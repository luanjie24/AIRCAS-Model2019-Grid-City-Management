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7F4E" w14:textId="5DDE70DC" w:rsidR="00C0202E" w:rsidRDefault="00C0202E" w:rsidP="005E72BD">
      <w:pPr>
        <w:jc w:val="center"/>
        <w:rPr>
          <w:rFonts w:ascii="Times New Roman" w:eastAsia="华文行楷" w:hAnsi="Times New Roman"/>
          <w:sz w:val="32"/>
        </w:rPr>
      </w:pPr>
      <w:r>
        <w:rPr>
          <w:rFonts w:ascii="Times New Roman" w:eastAsia="华文行楷" w:hAnsi="Times New Roman" w:hint="eastAsia"/>
          <w:sz w:val="32"/>
        </w:rPr>
        <w:t>267</w:t>
      </w:r>
      <w:r>
        <w:rPr>
          <w:rFonts w:ascii="Times New Roman" w:eastAsia="华文行楷" w:hAnsi="Times New Roman" w:hint="eastAsia"/>
          <w:sz w:val="32"/>
        </w:rPr>
        <w:t>号</w:t>
      </w:r>
      <w:r>
        <w:rPr>
          <w:rFonts w:ascii="Times New Roman" w:eastAsia="华文行楷" w:hAnsi="Times New Roman" w:hint="eastAsia"/>
          <w:sz w:val="32"/>
        </w:rPr>
        <w:t xml:space="preserve"> </w:t>
      </w:r>
      <w:r>
        <w:rPr>
          <w:rFonts w:ascii="Times New Roman" w:eastAsia="华文行楷" w:hAnsi="Times New Roman" w:hint="eastAsia"/>
          <w:sz w:val="32"/>
        </w:rPr>
        <w:t>投稿日期</w:t>
      </w:r>
      <w:r>
        <w:rPr>
          <w:rFonts w:ascii="Times New Roman" w:eastAsia="华文行楷" w:hAnsi="Times New Roman" w:hint="eastAsia"/>
          <w:sz w:val="32"/>
        </w:rPr>
        <w:t>2019-</w:t>
      </w:r>
      <w:r>
        <w:rPr>
          <w:rFonts w:ascii="Times New Roman" w:eastAsia="华文行楷" w:hAnsi="Times New Roman"/>
          <w:sz w:val="32"/>
        </w:rPr>
        <w:t>08</w:t>
      </w:r>
      <w:r>
        <w:rPr>
          <w:rFonts w:ascii="Times New Roman" w:eastAsia="华文行楷" w:hAnsi="Times New Roman" w:hint="eastAsia"/>
          <w:sz w:val="32"/>
        </w:rPr>
        <w:t>-</w:t>
      </w:r>
      <w:r>
        <w:rPr>
          <w:rFonts w:ascii="Times New Roman" w:eastAsia="华文行楷" w:hAnsi="Times New Roman"/>
          <w:sz w:val="32"/>
        </w:rPr>
        <w:t>29</w:t>
      </w:r>
    </w:p>
    <w:p w14:paraId="5B47C3D4" w14:textId="28DA950D" w:rsidR="008E1FBA" w:rsidRPr="002371E1" w:rsidRDefault="005E72BD" w:rsidP="005E72BD">
      <w:pPr>
        <w:jc w:val="center"/>
        <w:rPr>
          <w:rFonts w:ascii="Times New Roman" w:eastAsia="华文行楷" w:hAnsi="Times New Roman"/>
          <w:sz w:val="32"/>
        </w:rPr>
      </w:pPr>
      <w:r w:rsidRPr="002371E1">
        <w:rPr>
          <w:rFonts w:ascii="Times New Roman" w:eastAsia="华文行楷" w:hAnsi="Times New Roman" w:hint="eastAsia"/>
          <w:sz w:val="32"/>
        </w:rPr>
        <w:t>基于时间序列的网格化城市管理</w:t>
      </w:r>
      <w:r w:rsidR="007F25C8" w:rsidRPr="002371E1">
        <w:rPr>
          <w:rFonts w:ascii="Times New Roman" w:eastAsia="华文行楷" w:hAnsi="Times New Roman" w:hint="eastAsia"/>
          <w:sz w:val="32"/>
        </w:rPr>
        <w:t>案件</w:t>
      </w:r>
      <w:r w:rsidR="008279A9" w:rsidRPr="002371E1">
        <w:rPr>
          <w:rFonts w:ascii="Times New Roman" w:eastAsia="华文行楷" w:hAnsi="Times New Roman" w:hint="eastAsia"/>
          <w:sz w:val="32"/>
        </w:rPr>
        <w:t>预测</w:t>
      </w:r>
      <w:r w:rsidRPr="002371E1">
        <w:rPr>
          <w:rFonts w:ascii="Times New Roman" w:eastAsia="华文行楷" w:hAnsi="Times New Roman" w:hint="eastAsia"/>
          <w:sz w:val="32"/>
        </w:rPr>
        <w:t>模型</w:t>
      </w:r>
      <w:r w:rsidR="00500776" w:rsidRPr="002371E1">
        <w:rPr>
          <w:rFonts w:ascii="Times New Roman" w:eastAsia="华文行楷" w:hAnsi="Times New Roman" w:hint="eastAsia"/>
          <w:sz w:val="32"/>
        </w:rPr>
        <w:t>研究</w:t>
      </w:r>
    </w:p>
    <w:p w14:paraId="006C32AE" w14:textId="58342489" w:rsidR="001A0D0C" w:rsidRPr="002371E1" w:rsidRDefault="001A0D0C" w:rsidP="001A0D0C">
      <w:pPr>
        <w:jc w:val="center"/>
        <w:rPr>
          <w:rFonts w:ascii="Times New Roman" w:hAnsi="Times New Roman"/>
          <w:szCs w:val="30"/>
        </w:rPr>
      </w:pPr>
      <w:r w:rsidRPr="002371E1">
        <w:rPr>
          <w:rFonts w:ascii="Times New Roman" w:hAnsi="Times New Roman" w:hint="eastAsia"/>
          <w:szCs w:val="30"/>
        </w:rPr>
        <w:t>陈栾杰</w:t>
      </w:r>
      <w:r w:rsidR="00673881" w:rsidRPr="002371E1">
        <w:rPr>
          <w:rFonts w:ascii="Times New Roman" w:hAnsi="Times New Roman" w:hint="eastAsia"/>
          <w:szCs w:val="30"/>
          <w:vertAlign w:val="superscript"/>
        </w:rPr>
        <w:t>1</w:t>
      </w:r>
      <w:r w:rsidRPr="002371E1">
        <w:rPr>
          <w:rFonts w:ascii="Times New Roman" w:hAnsi="Times New Roman" w:hint="eastAsia"/>
          <w:szCs w:val="30"/>
        </w:rPr>
        <w:t>，</w:t>
      </w:r>
      <w:r w:rsidR="001C20F8" w:rsidRPr="002371E1">
        <w:rPr>
          <w:rFonts w:ascii="Times New Roman" w:hAnsi="Times New Roman" w:hint="eastAsia"/>
          <w:szCs w:val="30"/>
        </w:rPr>
        <w:t>吴</w:t>
      </w:r>
      <w:r w:rsidRPr="002371E1">
        <w:rPr>
          <w:rFonts w:ascii="Times New Roman" w:hAnsi="Times New Roman"/>
          <w:szCs w:val="30"/>
        </w:rPr>
        <w:t xml:space="preserve">  </w:t>
      </w:r>
      <w:r w:rsidR="001C20F8" w:rsidRPr="002371E1">
        <w:rPr>
          <w:rFonts w:ascii="Times New Roman" w:hAnsi="Times New Roman" w:hint="eastAsia"/>
          <w:szCs w:val="30"/>
        </w:rPr>
        <w:t>同</w:t>
      </w:r>
      <w:r w:rsidR="00673881" w:rsidRPr="002371E1">
        <w:rPr>
          <w:rFonts w:ascii="Times New Roman" w:hAnsi="Times New Roman" w:hint="eastAsia"/>
          <w:szCs w:val="30"/>
          <w:vertAlign w:val="superscript"/>
        </w:rPr>
        <w:t>2</w:t>
      </w:r>
      <w:r w:rsidRPr="002371E1">
        <w:rPr>
          <w:rFonts w:ascii="Times New Roman" w:hAnsi="Times New Roman" w:hint="eastAsia"/>
          <w:szCs w:val="30"/>
        </w:rPr>
        <w:t>，</w:t>
      </w:r>
      <w:r w:rsidR="0087483A" w:rsidRPr="002371E1">
        <w:rPr>
          <w:rFonts w:ascii="Times New Roman" w:hAnsi="Times New Roman" w:hint="eastAsia"/>
          <w:szCs w:val="30"/>
        </w:rPr>
        <w:t>郑建春</w:t>
      </w:r>
      <w:r w:rsidR="00801D9E" w:rsidRPr="002371E1">
        <w:rPr>
          <w:rFonts w:ascii="Times New Roman" w:hAnsi="Times New Roman" w:hint="eastAsia"/>
          <w:szCs w:val="30"/>
          <w:vertAlign w:val="superscript"/>
        </w:rPr>
        <w:t>3</w:t>
      </w:r>
      <w:r w:rsidR="003856A0" w:rsidRPr="002371E1">
        <w:rPr>
          <w:rFonts w:ascii="Times New Roman" w:hAnsi="Times New Roman" w:hint="eastAsia"/>
          <w:szCs w:val="30"/>
        </w:rPr>
        <w:t>，彭</w:t>
      </w:r>
      <w:r w:rsidR="003856A0" w:rsidRPr="002371E1">
        <w:rPr>
          <w:rFonts w:ascii="Times New Roman" w:hAnsi="Times New Roman"/>
          <w:szCs w:val="30"/>
        </w:rPr>
        <w:t xml:space="preserve">  </w:t>
      </w:r>
      <w:r w:rsidR="003856A0" w:rsidRPr="002371E1">
        <w:rPr>
          <w:rFonts w:ascii="Times New Roman" w:hAnsi="Times New Roman" w:hint="eastAsia"/>
          <w:szCs w:val="30"/>
        </w:rPr>
        <w:t>玲</w:t>
      </w:r>
      <w:r w:rsidR="003856A0" w:rsidRPr="002371E1">
        <w:rPr>
          <w:rFonts w:ascii="Times New Roman" w:hAnsi="Times New Roman" w:hint="eastAsia"/>
          <w:szCs w:val="30"/>
          <w:vertAlign w:val="superscript"/>
        </w:rPr>
        <w:t>2</w:t>
      </w:r>
      <w:r w:rsidR="003856A0" w:rsidRPr="002371E1">
        <w:rPr>
          <w:rFonts w:ascii="Times New Roman" w:hAnsi="Times New Roman" w:hint="eastAsia"/>
          <w:szCs w:val="30"/>
          <w:vertAlign w:val="superscript"/>
        </w:rPr>
        <w:t>※</w:t>
      </w:r>
      <w:r w:rsidR="003856A0" w:rsidRPr="002371E1">
        <w:rPr>
          <w:rFonts w:ascii="Times New Roman" w:hAnsi="Times New Roman" w:hint="eastAsia"/>
          <w:szCs w:val="30"/>
        </w:rPr>
        <w:t>，杨艳英</w:t>
      </w:r>
      <w:r w:rsidR="003856A0" w:rsidRPr="002371E1">
        <w:rPr>
          <w:rFonts w:ascii="Times New Roman" w:hAnsi="Times New Roman" w:hint="eastAsia"/>
          <w:szCs w:val="30"/>
          <w:vertAlign w:val="superscript"/>
        </w:rPr>
        <w:t>3</w:t>
      </w:r>
      <w:r w:rsidR="003856A0" w:rsidRPr="002371E1">
        <w:rPr>
          <w:rFonts w:ascii="Times New Roman" w:hAnsi="Times New Roman" w:hint="eastAsia"/>
          <w:szCs w:val="30"/>
          <w:vertAlign w:val="superscript"/>
        </w:rPr>
        <w:t>※</w:t>
      </w:r>
    </w:p>
    <w:p w14:paraId="702DD077" w14:textId="5F875F4F" w:rsidR="004B0D1B" w:rsidRPr="002371E1" w:rsidRDefault="00342949" w:rsidP="004B0D1B">
      <w:pPr>
        <w:jc w:val="center"/>
        <w:rPr>
          <w:rFonts w:ascii="Times New Roman" w:hAnsi="Times New Roman"/>
          <w:szCs w:val="21"/>
        </w:rPr>
      </w:pPr>
      <w:r w:rsidRPr="002371E1">
        <w:rPr>
          <w:rFonts w:ascii="Times New Roman" w:hAnsi="Times New Roman" w:hint="eastAsia"/>
          <w:szCs w:val="21"/>
        </w:rPr>
        <w:t>（</w:t>
      </w:r>
      <w:r w:rsidR="004B0D1B" w:rsidRPr="002371E1">
        <w:rPr>
          <w:rFonts w:ascii="Times New Roman" w:hAnsi="Times New Roman"/>
          <w:szCs w:val="21"/>
        </w:rPr>
        <w:t>1.</w:t>
      </w:r>
      <w:r w:rsidR="004B0D1B" w:rsidRPr="002371E1">
        <w:rPr>
          <w:rFonts w:ascii="Times New Roman" w:hAnsi="Times New Roman" w:hint="eastAsia"/>
          <w:szCs w:val="21"/>
        </w:rPr>
        <w:t xml:space="preserve"> </w:t>
      </w:r>
      <w:r w:rsidR="004B0D1B" w:rsidRPr="002371E1">
        <w:rPr>
          <w:rFonts w:ascii="Times New Roman" w:hAnsi="Times New Roman" w:hint="eastAsia"/>
          <w:szCs w:val="21"/>
        </w:rPr>
        <w:t>北京工业大学信息学部，北京，</w:t>
      </w:r>
      <w:r w:rsidR="004B0D1B" w:rsidRPr="002371E1">
        <w:rPr>
          <w:rFonts w:ascii="Times New Roman" w:hAnsi="Times New Roman"/>
          <w:szCs w:val="21"/>
        </w:rPr>
        <w:t>100</w:t>
      </w:r>
      <w:r w:rsidR="004B0D1B" w:rsidRPr="002371E1">
        <w:rPr>
          <w:rFonts w:ascii="Times New Roman" w:hAnsi="Times New Roman" w:hint="eastAsia"/>
          <w:szCs w:val="21"/>
        </w:rPr>
        <w:t>124</w:t>
      </w:r>
      <w:r w:rsidR="004B0D1B" w:rsidRPr="002371E1">
        <w:rPr>
          <w:rFonts w:ascii="Times New Roman" w:hAnsi="Times New Roman" w:hint="eastAsia"/>
          <w:szCs w:val="21"/>
        </w:rPr>
        <w:t>；</w:t>
      </w:r>
    </w:p>
    <w:p w14:paraId="0F31044A" w14:textId="7856214D" w:rsidR="00342949" w:rsidRPr="002371E1" w:rsidRDefault="00BE109B" w:rsidP="00342949">
      <w:pPr>
        <w:jc w:val="center"/>
        <w:rPr>
          <w:rFonts w:ascii="Times New Roman" w:hAnsi="Times New Roman"/>
          <w:szCs w:val="21"/>
        </w:rPr>
      </w:pPr>
      <w:r w:rsidRPr="002371E1">
        <w:rPr>
          <w:rFonts w:ascii="Times New Roman" w:hAnsi="Times New Roman" w:hint="eastAsia"/>
          <w:szCs w:val="21"/>
        </w:rPr>
        <w:t>2</w:t>
      </w:r>
      <w:r w:rsidR="00342949" w:rsidRPr="002371E1">
        <w:rPr>
          <w:rFonts w:ascii="Times New Roman" w:hAnsi="Times New Roman"/>
          <w:szCs w:val="21"/>
        </w:rPr>
        <w:t>.</w:t>
      </w:r>
      <w:r w:rsidR="00342949" w:rsidRPr="002371E1">
        <w:rPr>
          <w:rFonts w:ascii="Times New Roman" w:hAnsi="Times New Roman" w:hint="eastAsia"/>
          <w:szCs w:val="21"/>
        </w:rPr>
        <w:t xml:space="preserve"> </w:t>
      </w:r>
      <w:r w:rsidR="000E547B" w:rsidRPr="002371E1">
        <w:rPr>
          <w:rFonts w:ascii="Times New Roman" w:hAnsi="Times New Roman" w:hint="eastAsia"/>
          <w:szCs w:val="21"/>
        </w:rPr>
        <w:t>中国科学院空天信息研究院</w:t>
      </w:r>
      <w:r w:rsidR="00342949" w:rsidRPr="002371E1">
        <w:rPr>
          <w:rFonts w:ascii="Times New Roman" w:hAnsi="Times New Roman" w:hint="eastAsia"/>
          <w:szCs w:val="21"/>
        </w:rPr>
        <w:t>，北京，</w:t>
      </w:r>
      <w:r w:rsidR="00B8658B" w:rsidRPr="002371E1">
        <w:rPr>
          <w:rFonts w:ascii="Times New Roman" w:hAnsi="Times New Roman" w:cs="Arial"/>
          <w:color w:val="333333"/>
          <w:szCs w:val="21"/>
          <w:shd w:val="clear" w:color="auto" w:fill="FFFFFF"/>
        </w:rPr>
        <w:t>100094</w:t>
      </w:r>
      <w:r w:rsidR="00342949" w:rsidRPr="002371E1">
        <w:rPr>
          <w:rFonts w:ascii="Times New Roman" w:hAnsi="Times New Roman" w:hint="eastAsia"/>
          <w:szCs w:val="21"/>
        </w:rPr>
        <w:t>；</w:t>
      </w:r>
    </w:p>
    <w:p w14:paraId="7A970894" w14:textId="78A2952D" w:rsidR="00342949" w:rsidRPr="002371E1" w:rsidRDefault="00BE109B" w:rsidP="00342949">
      <w:pPr>
        <w:jc w:val="center"/>
        <w:rPr>
          <w:rFonts w:ascii="Times New Roman" w:hAnsi="Times New Roman"/>
          <w:szCs w:val="21"/>
        </w:rPr>
      </w:pPr>
      <w:r w:rsidRPr="002371E1">
        <w:rPr>
          <w:rFonts w:ascii="Times New Roman" w:hAnsi="Times New Roman" w:hint="eastAsia"/>
          <w:szCs w:val="21"/>
        </w:rPr>
        <w:t>3</w:t>
      </w:r>
      <w:r w:rsidR="00342949" w:rsidRPr="002371E1">
        <w:rPr>
          <w:rFonts w:ascii="Times New Roman" w:hAnsi="Times New Roman"/>
          <w:szCs w:val="21"/>
        </w:rPr>
        <w:t>.</w:t>
      </w:r>
      <w:r w:rsidR="00342949" w:rsidRPr="002371E1">
        <w:rPr>
          <w:rFonts w:ascii="Times New Roman" w:hAnsi="Times New Roman" w:hint="eastAsia"/>
          <w:szCs w:val="21"/>
        </w:rPr>
        <w:t xml:space="preserve"> </w:t>
      </w:r>
      <w:r w:rsidR="002371E1" w:rsidRPr="002371E1">
        <w:rPr>
          <w:rFonts w:ascii="Times New Roman" w:hAnsi="Times New Roman" w:hint="eastAsia"/>
          <w:szCs w:val="21"/>
        </w:rPr>
        <w:t>北京城市系统工程研究中心</w:t>
      </w:r>
      <w:r w:rsidR="00342949" w:rsidRPr="002371E1">
        <w:rPr>
          <w:rFonts w:ascii="Times New Roman" w:hAnsi="Times New Roman" w:hint="eastAsia"/>
          <w:szCs w:val="21"/>
        </w:rPr>
        <w:t>，北京，</w:t>
      </w:r>
      <w:r w:rsidR="003358B2" w:rsidRPr="002371E1">
        <w:rPr>
          <w:rFonts w:ascii="Times New Roman" w:hAnsi="Times New Roman" w:cs="Arial"/>
          <w:color w:val="333333"/>
          <w:szCs w:val="21"/>
          <w:shd w:val="clear" w:color="auto" w:fill="FFFFFF"/>
        </w:rPr>
        <w:t>100089</w:t>
      </w:r>
      <w:r w:rsidR="00342949" w:rsidRPr="002371E1">
        <w:rPr>
          <w:rFonts w:ascii="Times New Roman" w:hAnsi="Times New Roman" w:hint="eastAsia"/>
          <w:szCs w:val="21"/>
        </w:rPr>
        <w:t>）</w:t>
      </w:r>
    </w:p>
    <w:p w14:paraId="3D072816" w14:textId="77777777" w:rsidR="001C20F8" w:rsidRPr="002371E1" w:rsidRDefault="001C20F8" w:rsidP="001C20F8">
      <w:pPr>
        <w:rPr>
          <w:rFonts w:ascii="Times New Roman" w:hAnsi="Times New Roman"/>
          <w:szCs w:val="30"/>
        </w:rPr>
      </w:pPr>
    </w:p>
    <w:p w14:paraId="552FA289" w14:textId="7C56A0EB" w:rsidR="008E1FBA" w:rsidRPr="002371E1" w:rsidRDefault="00AC084F">
      <w:pPr>
        <w:rPr>
          <w:rFonts w:ascii="Times New Roman" w:hAnsi="Times New Roman"/>
        </w:rPr>
      </w:pPr>
      <w:r w:rsidRPr="002371E1">
        <w:rPr>
          <w:rFonts w:ascii="Times New Roman" w:eastAsia="华文仿宋" w:hAnsi="Times New Roman" w:hint="eastAsia"/>
          <w:b/>
        </w:rPr>
        <w:t>摘</w:t>
      </w:r>
      <w:r w:rsidR="007F25C8" w:rsidRPr="002371E1">
        <w:rPr>
          <w:rFonts w:ascii="Times New Roman" w:eastAsia="华文仿宋" w:hAnsi="Times New Roman" w:hint="eastAsia"/>
          <w:b/>
        </w:rPr>
        <w:t>要：</w:t>
      </w:r>
      <w:r w:rsidR="00440F40" w:rsidRPr="002371E1">
        <w:rPr>
          <w:rFonts w:ascii="Times New Roman" w:hAnsi="Times New Roman" w:hint="eastAsia"/>
          <w:bCs/>
          <w:sz w:val="18"/>
          <w:szCs w:val="18"/>
        </w:rPr>
        <w:t>针对传统或</w:t>
      </w:r>
      <w:r w:rsidR="00174096" w:rsidRPr="002371E1">
        <w:rPr>
          <w:rFonts w:ascii="Times New Roman" w:hAnsi="Times New Roman" w:hint="eastAsia"/>
          <w:bCs/>
          <w:sz w:val="18"/>
          <w:szCs w:val="18"/>
        </w:rPr>
        <w:t>流行</w:t>
      </w:r>
      <w:r w:rsidR="00440F40" w:rsidRPr="002371E1">
        <w:rPr>
          <w:rFonts w:ascii="Times New Roman" w:hAnsi="Times New Roman" w:hint="eastAsia"/>
          <w:bCs/>
          <w:sz w:val="18"/>
          <w:szCs w:val="18"/>
        </w:rPr>
        <w:t>的基于时间序列的预测模型，</w:t>
      </w:r>
      <w:r w:rsidR="005C6C3D">
        <w:rPr>
          <w:rFonts w:ascii="Times New Roman" w:hAnsi="Times New Roman" w:hint="eastAsia"/>
          <w:bCs/>
          <w:sz w:val="18"/>
          <w:szCs w:val="18"/>
        </w:rPr>
        <w:t>探索</w:t>
      </w:r>
      <w:r w:rsidR="00440F40" w:rsidRPr="002371E1">
        <w:rPr>
          <w:rFonts w:ascii="Times New Roman" w:hAnsi="Times New Roman" w:hint="eastAsia"/>
          <w:bCs/>
          <w:sz w:val="18"/>
          <w:szCs w:val="18"/>
        </w:rPr>
        <w:t>出一种适用于网格化城市管理的成体系的案件预测方法。分别采用</w:t>
      </w:r>
      <w:r w:rsidR="00174096" w:rsidRPr="002371E1">
        <w:rPr>
          <w:rFonts w:ascii="Times New Roman" w:hAnsi="Times New Roman" w:hint="eastAsia"/>
          <w:bCs/>
          <w:sz w:val="18"/>
          <w:szCs w:val="18"/>
        </w:rPr>
        <w:t>博克斯</w:t>
      </w:r>
      <w:r w:rsidR="00174096" w:rsidRPr="002371E1">
        <w:rPr>
          <w:rFonts w:ascii="Times New Roman" w:hAnsi="Times New Roman" w:hint="eastAsia"/>
          <w:bCs/>
          <w:sz w:val="18"/>
          <w:szCs w:val="18"/>
        </w:rPr>
        <w:t>-</w:t>
      </w:r>
      <w:r w:rsidR="00174096" w:rsidRPr="002371E1">
        <w:rPr>
          <w:rFonts w:ascii="Times New Roman" w:hAnsi="Times New Roman" w:hint="eastAsia"/>
          <w:bCs/>
          <w:sz w:val="18"/>
          <w:szCs w:val="18"/>
        </w:rPr>
        <w:t>詹金斯法</w:t>
      </w:r>
      <w:r w:rsidR="00440F40" w:rsidRPr="002371E1">
        <w:rPr>
          <w:rFonts w:ascii="Times New Roman" w:hAnsi="Times New Roman" w:hint="eastAsia"/>
          <w:bCs/>
          <w:sz w:val="18"/>
          <w:szCs w:val="18"/>
        </w:rPr>
        <w:t>、</w:t>
      </w:r>
      <w:r w:rsidR="00440F40" w:rsidRPr="002371E1">
        <w:rPr>
          <w:rFonts w:ascii="Times New Roman" w:hAnsi="Times New Roman" w:hint="eastAsia"/>
          <w:bCs/>
          <w:sz w:val="18"/>
          <w:szCs w:val="18"/>
        </w:rPr>
        <w:t>Auto-ARIMA</w:t>
      </w:r>
      <w:commentRangeStart w:id="0"/>
      <w:del w:id="1" w:author="JAY" w:date="2019-09-03T14:06:00Z">
        <w:r w:rsidR="00440F40" w:rsidRPr="002371E1" w:rsidDel="009B1FE8">
          <w:rPr>
            <w:rFonts w:ascii="Times New Roman" w:hAnsi="Times New Roman" w:hint="eastAsia"/>
            <w:bCs/>
            <w:sz w:val="18"/>
            <w:szCs w:val="18"/>
          </w:rPr>
          <w:delText>、</w:delText>
        </w:r>
        <w:r w:rsidR="00440F40" w:rsidRPr="002371E1" w:rsidDel="009B1FE8">
          <w:rPr>
            <w:rFonts w:ascii="Times New Roman" w:hAnsi="Times New Roman" w:hint="eastAsia"/>
            <w:bCs/>
            <w:sz w:val="18"/>
            <w:szCs w:val="18"/>
          </w:rPr>
          <w:delText>SVR</w:delText>
        </w:r>
      </w:del>
      <w:commentRangeEnd w:id="0"/>
      <w:r w:rsidR="009B1FE8">
        <w:rPr>
          <w:rStyle w:val="af1"/>
        </w:rPr>
        <w:commentReference w:id="0"/>
      </w:r>
      <w:r w:rsidR="00440F40" w:rsidRPr="002371E1">
        <w:rPr>
          <w:rFonts w:ascii="Times New Roman" w:hAnsi="Times New Roman" w:hint="eastAsia"/>
          <w:bCs/>
          <w:sz w:val="18"/>
          <w:szCs w:val="18"/>
        </w:rPr>
        <w:t>以及</w:t>
      </w:r>
      <w:r w:rsidR="00440F40" w:rsidRPr="002371E1">
        <w:rPr>
          <w:rFonts w:ascii="Times New Roman" w:hAnsi="Times New Roman" w:hint="eastAsia"/>
          <w:bCs/>
          <w:sz w:val="18"/>
          <w:szCs w:val="18"/>
        </w:rPr>
        <w:t>LSTM</w:t>
      </w:r>
      <w:r w:rsidR="00440F40" w:rsidRPr="002371E1">
        <w:rPr>
          <w:rFonts w:ascii="Times New Roman" w:hAnsi="Times New Roman" w:hint="eastAsia"/>
          <w:bCs/>
          <w:sz w:val="18"/>
          <w:szCs w:val="18"/>
        </w:rPr>
        <w:t>模型</w:t>
      </w:r>
      <w:r w:rsidR="00695D44" w:rsidRPr="002371E1">
        <w:rPr>
          <w:rFonts w:ascii="Times New Roman" w:hAnsi="Times New Roman" w:hint="eastAsia"/>
          <w:bCs/>
          <w:sz w:val="18"/>
          <w:szCs w:val="18"/>
        </w:rPr>
        <w:t>，</w:t>
      </w:r>
      <w:r w:rsidR="00440F40" w:rsidRPr="002371E1">
        <w:rPr>
          <w:rFonts w:ascii="Times New Roman" w:hAnsi="Times New Roman" w:hint="eastAsia"/>
          <w:bCs/>
          <w:sz w:val="18"/>
          <w:szCs w:val="18"/>
        </w:rPr>
        <w:t>对</w:t>
      </w:r>
      <w:r w:rsidR="00695D44" w:rsidRPr="002371E1">
        <w:rPr>
          <w:rFonts w:ascii="Times New Roman" w:hAnsi="Times New Roman" w:hint="eastAsia"/>
          <w:bCs/>
          <w:sz w:val="18"/>
          <w:szCs w:val="18"/>
        </w:rPr>
        <w:t>近几年</w:t>
      </w:r>
      <w:r w:rsidR="00440F40" w:rsidRPr="002371E1">
        <w:rPr>
          <w:rFonts w:ascii="Times New Roman" w:hAnsi="Times New Roman" w:hint="eastAsia"/>
          <w:bCs/>
          <w:sz w:val="18"/>
          <w:szCs w:val="18"/>
        </w:rPr>
        <w:t>北京市六个城区各站点网格化管理问题的案件数量进行预测，通过对比不同模型方法间的准确度和实用性，以</w:t>
      </w:r>
      <w:r w:rsidR="00440F40" w:rsidRPr="002371E1">
        <w:rPr>
          <w:rFonts w:ascii="Times New Roman" w:hAnsi="Times New Roman" w:hint="eastAsia"/>
          <w:bCs/>
          <w:sz w:val="18"/>
          <w:szCs w:val="18"/>
        </w:rPr>
        <w:t>MAPE</w:t>
      </w:r>
      <w:r w:rsidR="00440F40" w:rsidRPr="002371E1">
        <w:rPr>
          <w:rFonts w:ascii="Times New Roman" w:hAnsi="Times New Roman" w:hint="eastAsia"/>
          <w:bCs/>
          <w:sz w:val="18"/>
          <w:szCs w:val="18"/>
        </w:rPr>
        <w:t>为精度评价指标，分析各个模型应用在城市网格化问题预测方面的优势与劣势。研究发现，</w:t>
      </w:r>
      <w:r w:rsidR="00440F40" w:rsidRPr="002371E1">
        <w:rPr>
          <w:rFonts w:ascii="Times New Roman" w:hAnsi="Times New Roman" w:hint="eastAsia"/>
          <w:bCs/>
          <w:sz w:val="18"/>
          <w:szCs w:val="18"/>
        </w:rPr>
        <w:t>Auto-ARIMA</w:t>
      </w:r>
      <w:r w:rsidR="00440F40" w:rsidRPr="002371E1">
        <w:rPr>
          <w:rFonts w:ascii="Times New Roman" w:hAnsi="Times New Roman" w:hint="eastAsia"/>
          <w:bCs/>
          <w:sz w:val="18"/>
          <w:szCs w:val="18"/>
        </w:rPr>
        <w:t>适合进行对网格化管理问题的数量趋势预测，</w:t>
      </w:r>
      <w:r w:rsidR="00F96E52" w:rsidRPr="002371E1">
        <w:rPr>
          <w:rFonts w:ascii="Times New Roman" w:hAnsi="Times New Roman" w:hint="eastAsia"/>
          <w:bCs/>
          <w:sz w:val="18"/>
          <w:szCs w:val="18"/>
        </w:rPr>
        <w:t>博克斯</w:t>
      </w:r>
      <w:r w:rsidR="00F96E52" w:rsidRPr="002371E1">
        <w:rPr>
          <w:rFonts w:ascii="Times New Roman" w:hAnsi="Times New Roman" w:hint="eastAsia"/>
          <w:bCs/>
          <w:sz w:val="18"/>
          <w:szCs w:val="18"/>
        </w:rPr>
        <w:t>-</w:t>
      </w:r>
      <w:r w:rsidR="00F96E52" w:rsidRPr="002371E1">
        <w:rPr>
          <w:rFonts w:ascii="Times New Roman" w:hAnsi="Times New Roman" w:hint="eastAsia"/>
          <w:bCs/>
          <w:sz w:val="18"/>
          <w:szCs w:val="18"/>
        </w:rPr>
        <w:t>詹金斯</w:t>
      </w:r>
      <w:r w:rsidR="00440F40" w:rsidRPr="002371E1">
        <w:rPr>
          <w:rFonts w:ascii="Times New Roman" w:hAnsi="Times New Roman" w:hint="eastAsia"/>
          <w:bCs/>
          <w:sz w:val="18"/>
          <w:szCs w:val="18"/>
        </w:rPr>
        <w:t>法在解决滞后性问题后预测准确率很高，</w:t>
      </w:r>
      <w:commentRangeStart w:id="2"/>
      <w:commentRangeStart w:id="3"/>
      <w:r w:rsidR="00440F40" w:rsidRPr="002371E1">
        <w:rPr>
          <w:rFonts w:ascii="Times New Roman" w:hAnsi="Times New Roman" w:hint="eastAsia"/>
          <w:bCs/>
          <w:sz w:val="18"/>
          <w:szCs w:val="18"/>
        </w:rPr>
        <w:t>但</w:t>
      </w:r>
      <w:ins w:id="4" w:author="JAY" w:date="2019-09-03T13:31:00Z">
        <w:r w:rsidR="004C60CF">
          <w:rPr>
            <w:rFonts w:ascii="Times New Roman" w:hAnsi="Times New Roman" w:hint="eastAsia"/>
            <w:bCs/>
            <w:sz w:val="18"/>
            <w:szCs w:val="18"/>
          </w:rPr>
          <w:t>由于预测流程繁琐，因此</w:t>
        </w:r>
      </w:ins>
      <w:r w:rsidR="00440F40" w:rsidRPr="002371E1">
        <w:rPr>
          <w:rFonts w:ascii="Times New Roman" w:hAnsi="Times New Roman" w:hint="eastAsia"/>
          <w:bCs/>
          <w:sz w:val="18"/>
          <w:szCs w:val="18"/>
        </w:rPr>
        <w:t>实用性较差，</w:t>
      </w:r>
      <w:commentRangeEnd w:id="2"/>
      <w:r w:rsidR="009A4CA1">
        <w:rPr>
          <w:rStyle w:val="af1"/>
        </w:rPr>
        <w:commentReference w:id="2"/>
      </w:r>
      <w:commentRangeEnd w:id="3"/>
      <w:r w:rsidR="00F4607F">
        <w:rPr>
          <w:rStyle w:val="af1"/>
        </w:rPr>
        <w:commentReference w:id="3"/>
      </w:r>
      <w:del w:id="5" w:author="JAY" w:date="2019-09-03T14:09:00Z">
        <w:r w:rsidR="00440F40" w:rsidRPr="002371E1" w:rsidDel="009B1FE8">
          <w:rPr>
            <w:rFonts w:ascii="Times New Roman" w:hAnsi="Times New Roman" w:hint="eastAsia"/>
            <w:bCs/>
            <w:sz w:val="18"/>
            <w:szCs w:val="18"/>
          </w:rPr>
          <w:delText>SVR</w:delText>
        </w:r>
        <w:r w:rsidR="00440F40" w:rsidRPr="002371E1" w:rsidDel="009B1FE8">
          <w:rPr>
            <w:rFonts w:ascii="Times New Roman" w:hAnsi="Times New Roman" w:hint="eastAsia"/>
            <w:bCs/>
            <w:sz w:val="18"/>
            <w:szCs w:val="18"/>
          </w:rPr>
          <w:delText>对于网格化管理问题的预测效果整体水平欠佳；</w:delText>
        </w:r>
      </w:del>
      <w:r w:rsidR="00440F40" w:rsidRPr="002371E1">
        <w:rPr>
          <w:rFonts w:ascii="Times New Roman" w:hAnsi="Times New Roman" w:hint="eastAsia"/>
          <w:bCs/>
          <w:sz w:val="18"/>
          <w:szCs w:val="18"/>
        </w:rPr>
        <w:t>LSTM</w:t>
      </w:r>
      <w:r w:rsidR="00440F40" w:rsidRPr="002371E1">
        <w:rPr>
          <w:rFonts w:ascii="Times New Roman" w:hAnsi="Times New Roman" w:hint="eastAsia"/>
          <w:bCs/>
          <w:sz w:val="18"/>
          <w:szCs w:val="18"/>
        </w:rPr>
        <w:t>预测效果相对准确且平稳，可以在样本输入量、参数以及自身架构上进行进一步优化。</w:t>
      </w:r>
    </w:p>
    <w:p w14:paraId="4C8B2F03" w14:textId="16F04FE5" w:rsidR="008E1FBA" w:rsidRPr="002371E1" w:rsidRDefault="00AC084F">
      <w:pPr>
        <w:rPr>
          <w:rFonts w:ascii="Times New Roman" w:hAnsi="Times New Roman"/>
          <w:sz w:val="18"/>
        </w:rPr>
      </w:pPr>
      <w:r w:rsidRPr="002371E1">
        <w:rPr>
          <w:rFonts w:ascii="Times New Roman" w:eastAsia="华文仿宋" w:hAnsi="Times New Roman" w:hint="eastAsia"/>
          <w:b/>
          <w:szCs w:val="21"/>
        </w:rPr>
        <w:t>关键</w:t>
      </w:r>
      <w:r w:rsidR="003E2512" w:rsidRPr="002371E1">
        <w:rPr>
          <w:rFonts w:ascii="Times New Roman" w:eastAsia="华文仿宋" w:hAnsi="Times New Roman" w:hint="eastAsia"/>
          <w:b/>
          <w:szCs w:val="21"/>
        </w:rPr>
        <w:t>词</w:t>
      </w:r>
      <w:r w:rsidRPr="002371E1">
        <w:rPr>
          <w:rFonts w:ascii="Times New Roman" w:eastAsia="华文仿宋" w:hAnsi="Times New Roman" w:hint="eastAsia"/>
          <w:b/>
          <w:szCs w:val="21"/>
        </w:rPr>
        <w:t>：</w:t>
      </w:r>
      <w:r w:rsidR="007F25C8" w:rsidRPr="002371E1">
        <w:rPr>
          <w:rFonts w:ascii="Times New Roman" w:hAnsi="Times New Roman" w:hint="eastAsia"/>
          <w:sz w:val="18"/>
        </w:rPr>
        <w:t>网格化城市管理</w:t>
      </w:r>
      <w:r w:rsidRPr="002371E1">
        <w:rPr>
          <w:rFonts w:ascii="Times New Roman" w:hAnsi="Times New Roman" w:hint="eastAsia"/>
          <w:sz w:val="18"/>
        </w:rPr>
        <w:t>；</w:t>
      </w:r>
      <w:r w:rsidR="007F25C8" w:rsidRPr="002371E1">
        <w:rPr>
          <w:rFonts w:ascii="Times New Roman" w:hAnsi="Times New Roman" w:hint="eastAsia"/>
          <w:sz w:val="18"/>
        </w:rPr>
        <w:t>案件数</w:t>
      </w:r>
      <w:r w:rsidR="007D442B" w:rsidRPr="002371E1">
        <w:rPr>
          <w:rFonts w:ascii="Times New Roman" w:hAnsi="Times New Roman" w:hint="eastAsia"/>
          <w:sz w:val="18"/>
        </w:rPr>
        <w:t>量</w:t>
      </w:r>
      <w:r w:rsidR="007F25C8" w:rsidRPr="002371E1">
        <w:rPr>
          <w:rFonts w:ascii="Times New Roman" w:hAnsi="Times New Roman" w:hint="eastAsia"/>
          <w:sz w:val="18"/>
        </w:rPr>
        <w:t>预测</w:t>
      </w:r>
      <w:r w:rsidRPr="002371E1">
        <w:rPr>
          <w:rFonts w:ascii="Times New Roman" w:hAnsi="Times New Roman" w:hint="eastAsia"/>
          <w:sz w:val="18"/>
        </w:rPr>
        <w:t>；</w:t>
      </w:r>
      <w:r w:rsidRPr="002371E1">
        <w:rPr>
          <w:rFonts w:ascii="Times New Roman" w:hAnsi="Times New Roman" w:cs="Times New Roman"/>
          <w:sz w:val="18"/>
        </w:rPr>
        <w:t>LSTM</w:t>
      </w:r>
      <w:r w:rsidRPr="002371E1">
        <w:rPr>
          <w:rFonts w:ascii="Times New Roman" w:hAnsi="Times New Roman" w:hint="eastAsia"/>
          <w:sz w:val="18"/>
        </w:rPr>
        <w:t>；</w:t>
      </w:r>
      <w:del w:id="6" w:author="JAY" w:date="2019-09-03T14:09:00Z">
        <w:r w:rsidR="007F25C8" w:rsidRPr="002371E1" w:rsidDel="009B1FE8">
          <w:rPr>
            <w:rFonts w:ascii="Times New Roman" w:hAnsi="Times New Roman" w:cs="Times New Roman"/>
            <w:sz w:val="18"/>
          </w:rPr>
          <w:delText>SVR</w:delText>
        </w:r>
        <w:r w:rsidRPr="002371E1" w:rsidDel="009B1FE8">
          <w:rPr>
            <w:rFonts w:ascii="Times New Roman" w:hAnsi="Times New Roman" w:hint="eastAsia"/>
            <w:sz w:val="18"/>
          </w:rPr>
          <w:delText>；</w:delText>
        </w:r>
      </w:del>
      <w:r w:rsidR="004D3B50" w:rsidRPr="002371E1">
        <w:rPr>
          <w:rFonts w:ascii="Times New Roman" w:hAnsi="Times New Roman" w:hint="eastAsia"/>
          <w:sz w:val="18"/>
        </w:rPr>
        <w:t>博克斯</w:t>
      </w:r>
      <w:r w:rsidR="004D3B50" w:rsidRPr="002371E1">
        <w:rPr>
          <w:rFonts w:ascii="Times New Roman" w:hAnsi="Times New Roman" w:hint="eastAsia"/>
          <w:sz w:val="18"/>
        </w:rPr>
        <w:t>-</w:t>
      </w:r>
      <w:r w:rsidR="004D3B50" w:rsidRPr="002371E1">
        <w:rPr>
          <w:rFonts w:ascii="Times New Roman" w:hAnsi="Times New Roman" w:hint="eastAsia"/>
          <w:sz w:val="18"/>
        </w:rPr>
        <w:t>詹金斯法</w:t>
      </w:r>
      <w:r w:rsidRPr="002371E1">
        <w:rPr>
          <w:rFonts w:ascii="Times New Roman" w:hAnsi="Times New Roman" w:hint="eastAsia"/>
          <w:sz w:val="18"/>
        </w:rPr>
        <w:t>；</w:t>
      </w:r>
      <w:r w:rsidR="007F25C8" w:rsidRPr="002371E1">
        <w:rPr>
          <w:rFonts w:ascii="Times New Roman" w:hAnsi="Times New Roman" w:cs="Times New Roman"/>
          <w:sz w:val="18"/>
          <w:szCs w:val="18"/>
        </w:rPr>
        <w:t>Auto-ARIMA</w:t>
      </w:r>
    </w:p>
    <w:p w14:paraId="53BE0557" w14:textId="17F4A07D" w:rsidR="008E1FBA" w:rsidRPr="002371E1" w:rsidRDefault="00AC084F">
      <w:pPr>
        <w:rPr>
          <w:rFonts w:ascii="Times New Roman" w:hAnsi="Times New Roman"/>
        </w:rPr>
      </w:pPr>
      <w:r w:rsidRPr="002371E1">
        <w:rPr>
          <w:rFonts w:ascii="Times New Roman" w:hAnsi="Times New Roman"/>
          <w:b/>
          <w:bCs/>
        </w:rPr>
        <w:t>中图分类</w:t>
      </w:r>
      <w:r w:rsidR="003E2512" w:rsidRPr="002371E1">
        <w:rPr>
          <w:rFonts w:ascii="Times New Roman" w:hAnsi="Times New Roman" w:hint="eastAsia"/>
          <w:b/>
          <w:bCs/>
        </w:rPr>
        <w:t>号</w:t>
      </w:r>
      <w:r w:rsidRPr="002371E1">
        <w:rPr>
          <w:rFonts w:ascii="Times New Roman" w:hAnsi="Times New Roman"/>
          <w:b/>
          <w:bCs/>
        </w:rPr>
        <w:t>：</w:t>
      </w:r>
      <w:r w:rsidR="00EE42E2" w:rsidRPr="002371E1">
        <w:rPr>
          <w:rFonts w:ascii="Times New Roman" w:hAnsi="Times New Roman" w:cs="Times New Roman"/>
        </w:rPr>
        <w:t>C931</w:t>
      </w:r>
      <w:r w:rsidR="00EE42E2" w:rsidRPr="002371E1">
        <w:rPr>
          <w:rFonts w:ascii="Times New Roman" w:hAnsi="Times New Roman" w:hint="eastAsia"/>
        </w:rPr>
        <w:t>;</w:t>
      </w:r>
      <w:r w:rsidR="00EE42E2" w:rsidRPr="002371E1">
        <w:rPr>
          <w:rFonts w:ascii="Times New Roman" w:hAnsi="Times New Roman"/>
        </w:rPr>
        <w:t xml:space="preserve"> </w:t>
      </w:r>
      <w:r w:rsidR="008F6751" w:rsidRPr="002371E1">
        <w:rPr>
          <w:rFonts w:ascii="Times New Roman" w:hAnsi="Times New Roman" w:cs="Times New Roman"/>
        </w:rPr>
        <w:t>TP391</w:t>
      </w:r>
      <w:r w:rsidRPr="002371E1">
        <w:rPr>
          <w:rFonts w:ascii="Times New Roman" w:hAnsi="Times New Roman"/>
          <w:b/>
          <w:bCs/>
        </w:rPr>
        <w:t xml:space="preserve">                             </w:t>
      </w:r>
      <w:r w:rsidRPr="002371E1">
        <w:rPr>
          <w:rFonts w:ascii="Times New Roman" w:hAnsi="Times New Roman"/>
          <w:b/>
          <w:bCs/>
        </w:rPr>
        <w:t>文献标识码：</w:t>
      </w:r>
      <w:r w:rsidR="00EE42E2" w:rsidRPr="002371E1">
        <w:rPr>
          <w:rFonts w:ascii="Times New Roman" w:hAnsi="Times New Roman" w:cs="Times New Roman"/>
        </w:rPr>
        <w:t>A</w:t>
      </w:r>
    </w:p>
    <w:p w14:paraId="1371FB57" w14:textId="5976644D" w:rsidR="008E1FBA" w:rsidRPr="002371E1" w:rsidRDefault="00AC084F" w:rsidP="00E35765">
      <w:pPr>
        <w:pStyle w:val="1"/>
        <w:rPr>
          <w:rFonts w:ascii="Times New Roman" w:hAnsi="Times New Roman"/>
        </w:rPr>
      </w:pPr>
      <w:r w:rsidRPr="002371E1">
        <w:rPr>
          <w:rFonts w:ascii="Times New Roman" w:hAnsi="Times New Roman" w:hint="eastAsia"/>
        </w:rPr>
        <w:t>引言</w:t>
      </w:r>
    </w:p>
    <w:p w14:paraId="761C4999" w14:textId="5BBA2717" w:rsidR="008E1FBA" w:rsidRDefault="00D4255A" w:rsidP="00D4255A">
      <w:pPr>
        <w:ind w:firstLine="420"/>
        <w:rPr>
          <w:ins w:id="7" w:author="JAY" w:date="2019-09-03T12:41:00Z"/>
          <w:rFonts w:ascii="Times New Roman" w:hAnsi="Times New Roman"/>
        </w:rPr>
      </w:pPr>
      <w:r w:rsidRPr="002371E1">
        <w:rPr>
          <w:rFonts w:ascii="Times New Roman" w:hAnsi="Times New Roman" w:hint="eastAsia"/>
        </w:rPr>
        <w:t>随着中国城市化进程的加快，</w:t>
      </w:r>
      <w:r w:rsidR="00A33EE7" w:rsidRPr="002371E1">
        <w:rPr>
          <w:rFonts w:ascii="Times New Roman" w:hAnsi="Times New Roman" w:hint="eastAsia"/>
        </w:rPr>
        <w:t>如暴露垃圾、无照经营游商等</w:t>
      </w:r>
      <w:r w:rsidRPr="002371E1">
        <w:rPr>
          <w:rFonts w:ascii="Times New Roman" w:hAnsi="Times New Roman" w:hint="eastAsia"/>
        </w:rPr>
        <w:t>一系列的城市</w:t>
      </w:r>
      <w:r w:rsidR="00A33EE7" w:rsidRPr="002371E1">
        <w:rPr>
          <w:rFonts w:ascii="Times New Roman" w:hAnsi="Times New Roman" w:hint="eastAsia"/>
        </w:rPr>
        <w:t>管理</w:t>
      </w:r>
      <w:r w:rsidRPr="002371E1">
        <w:rPr>
          <w:rFonts w:ascii="Times New Roman" w:hAnsi="Times New Roman" w:hint="eastAsia"/>
        </w:rPr>
        <w:t>问题也开始逐渐增多。而要解决城市发展过程中的问题，就离不开科学、完善的城市管理体制与城市管理手段。网格化的城市管理模式由于结合了先进的信息技术</w:t>
      </w:r>
      <w:r w:rsidR="00A33EE7" w:rsidRPr="002371E1">
        <w:rPr>
          <w:rFonts w:ascii="Times New Roman" w:hAnsi="Times New Roman" w:hint="eastAsia"/>
        </w:rPr>
        <w:t>与科技手段</w:t>
      </w:r>
      <w:r w:rsidRPr="002371E1">
        <w:rPr>
          <w:rFonts w:ascii="Times New Roman" w:hAnsi="Times New Roman" w:hint="eastAsia"/>
        </w:rPr>
        <w:t>，</w:t>
      </w:r>
      <w:r w:rsidR="0058480D" w:rsidRPr="002371E1">
        <w:rPr>
          <w:rFonts w:ascii="Times New Roman" w:hAnsi="Times New Roman" w:hint="eastAsia"/>
        </w:rPr>
        <w:t>已经在城市化进程中逐渐兴起</w:t>
      </w:r>
      <w:r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学习与探索</w:instrText>
      </w:r>
      <w:r w:rsidR="00D5122E" w:rsidRPr="002371E1">
        <w:rPr>
          <w:rFonts w:ascii="Times New Roman" w:hAnsi="Times New Roman" w:hint="eastAsia"/>
        </w:rPr>
        <w:instrText>&lt;/Author&gt;&lt;Year&gt;2012&lt;/Year&gt;&lt;RecNum&gt;104&lt;/RecNum&gt;&lt;DisplayText&gt;&lt;style face="superscript"&gt;[1]&lt;/style&gt;&lt;/DisplayText&gt;&lt;record&gt;&lt;rec-number&gt;104&lt;/rec-number&gt;&lt;foreign-keys&gt;&lt;key app="EN" db-id="dsa2wvw0qde2s8efrrl52s0v2tt2z5pwz2sw" timestamp="1565712308"&gt;104&lt;/key&gt;&lt;/foreign-keys&gt;&lt;ref-type name="Journal Article"&gt;17&lt;/ref-type&gt;&lt;contributors&gt;&lt;authors&gt;&lt;author&gt;</w:instrText>
      </w:r>
      <w:r w:rsidR="00D5122E" w:rsidRPr="002371E1">
        <w:rPr>
          <w:rFonts w:ascii="Times New Roman" w:hAnsi="Times New Roman" w:hint="eastAsia"/>
        </w:rPr>
        <w:instrText>田毅鹏</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学习与探索</w:instrText>
      </w:r>
      <w:r w:rsidR="00D5122E" w:rsidRPr="002371E1">
        <w:rPr>
          <w:rFonts w:ascii="Times New Roman" w:hAnsi="Times New Roman" w:hint="eastAsia"/>
        </w:rPr>
        <w:instrText>&lt;/author&gt;&lt;/authors&gt;&lt;/contributors&gt;&lt;titles&gt;&lt;title&gt;</w:instrText>
      </w:r>
      <w:r w:rsidR="00D5122E" w:rsidRPr="002371E1">
        <w:rPr>
          <w:rFonts w:ascii="Times New Roman" w:hAnsi="Times New Roman" w:hint="eastAsia"/>
        </w:rPr>
        <w:instrText>城市社会管理：网格化模式与基层秩序构建（专题讨论）——城市社会管理网格化模式的定位及其未来</w:instrText>
      </w:r>
      <w:r w:rsidR="00D5122E" w:rsidRPr="002371E1">
        <w:rPr>
          <w:rFonts w:ascii="Times New Roman" w:hAnsi="Times New Roman" w:hint="eastAsia"/>
        </w:rPr>
        <w:instrText>&lt;/title&gt;&lt;/titles&gt;&lt;</w:instrText>
      </w:r>
      <w:r w:rsidR="00D5122E" w:rsidRPr="002371E1">
        <w:rPr>
          <w:rFonts w:ascii="Times New Roman" w:hAnsi="Times New Roman"/>
        </w:rPr>
        <w:instrText>pages&gt;28-32&lt;/pages&gt;&lt;number&gt;2&lt;/number&gt;&lt;dates&gt;&lt;year&gt;2012&lt;/year&gt;&lt;/dates&gt;&lt;urls&gt;&lt;/urls&gt;&lt;/record&gt;&lt;/Cite&gt;&lt;/EndNote&gt;</w:instrText>
      </w:r>
      <w:r w:rsidRPr="002371E1">
        <w:rPr>
          <w:rFonts w:ascii="Times New Roman" w:hAnsi="Times New Roman"/>
        </w:rPr>
        <w:fldChar w:fldCharType="separate"/>
      </w:r>
      <w:r w:rsidR="00D5122E" w:rsidRPr="002371E1">
        <w:rPr>
          <w:rFonts w:ascii="Times New Roman" w:hAnsi="Times New Roman"/>
          <w:noProof/>
          <w:vertAlign w:val="superscript"/>
        </w:rPr>
        <w:t>[1]</w:t>
      </w:r>
      <w:r w:rsidRPr="002371E1">
        <w:rPr>
          <w:rFonts w:ascii="Times New Roman" w:hAnsi="Times New Roman"/>
        </w:rPr>
        <w:fldChar w:fldCharType="end"/>
      </w:r>
      <w:r w:rsidRPr="002371E1">
        <w:rPr>
          <w:rFonts w:ascii="Times New Roman" w:hAnsi="Times New Roman" w:hint="eastAsia"/>
        </w:rPr>
        <w:t>。</w:t>
      </w:r>
      <w:r w:rsidR="00A33EE7" w:rsidRPr="002371E1">
        <w:rPr>
          <w:rFonts w:ascii="Times New Roman" w:hAnsi="Times New Roman" w:hint="eastAsia"/>
        </w:rPr>
        <w:t>由于网格化城市管理以高效、敏捷、精确为目的，因此</w:t>
      </w:r>
      <w:r w:rsidR="00663F8C" w:rsidRPr="002371E1">
        <w:rPr>
          <w:rFonts w:ascii="Times New Roman" w:hAnsi="Times New Roman" w:hint="eastAsia"/>
        </w:rPr>
        <w:t>对于</w:t>
      </w:r>
      <w:r w:rsidR="00A33EE7" w:rsidRPr="002371E1">
        <w:rPr>
          <w:rFonts w:ascii="Times New Roman" w:hAnsi="Times New Roman" w:hint="eastAsia"/>
        </w:rPr>
        <w:t>网格化城市管理问题的预测</w:t>
      </w:r>
      <w:r w:rsidR="00663F8C" w:rsidRPr="002371E1">
        <w:rPr>
          <w:rFonts w:ascii="Times New Roman" w:hAnsi="Times New Roman" w:hint="eastAsia"/>
        </w:rPr>
        <w:t>的研究就显得更加有必要</w:t>
      </w:r>
      <w:r w:rsidR="00A33EE7" w:rsidRPr="002371E1">
        <w:rPr>
          <w:rFonts w:ascii="Times New Roman" w:hAnsi="Times New Roman" w:hint="eastAsia"/>
        </w:rPr>
        <w:t>。</w:t>
      </w:r>
    </w:p>
    <w:p w14:paraId="0F7A8C2D" w14:textId="33551178" w:rsidR="00E0790A" w:rsidRPr="002371E1" w:rsidRDefault="00E0790A" w:rsidP="00D4255A">
      <w:pPr>
        <w:ind w:firstLine="420"/>
        <w:rPr>
          <w:rFonts w:ascii="Times New Roman" w:hAnsi="Times New Roman"/>
        </w:rPr>
      </w:pPr>
      <w:ins w:id="8" w:author="JAY" w:date="2019-09-03T12:44:00Z">
        <w:r>
          <w:rPr>
            <w:rFonts w:ascii="Times New Roman" w:hAnsi="Times New Roman" w:hint="eastAsia"/>
          </w:rPr>
          <w:t>另一方面，</w:t>
        </w:r>
      </w:ins>
      <w:ins w:id="9" w:author="JAY" w:date="2019-09-03T12:51:00Z">
        <w:r w:rsidR="00391C77">
          <w:rPr>
            <w:rFonts w:ascii="Times New Roman" w:hAnsi="Times New Roman" w:hint="eastAsia"/>
          </w:rPr>
          <w:t>由于</w:t>
        </w:r>
      </w:ins>
      <w:ins w:id="10" w:author="JAY" w:date="2019-09-03T12:45:00Z">
        <w:r>
          <w:rPr>
            <w:rFonts w:ascii="Times New Roman" w:hAnsi="Times New Roman" w:hint="eastAsia"/>
          </w:rPr>
          <w:t>城市管理问题的案件数量</w:t>
        </w:r>
      </w:ins>
      <w:ins w:id="11" w:author="JAY" w:date="2019-09-03T12:51:00Z">
        <w:r w:rsidR="00391C77">
          <w:rPr>
            <w:rFonts w:ascii="Times New Roman" w:hAnsi="Times New Roman" w:hint="eastAsia"/>
          </w:rPr>
          <w:t>需要定</w:t>
        </w:r>
      </w:ins>
      <w:ins w:id="12" w:author="JAY" w:date="2019-09-03T12:46:00Z">
        <w:r>
          <w:rPr>
            <w:rFonts w:ascii="Times New Roman" w:hAnsi="Times New Roman" w:hint="eastAsia"/>
          </w:rPr>
          <w:t>期进行总结分析</w:t>
        </w:r>
      </w:ins>
      <w:ins w:id="13" w:author="JAY" w:date="2019-09-03T12:51:00Z">
        <w:r w:rsidR="00391C77">
          <w:rPr>
            <w:rFonts w:ascii="Times New Roman" w:hAnsi="Times New Roman" w:hint="eastAsia"/>
          </w:rPr>
          <w:t>，</w:t>
        </w:r>
      </w:ins>
      <w:ins w:id="14" w:author="JAY" w:date="2019-09-03T12:54:00Z">
        <w:r w:rsidR="00391C77">
          <w:rPr>
            <w:rFonts w:ascii="Times New Roman" w:hAnsi="Times New Roman" w:hint="eastAsia"/>
          </w:rPr>
          <w:t>所以将</w:t>
        </w:r>
      </w:ins>
      <w:ins w:id="15" w:author="JAY" w:date="2019-09-03T12:51:00Z">
        <w:r w:rsidR="00391C77">
          <w:rPr>
            <w:rFonts w:ascii="Times New Roman" w:hAnsi="Times New Roman" w:hint="eastAsia"/>
          </w:rPr>
          <w:t>案件数量</w:t>
        </w:r>
      </w:ins>
      <w:ins w:id="16" w:author="JAY" w:date="2019-09-03T12:52:00Z">
        <w:r w:rsidR="00391C77">
          <w:rPr>
            <w:rFonts w:ascii="Times New Roman" w:hAnsi="Times New Roman" w:hint="eastAsia"/>
          </w:rPr>
          <w:t>按时间顺序排列的数据</w:t>
        </w:r>
      </w:ins>
      <w:ins w:id="17" w:author="JAY" w:date="2019-09-03T12:54:00Z">
        <w:r w:rsidR="00391C77">
          <w:rPr>
            <w:rFonts w:ascii="Times New Roman" w:hAnsi="Times New Roman" w:hint="eastAsia"/>
          </w:rPr>
          <w:t>集</w:t>
        </w:r>
      </w:ins>
      <w:ins w:id="18" w:author="JAY" w:date="2019-09-03T13:01:00Z">
        <w:r w:rsidR="00901237">
          <w:rPr>
            <w:rFonts w:ascii="Times New Roman" w:hAnsi="Times New Roman" w:hint="eastAsia"/>
          </w:rPr>
          <w:t>合</w:t>
        </w:r>
      </w:ins>
      <w:ins w:id="19" w:author="JAY" w:date="2019-09-03T12:47:00Z">
        <w:r>
          <w:rPr>
            <w:rFonts w:ascii="Times New Roman" w:hAnsi="Times New Roman" w:hint="eastAsia"/>
          </w:rPr>
          <w:t>符合时间序列方法的数据特征</w:t>
        </w:r>
      </w:ins>
      <w:ins w:id="20" w:author="JAY" w:date="2019-09-03T12:53:00Z">
        <w:r w:rsidR="00391C77">
          <w:rPr>
            <w:rFonts w:ascii="Times New Roman" w:hAnsi="Times New Roman" w:hint="eastAsia"/>
          </w:rPr>
          <w:t>。</w:t>
        </w:r>
      </w:ins>
      <w:ins w:id="21" w:author="JAY" w:date="2019-09-03T12:54:00Z">
        <w:r w:rsidR="00391C77">
          <w:rPr>
            <w:rFonts w:ascii="Times New Roman" w:hAnsi="Times New Roman" w:hint="eastAsia"/>
          </w:rPr>
          <w:t>因此，</w:t>
        </w:r>
      </w:ins>
      <w:ins w:id="22" w:author="JAY" w:date="2019-09-03T12:55:00Z">
        <w:r w:rsidR="00391C77">
          <w:rPr>
            <w:rFonts w:ascii="Times New Roman" w:hAnsi="Times New Roman" w:hint="eastAsia"/>
          </w:rPr>
          <w:t>可以将</w:t>
        </w:r>
      </w:ins>
      <w:ins w:id="23" w:author="JAY" w:date="2019-09-03T12:54:00Z">
        <w:r w:rsidR="00391C77">
          <w:rPr>
            <w:rFonts w:ascii="Times New Roman" w:hAnsi="Times New Roman" w:hint="eastAsia"/>
          </w:rPr>
          <w:t>时间序列</w:t>
        </w:r>
      </w:ins>
      <w:ins w:id="24" w:author="JAY" w:date="2019-09-03T12:55:00Z">
        <w:r w:rsidR="00391C77">
          <w:rPr>
            <w:rFonts w:ascii="Times New Roman" w:hAnsi="Times New Roman" w:hint="eastAsia"/>
          </w:rPr>
          <w:t>方法作为一种</w:t>
        </w:r>
      </w:ins>
      <w:ins w:id="25" w:author="JAY" w:date="2019-09-03T13:00:00Z">
        <w:r w:rsidR="00391C77">
          <w:rPr>
            <w:rFonts w:ascii="Times New Roman" w:hAnsi="Times New Roman" w:hint="eastAsia"/>
          </w:rPr>
          <w:t>必要的</w:t>
        </w:r>
      </w:ins>
      <w:ins w:id="26" w:author="JAY" w:date="2019-09-03T12:55:00Z">
        <w:r w:rsidR="00391C77">
          <w:rPr>
            <w:rFonts w:ascii="Times New Roman" w:hAnsi="Times New Roman" w:hint="eastAsia"/>
          </w:rPr>
          <w:t>新思路</w:t>
        </w:r>
      </w:ins>
      <w:ins w:id="27" w:author="JAY" w:date="2019-09-03T12:58:00Z">
        <w:r w:rsidR="00391C77">
          <w:rPr>
            <w:rFonts w:ascii="Times New Roman" w:hAnsi="Times New Roman" w:hint="eastAsia"/>
          </w:rPr>
          <w:t>与</w:t>
        </w:r>
      </w:ins>
      <w:ins w:id="28" w:author="JAY" w:date="2019-09-03T12:55:00Z">
        <w:r w:rsidR="00391C77">
          <w:rPr>
            <w:rFonts w:ascii="Times New Roman" w:hAnsi="Times New Roman" w:hint="eastAsia"/>
          </w:rPr>
          <w:t>网格化城市管理</w:t>
        </w:r>
      </w:ins>
      <w:ins w:id="29" w:author="JAY" w:date="2019-09-03T12:58:00Z">
        <w:r w:rsidR="00391C77">
          <w:rPr>
            <w:rFonts w:ascii="Times New Roman" w:hAnsi="Times New Roman" w:hint="eastAsia"/>
          </w:rPr>
          <w:t>问题相结合</w:t>
        </w:r>
      </w:ins>
      <w:ins w:id="30" w:author="JAY" w:date="2019-09-03T12:59:00Z">
        <w:r w:rsidR="00391C77">
          <w:rPr>
            <w:rFonts w:ascii="Times New Roman" w:hAnsi="Times New Roman" w:hint="eastAsia"/>
          </w:rPr>
          <w:t>，</w:t>
        </w:r>
      </w:ins>
      <w:ins w:id="31" w:author="JAY" w:date="2019-09-03T13:00:00Z">
        <w:r w:rsidR="00901237">
          <w:rPr>
            <w:rFonts w:ascii="Times New Roman" w:hAnsi="Times New Roman" w:hint="eastAsia"/>
          </w:rPr>
          <w:t>从而更高效的进行</w:t>
        </w:r>
      </w:ins>
      <w:ins w:id="32" w:author="JAY" w:date="2019-09-03T13:01:00Z">
        <w:r w:rsidR="00901237">
          <w:rPr>
            <w:rFonts w:ascii="Times New Roman" w:hAnsi="Times New Roman" w:hint="eastAsia"/>
          </w:rPr>
          <w:t>城市管理问题的解决。</w:t>
        </w:r>
      </w:ins>
    </w:p>
    <w:p w14:paraId="4A9719E8" w14:textId="0D968CCB" w:rsidR="0058480D" w:rsidRPr="002371E1" w:rsidRDefault="0058480D" w:rsidP="00D4255A">
      <w:pPr>
        <w:ind w:firstLine="420"/>
        <w:rPr>
          <w:rFonts w:ascii="Times New Roman" w:hAnsi="Times New Roman"/>
        </w:rPr>
      </w:pPr>
      <w:commentRangeStart w:id="33"/>
      <w:commentRangeStart w:id="34"/>
      <w:r w:rsidRPr="002371E1">
        <w:rPr>
          <w:rFonts w:ascii="Times New Roman" w:hAnsi="Times New Roman" w:hint="eastAsia"/>
        </w:rPr>
        <w:t>目前，</w:t>
      </w:r>
      <w:commentRangeEnd w:id="33"/>
      <w:r w:rsidR="00425C19">
        <w:rPr>
          <w:rStyle w:val="af1"/>
        </w:rPr>
        <w:commentReference w:id="33"/>
      </w:r>
      <w:commentRangeEnd w:id="34"/>
      <w:r w:rsidR="00C32A36">
        <w:rPr>
          <w:rStyle w:val="af1"/>
        </w:rPr>
        <w:commentReference w:id="34"/>
      </w:r>
      <w:r w:rsidRPr="002371E1">
        <w:rPr>
          <w:rFonts w:ascii="Times New Roman" w:hAnsi="Times New Roman" w:hint="eastAsia"/>
        </w:rPr>
        <w:t>国内少有</w:t>
      </w:r>
      <w:r w:rsidR="00663F8C" w:rsidRPr="002371E1">
        <w:rPr>
          <w:rFonts w:ascii="Times New Roman" w:hAnsi="Times New Roman" w:hint="eastAsia"/>
        </w:rPr>
        <w:t>学者</w:t>
      </w:r>
      <w:r w:rsidRPr="002371E1">
        <w:rPr>
          <w:rFonts w:ascii="Times New Roman" w:hAnsi="Times New Roman" w:hint="eastAsia"/>
        </w:rPr>
        <w:t>将基于时间序列</w:t>
      </w:r>
      <w:r w:rsidR="008279A9" w:rsidRPr="002371E1">
        <w:rPr>
          <w:rFonts w:ascii="Times New Roman" w:hAnsi="Times New Roman" w:hint="eastAsia"/>
        </w:rPr>
        <w:t>的</w:t>
      </w:r>
      <w:r w:rsidRPr="002371E1">
        <w:rPr>
          <w:rFonts w:ascii="Times New Roman" w:hAnsi="Times New Roman" w:hint="eastAsia"/>
        </w:rPr>
        <w:t>预测</w:t>
      </w:r>
      <w:r w:rsidR="008279A9" w:rsidRPr="002371E1">
        <w:rPr>
          <w:rFonts w:ascii="Times New Roman" w:hAnsi="Times New Roman" w:hint="eastAsia"/>
        </w:rPr>
        <w:t>应用到</w:t>
      </w:r>
      <w:r w:rsidRPr="002371E1">
        <w:rPr>
          <w:rFonts w:ascii="Times New Roman" w:hAnsi="Times New Roman" w:hint="eastAsia"/>
        </w:rPr>
        <w:t>网格化城市管理</w:t>
      </w:r>
      <w:r w:rsidR="008279A9" w:rsidRPr="002371E1">
        <w:rPr>
          <w:rFonts w:ascii="Times New Roman" w:hAnsi="Times New Roman" w:hint="eastAsia"/>
        </w:rPr>
        <w:t>当中。佘冰</w:t>
      </w:r>
      <w:r w:rsidR="001A6580"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佘冰</w:instrText>
      </w:r>
      <w:r w:rsidR="00D5122E" w:rsidRPr="002371E1">
        <w:rPr>
          <w:rFonts w:ascii="Times New Roman" w:hAnsi="Times New Roman" w:hint="eastAsia"/>
        </w:rPr>
        <w:instrText>&lt;/Author&gt;&lt;Year&gt;2013&lt;/Year&gt;&lt;RecNum&gt;106&lt;/RecNum&gt;&lt;DisplayText&gt;&lt;style face="superscript"&gt;[2]&lt;/style&gt;&lt;/DisplayText&gt;&lt;record&gt;&lt;rec-number&gt;106&lt;/rec-number&gt;&lt;foreign-keys&gt;&lt;key app="EN" db-id="dsa2wvw0qde2s8efrrl52s0v2tt2z5pwz2sw" timestamp="1565714437"&gt;106&lt;/key&gt;&lt;/foreign-keys&gt;&lt;ref-type name="Journal Article"&gt;17&lt;/ref-type&gt;&lt;contributors&gt;&lt;authors&gt;&lt;author&gt;</w:instrText>
      </w:r>
      <w:r w:rsidR="00D5122E" w:rsidRPr="002371E1">
        <w:rPr>
          <w:rFonts w:ascii="Times New Roman" w:hAnsi="Times New Roman" w:hint="eastAsia"/>
        </w:rPr>
        <w:instrText>佘冰</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朱欣焰</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呙维</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徐晓</w:instrText>
      </w:r>
      <w:r w:rsidR="00D5122E" w:rsidRPr="002371E1">
        <w:rPr>
          <w:rFonts w:ascii="Times New Roman" w:hAnsi="Times New Roman" w:hint="eastAsia"/>
        </w:rPr>
        <w:instrText>&lt;/author&gt;&lt;/authors&gt;&lt;translated-authors&gt;&lt;author&gt;S. H. E. Bing&lt;/author&gt;&lt;author&gt;Z. H. U. Xinyan&lt;/author&gt;&lt;author&gt;G. U. O. Wei&lt;/author&gt;&lt;author&gt;X. U. Xiao&lt;/author&gt;&lt;/translated-authors&gt;&lt;/contributors&gt;&lt;auth-address&gt;</w:instrText>
      </w:r>
      <w:r w:rsidR="00D5122E" w:rsidRPr="002371E1">
        <w:rPr>
          <w:rFonts w:ascii="Times New Roman" w:hAnsi="Times New Roman" w:hint="eastAsia"/>
        </w:rPr>
        <w:instrText>武汉大学测绘遥感信息工程国家重点实验室</w:instrText>
      </w:r>
      <w:r w:rsidR="00D5122E" w:rsidRPr="002371E1">
        <w:rPr>
          <w:rFonts w:ascii="Times New Roman" w:hAnsi="Times New Roman" w:hint="eastAsia"/>
        </w:rPr>
        <w:instrText>,</w:instrText>
      </w:r>
      <w:r w:rsidR="00D5122E" w:rsidRPr="002371E1">
        <w:rPr>
          <w:rFonts w:ascii="Times New Roman" w:hAnsi="Times New Roman" w:hint="eastAsia"/>
        </w:rPr>
        <w:instrText>武汉</w:instrText>
      </w:r>
      <w:r w:rsidR="00D5122E" w:rsidRPr="002371E1">
        <w:rPr>
          <w:rFonts w:ascii="Times New Roman" w:hAnsi="Times New Roman" w:hint="eastAsia"/>
        </w:rPr>
        <w:instrText>,430079&lt;/auth-address&gt;&lt;titles&gt;&lt;title&gt;</w:instrText>
      </w:r>
      <w:r w:rsidR="00D5122E" w:rsidRPr="002371E1">
        <w:rPr>
          <w:rFonts w:ascii="Times New Roman" w:hAnsi="Times New Roman" w:hint="eastAsia"/>
        </w:rPr>
        <w:instrText>基于空间点模式分析的城市管理事件空间分布及演化——以武汉市江汉区为例</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地理科学进展</w:instrText>
      </w:r>
      <w:r w:rsidR="00D5122E" w:rsidRPr="002371E1">
        <w:rPr>
          <w:rFonts w:ascii="Times New Roman" w:hAnsi="Times New Roman" w:hint="eastAsia"/>
        </w:rPr>
        <w:instrText xml:space="preserve"> %J Progress in Geography&lt;/title&gt;&lt;/titles&gt;&lt;pages&gt;924-931&lt;/pages&gt;&lt;volume&gt;32&lt;/volume&gt;&lt;number&gt;6&lt;/number&gt;&lt;keywords&gt;&lt;keyword&gt;</w:instrText>
      </w:r>
      <w:r w:rsidR="00D5122E" w:rsidRPr="002371E1">
        <w:rPr>
          <w:rFonts w:ascii="Times New Roman" w:hAnsi="Times New Roman" w:hint="eastAsia"/>
        </w:rPr>
        <w:instrText>空间点模式</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城市管理事件</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空间分布</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演化</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可视化分析</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武汉市江汉区</w:instrText>
      </w:r>
      <w:r w:rsidR="00D5122E" w:rsidRPr="002371E1">
        <w:rPr>
          <w:rFonts w:ascii="Times New Roman" w:hAnsi="Times New Roman" w:hint="eastAsia"/>
        </w:rPr>
        <w:instrText>&lt;/keyword&gt;&lt;/keywords&gt;&lt;da</w:instrText>
      </w:r>
      <w:r w:rsidR="00D5122E" w:rsidRPr="002371E1">
        <w:rPr>
          <w:rFonts w:ascii="Times New Roman" w:hAnsi="Times New Roman"/>
        </w:rPr>
        <w:instrText>tes&gt;&lt;year&gt;2013&lt;/year&gt;&lt;/dates&gt;&lt;isbn&gt;1007-6301&lt;/isbn&gt;&lt;urls&gt;&lt;related-urls&gt;&lt;url&gt;http://www.wanfangdata.com.cn/details/detail.do?_type=perio&amp;amp;id=dlkxjz201306009&lt;/url&gt;&lt;/related-urls&gt;&lt;/urls&gt;&lt;electronic-resource-num&gt;10.11820/dlkxjz.2013.06.009&lt;/electronic-reso</w:instrText>
      </w:r>
      <w:r w:rsidR="00D5122E" w:rsidRPr="002371E1">
        <w:rPr>
          <w:rFonts w:ascii="Times New Roman" w:hAnsi="Times New Roman" w:hint="eastAsia"/>
        </w:rPr>
        <w:instrText>urce-num&gt;&lt;remote-database-provider&gt;</w:instrText>
      </w:r>
      <w:r w:rsidR="00D5122E" w:rsidRPr="002371E1">
        <w:rPr>
          <w:rFonts w:ascii="Times New Roman" w:hAnsi="Times New Roman" w:hint="eastAsia"/>
        </w:rPr>
        <w:instrText>北京万方数据股份有限公司</w:instrText>
      </w:r>
      <w:r w:rsidR="00D5122E" w:rsidRPr="002371E1">
        <w:rPr>
          <w:rFonts w:ascii="Times New Roman" w:hAnsi="Times New Roman" w:hint="eastAsia"/>
        </w:rPr>
        <w:instrText>&lt;/remote-database-provider&gt;&lt;language&gt;chi&lt;/language&gt;&lt;/record&gt;&lt;/Cite&gt;&lt;/EndNote&gt;</w:instrText>
      </w:r>
      <w:r w:rsidR="001A6580" w:rsidRPr="002371E1">
        <w:rPr>
          <w:rFonts w:ascii="Times New Roman" w:hAnsi="Times New Roman"/>
        </w:rPr>
        <w:fldChar w:fldCharType="separate"/>
      </w:r>
      <w:r w:rsidR="00D5122E" w:rsidRPr="002371E1">
        <w:rPr>
          <w:rFonts w:ascii="Times New Roman" w:hAnsi="Times New Roman"/>
          <w:noProof/>
          <w:vertAlign w:val="superscript"/>
        </w:rPr>
        <w:t>[2]</w:t>
      </w:r>
      <w:r w:rsidR="001A6580" w:rsidRPr="002371E1">
        <w:rPr>
          <w:rFonts w:ascii="Times New Roman" w:hAnsi="Times New Roman"/>
        </w:rPr>
        <w:fldChar w:fldCharType="end"/>
      </w:r>
      <w:r w:rsidR="00A6705E" w:rsidRPr="002371E1">
        <w:rPr>
          <w:rFonts w:ascii="Times New Roman" w:hAnsi="Times New Roman" w:hint="eastAsia"/>
        </w:rPr>
        <w:t>等将网格化城市管理问题以</w:t>
      </w:r>
      <w:r w:rsidR="008279A9" w:rsidRPr="002371E1">
        <w:rPr>
          <w:rFonts w:ascii="Times New Roman" w:hAnsi="Times New Roman" w:hint="eastAsia"/>
        </w:rPr>
        <w:t>空间</w:t>
      </w:r>
      <w:r w:rsidR="00A6705E" w:rsidRPr="002371E1">
        <w:rPr>
          <w:rFonts w:ascii="Times New Roman" w:hAnsi="Times New Roman" w:hint="eastAsia"/>
        </w:rPr>
        <w:t>的角度进行了可视化分析，为进一步在空间上的统计建模分析奠定基础</w:t>
      </w:r>
      <w:r w:rsidR="00663F8C" w:rsidRPr="002371E1">
        <w:rPr>
          <w:rFonts w:ascii="Times New Roman" w:hAnsi="Times New Roman" w:hint="eastAsia"/>
        </w:rPr>
        <w:t>；</w:t>
      </w:r>
      <w:r w:rsidR="00A6705E" w:rsidRPr="002371E1">
        <w:rPr>
          <w:rFonts w:ascii="Times New Roman" w:hAnsi="Times New Roman" w:hint="eastAsia"/>
        </w:rPr>
        <w:t>常燕军等</w:t>
      </w:r>
      <w:r w:rsidR="00A6705E"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常燕军</w:instrText>
      </w:r>
      <w:r w:rsidR="00D5122E" w:rsidRPr="002371E1">
        <w:rPr>
          <w:rFonts w:ascii="Times New Roman" w:hAnsi="Times New Roman" w:hint="eastAsia"/>
        </w:rPr>
        <w:instrText>&lt;/Author&gt;&lt;Year&gt;2016&lt;/Year&gt;&lt;RecNum&gt;105&lt;/RecNum&gt;&lt;DisplayText&gt;&lt;style face="superscript"&gt;[3]&lt;/style&gt;&lt;/DisplayText&gt;&lt;record&gt;&lt;rec-number&gt;105&lt;/rec-number&gt;&lt;foreign-keys&gt;&lt;key app="EN" db-id="dsa2wvw0qde2s8efrrl52s0v2tt2z5pwz2sw" timestamp="1565714351"&gt;105&lt;/key&gt;&lt;/foreign-keys&gt;&lt;ref-type name="Journal Article"&gt;17&lt;/ref-type&gt;&lt;contributors&gt;&lt;authors&gt;&lt;author&gt;</w:instrText>
      </w:r>
      <w:r w:rsidR="00D5122E" w:rsidRPr="002371E1">
        <w:rPr>
          <w:rFonts w:ascii="Times New Roman" w:hAnsi="Times New Roman" w:hint="eastAsia"/>
        </w:rPr>
        <w:instrText>常燕军</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周向红</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统计与决策</w:instrText>
      </w:r>
      <w:r w:rsidR="00D5122E" w:rsidRPr="002371E1">
        <w:rPr>
          <w:rFonts w:ascii="Times New Roman" w:hAnsi="Times New Roman" w:hint="eastAsia"/>
        </w:rPr>
        <w:instrText>&lt;/author&gt;&lt;/authors&gt;&lt;/contributors&gt;&lt;titles&gt;&lt;title&gt;</w:instrText>
      </w:r>
      <w:r w:rsidR="00D5122E" w:rsidRPr="002371E1">
        <w:rPr>
          <w:rFonts w:ascii="Times New Roman" w:hAnsi="Times New Roman" w:hint="eastAsia"/>
        </w:rPr>
        <w:instrText>基于</w:instrText>
      </w:r>
      <w:r w:rsidR="00D5122E" w:rsidRPr="002371E1">
        <w:rPr>
          <w:rFonts w:ascii="Times New Roman" w:hAnsi="Times New Roman" w:hint="eastAsia"/>
        </w:rPr>
        <w:instrText>ARIMA</w:instrText>
      </w:r>
      <w:r w:rsidR="00D5122E" w:rsidRPr="002371E1">
        <w:rPr>
          <w:rFonts w:ascii="Times New Roman" w:hAnsi="Times New Roman" w:hint="eastAsia"/>
        </w:rPr>
        <w:instrText>模型的城市网格化管理预测与仿真</w:instrText>
      </w:r>
      <w:r w:rsidR="00D5122E" w:rsidRPr="002371E1">
        <w:rPr>
          <w:rFonts w:ascii="Times New Roman" w:hAnsi="Times New Roman" w:hint="eastAsia"/>
        </w:rPr>
        <w:instrText>&lt;/title&gt;&lt;/titles&gt;&lt;pages</w:instrText>
      </w:r>
      <w:r w:rsidR="00D5122E" w:rsidRPr="002371E1">
        <w:rPr>
          <w:rFonts w:ascii="Times New Roman" w:hAnsi="Times New Roman"/>
        </w:rPr>
        <w:instrText>&gt;54-57&lt;/pages&gt;&lt;number&gt;1&lt;/number&gt;&lt;dates&gt;&lt;year&gt;2016&lt;/year&gt;&lt;/dates&gt;&lt;urls&gt;&lt;/urls&gt;&lt;/record&gt;&lt;/Cite&gt;&lt;/EndNote&gt;</w:instrText>
      </w:r>
      <w:r w:rsidR="00A6705E" w:rsidRPr="002371E1">
        <w:rPr>
          <w:rFonts w:ascii="Times New Roman" w:hAnsi="Times New Roman"/>
        </w:rPr>
        <w:fldChar w:fldCharType="separate"/>
      </w:r>
      <w:r w:rsidR="00D5122E" w:rsidRPr="002371E1">
        <w:rPr>
          <w:rFonts w:ascii="Times New Roman" w:hAnsi="Times New Roman"/>
          <w:noProof/>
          <w:vertAlign w:val="superscript"/>
        </w:rPr>
        <w:t>[3]</w:t>
      </w:r>
      <w:r w:rsidR="00A6705E" w:rsidRPr="002371E1">
        <w:rPr>
          <w:rFonts w:ascii="Times New Roman" w:hAnsi="Times New Roman"/>
        </w:rPr>
        <w:fldChar w:fldCharType="end"/>
      </w:r>
      <w:r w:rsidR="00A6705E" w:rsidRPr="002371E1">
        <w:rPr>
          <w:rFonts w:ascii="Times New Roman" w:hAnsi="Times New Roman" w:hint="eastAsia"/>
        </w:rPr>
        <w:t>对</w:t>
      </w:r>
      <w:r w:rsidR="00A6705E" w:rsidRPr="002371E1">
        <w:rPr>
          <w:rFonts w:ascii="Times New Roman" w:hAnsi="Times New Roman" w:hint="eastAsia"/>
        </w:rPr>
        <w:t>A</w:t>
      </w:r>
      <w:r w:rsidR="00A6705E" w:rsidRPr="002371E1">
        <w:rPr>
          <w:rFonts w:ascii="Times New Roman" w:hAnsi="Times New Roman"/>
        </w:rPr>
        <w:t>RIMA</w:t>
      </w:r>
      <w:r w:rsidR="00A6705E" w:rsidRPr="002371E1">
        <w:rPr>
          <w:rFonts w:ascii="Times New Roman" w:hAnsi="Times New Roman" w:hint="eastAsia"/>
        </w:rPr>
        <w:t>算法在网格化管理预测上的应用进行了初探，但尚未形成体系化的方法。</w:t>
      </w:r>
      <w:r w:rsidR="00A33EE7" w:rsidRPr="002371E1">
        <w:rPr>
          <w:rFonts w:ascii="Times New Roman" w:hAnsi="Times New Roman" w:hint="eastAsia"/>
        </w:rPr>
        <w:t>本文</w:t>
      </w:r>
      <w:r w:rsidR="00663F8C" w:rsidRPr="002371E1">
        <w:rPr>
          <w:rFonts w:ascii="Times New Roman" w:hAnsi="Times New Roman" w:hint="eastAsia"/>
        </w:rPr>
        <w:t>旨在</w:t>
      </w:r>
      <w:r w:rsidR="005B4AA2" w:rsidRPr="002371E1">
        <w:rPr>
          <w:rFonts w:ascii="Times New Roman" w:hAnsi="Times New Roman" w:hint="eastAsia"/>
        </w:rPr>
        <w:t>探究适用于网格化城市管理问题预测的模型</w:t>
      </w:r>
      <w:r w:rsidR="00A33EE7" w:rsidRPr="002371E1">
        <w:rPr>
          <w:rFonts w:ascii="Times New Roman" w:hAnsi="Times New Roman" w:hint="eastAsia"/>
        </w:rPr>
        <w:t>，</w:t>
      </w:r>
      <w:r w:rsidR="00EC645A" w:rsidRPr="002371E1">
        <w:rPr>
          <w:rFonts w:ascii="Times New Roman" w:hAnsi="Times New Roman" w:hint="eastAsia"/>
        </w:rPr>
        <w:t>根据不同模型的优势与劣势，</w:t>
      </w:r>
      <w:r w:rsidR="00A33EE7" w:rsidRPr="002371E1">
        <w:rPr>
          <w:rFonts w:ascii="Times New Roman" w:hAnsi="Times New Roman" w:hint="eastAsia"/>
        </w:rPr>
        <w:t>从而</w:t>
      </w:r>
      <w:r w:rsidR="005B4AA2" w:rsidRPr="002371E1">
        <w:rPr>
          <w:rFonts w:ascii="Times New Roman" w:hAnsi="Times New Roman" w:hint="eastAsia"/>
        </w:rPr>
        <w:t>研究</w:t>
      </w:r>
      <w:r w:rsidR="00A33EE7" w:rsidRPr="002371E1">
        <w:rPr>
          <w:rFonts w:ascii="Times New Roman" w:hAnsi="Times New Roman" w:hint="eastAsia"/>
        </w:rPr>
        <w:t>出一种实用性强、准确率高</w:t>
      </w:r>
      <w:r w:rsidR="005F231D" w:rsidRPr="002371E1">
        <w:rPr>
          <w:rFonts w:ascii="Times New Roman" w:hAnsi="Times New Roman" w:hint="eastAsia"/>
        </w:rPr>
        <w:t>、成体系</w:t>
      </w:r>
      <w:r w:rsidR="00A33EE7" w:rsidRPr="002371E1">
        <w:rPr>
          <w:rFonts w:ascii="Times New Roman" w:hAnsi="Times New Roman" w:hint="eastAsia"/>
        </w:rPr>
        <w:t>的预测方法</w:t>
      </w:r>
      <w:r w:rsidR="005F231D" w:rsidRPr="002371E1">
        <w:rPr>
          <w:rFonts w:ascii="Times New Roman" w:hAnsi="Times New Roman" w:hint="eastAsia"/>
        </w:rPr>
        <w:t>。</w:t>
      </w:r>
    </w:p>
    <w:p w14:paraId="3640702A" w14:textId="39DA061F" w:rsidR="008E1FBA" w:rsidRDefault="00425C19">
      <w:pPr>
        <w:pStyle w:val="1"/>
        <w:rPr>
          <w:rFonts w:ascii="Times New Roman" w:hAnsi="Times New Roman"/>
        </w:rPr>
      </w:pPr>
      <w:r>
        <w:rPr>
          <w:rFonts w:ascii="Times New Roman" w:hAnsi="Times New Roman" w:hint="eastAsia"/>
        </w:rPr>
        <w:t>与网格化管理相关的</w:t>
      </w:r>
      <w:r w:rsidR="009A3454" w:rsidRPr="002371E1">
        <w:rPr>
          <w:rFonts w:ascii="Times New Roman" w:hAnsi="Times New Roman" w:hint="eastAsia"/>
        </w:rPr>
        <w:t>时</w:t>
      </w:r>
      <w:r w:rsidR="00A9110B" w:rsidRPr="002371E1">
        <w:rPr>
          <w:rFonts w:ascii="Times New Roman" w:hAnsi="Times New Roman" w:hint="eastAsia"/>
        </w:rPr>
        <w:t>间</w:t>
      </w:r>
      <w:r w:rsidR="009A3454" w:rsidRPr="002371E1">
        <w:rPr>
          <w:rFonts w:ascii="Times New Roman" w:hAnsi="Times New Roman" w:hint="eastAsia"/>
        </w:rPr>
        <w:t>序列模型</w:t>
      </w:r>
      <w:r w:rsidR="00F52FDB" w:rsidRPr="002371E1">
        <w:rPr>
          <w:rFonts w:ascii="Times New Roman" w:hAnsi="Times New Roman" w:hint="eastAsia"/>
        </w:rPr>
        <w:t>概述</w:t>
      </w:r>
    </w:p>
    <w:p w14:paraId="635AEC63" w14:textId="7004BC83" w:rsidR="00425C19" w:rsidRPr="00425C19" w:rsidDel="00425C19" w:rsidRDefault="005F5B07">
      <w:pPr>
        <w:ind w:firstLine="420"/>
        <w:rPr>
          <w:del w:id="35" w:author="peit" w:date="2019-09-02T18:25:00Z"/>
        </w:rPr>
        <w:pPrChange w:id="36" w:author="JAY" w:date="2019-09-03T13:14:00Z">
          <w:pPr/>
        </w:pPrChange>
      </w:pPr>
      <w:ins w:id="37" w:author="JAY" w:date="2019-09-03T13:02:00Z">
        <w:r>
          <w:rPr>
            <w:rFonts w:hint="eastAsia"/>
          </w:rPr>
          <w:t>由于网格化</w:t>
        </w:r>
      </w:ins>
      <w:ins w:id="38" w:author="JAY" w:date="2019-09-03T13:03:00Z">
        <w:r>
          <w:rPr>
            <w:rFonts w:hint="eastAsia"/>
          </w:rPr>
          <w:t>城市管理问题的案件发生存在一定的随机性</w:t>
        </w:r>
      </w:ins>
      <w:ins w:id="39" w:author="JAY" w:date="2019-09-03T13:04:00Z">
        <w:r>
          <w:rPr>
            <w:rFonts w:hint="eastAsia"/>
          </w:rPr>
          <w:t>，</w:t>
        </w:r>
      </w:ins>
      <w:ins w:id="40" w:author="JAY" w:date="2019-09-03T13:05:00Z">
        <w:r>
          <w:rPr>
            <w:rFonts w:hint="eastAsia"/>
          </w:rPr>
          <w:t>且不存在明显的变化规律</w:t>
        </w:r>
      </w:ins>
      <w:ins w:id="41" w:author="JAY" w:date="2019-09-03T13:06:00Z">
        <w:r>
          <w:rPr>
            <w:rFonts w:hint="eastAsia"/>
          </w:rPr>
          <w:t>，不同站点的案件数量也并不统一，</w:t>
        </w:r>
      </w:ins>
      <w:ins w:id="42" w:author="JAY" w:date="2019-09-03T13:07:00Z">
        <w:r>
          <w:rPr>
            <w:rFonts w:hint="eastAsia"/>
          </w:rPr>
          <w:t>因此在选择模型时，应当选择适用于非季节性的时间序列模型</w:t>
        </w:r>
      </w:ins>
      <w:ins w:id="43" w:author="JAY" w:date="2019-09-03T13:11:00Z">
        <w:r w:rsidR="007B2242">
          <w:rPr>
            <w:rFonts w:hint="eastAsia"/>
          </w:rPr>
          <w:t>。针对这一数据特点，本实验采用</w:t>
        </w:r>
      </w:ins>
      <w:ins w:id="44" w:author="JAY" w:date="2019-09-03T13:08:00Z">
        <w:r>
          <w:rPr>
            <w:rFonts w:hint="eastAsia"/>
          </w:rPr>
          <w:t>博克斯</w:t>
        </w:r>
        <w:r>
          <w:rPr>
            <w:rFonts w:hint="eastAsia"/>
          </w:rPr>
          <w:t>-</w:t>
        </w:r>
        <w:r>
          <w:rPr>
            <w:rFonts w:hint="eastAsia"/>
          </w:rPr>
          <w:t>詹金斯法中的</w:t>
        </w:r>
        <w:r>
          <w:rPr>
            <w:rFonts w:hint="eastAsia"/>
          </w:rPr>
          <w:t>A</w:t>
        </w:r>
        <w:r>
          <w:t>RMA</w:t>
        </w:r>
        <w:r>
          <w:rPr>
            <w:rFonts w:hint="eastAsia"/>
          </w:rPr>
          <w:t>模型、</w:t>
        </w:r>
        <w:r>
          <w:rPr>
            <w:rFonts w:hint="eastAsia"/>
          </w:rPr>
          <w:t>A</w:t>
        </w:r>
        <w:r>
          <w:t>RIMA</w:t>
        </w:r>
        <w:r>
          <w:rPr>
            <w:rFonts w:hint="eastAsia"/>
          </w:rPr>
          <w:t>模型，以及</w:t>
        </w:r>
        <w:r>
          <w:rPr>
            <w:rFonts w:hint="eastAsia"/>
          </w:rPr>
          <w:t>Auto-</w:t>
        </w:r>
        <w:r>
          <w:t>ARIMA</w:t>
        </w:r>
        <w:r>
          <w:rPr>
            <w:rFonts w:hint="eastAsia"/>
          </w:rPr>
          <w:t>模型</w:t>
        </w:r>
      </w:ins>
      <w:ins w:id="45" w:author="JAY" w:date="2019-09-03T13:10:00Z">
        <w:r>
          <w:rPr>
            <w:rFonts w:hint="eastAsia"/>
          </w:rPr>
          <w:t>和</w:t>
        </w:r>
        <w:r>
          <w:rPr>
            <w:rFonts w:hint="eastAsia"/>
          </w:rPr>
          <w:t>L</w:t>
        </w:r>
        <w:r>
          <w:t>STM</w:t>
        </w:r>
        <w:r>
          <w:rPr>
            <w:rFonts w:hint="eastAsia"/>
          </w:rPr>
          <w:t>模型</w:t>
        </w:r>
      </w:ins>
      <w:ins w:id="46" w:author="JAY" w:date="2019-09-03T13:11:00Z">
        <w:r w:rsidR="007B2242">
          <w:rPr>
            <w:rFonts w:hint="eastAsia"/>
          </w:rPr>
          <w:t>，它们对于时间序列</w:t>
        </w:r>
      </w:ins>
      <w:ins w:id="47" w:author="JAY" w:date="2019-09-03T13:12:00Z">
        <w:r w:rsidR="007B2242">
          <w:rPr>
            <w:rFonts w:hint="eastAsia"/>
          </w:rPr>
          <w:t>的变化特点没有特别的要求。</w:t>
        </w:r>
      </w:ins>
      <w:ins w:id="48" w:author="JAY" w:date="2019-09-03T13:13:00Z">
        <w:r w:rsidR="007B2242" w:rsidRPr="00425C19" w:rsidDel="00425C19">
          <w:rPr>
            <w:rFonts w:hint="eastAsia"/>
          </w:rPr>
          <w:t xml:space="preserve"> </w:t>
        </w:r>
      </w:ins>
    </w:p>
    <w:p w14:paraId="4E24D76E" w14:textId="70E2A769" w:rsidR="00A459D9" w:rsidRPr="002371E1" w:rsidRDefault="00694E20" w:rsidP="002451D5">
      <w:pPr>
        <w:pStyle w:val="2"/>
        <w:rPr>
          <w:rFonts w:ascii="Times New Roman" w:eastAsiaTheme="minorEastAsia" w:hAnsi="Times New Roman" w:cs="Times New Roman"/>
          <w:b/>
          <w:szCs w:val="22"/>
        </w:rPr>
      </w:pPr>
      <w:commentRangeStart w:id="49"/>
      <w:commentRangeStart w:id="50"/>
      <w:r w:rsidRPr="002371E1">
        <w:rPr>
          <w:rFonts w:ascii="Times New Roman" w:hAnsi="Times New Roman" w:hint="eastAsia"/>
        </w:rPr>
        <w:lastRenderedPageBreak/>
        <w:t>博克斯</w:t>
      </w:r>
      <w:r w:rsidRPr="002371E1">
        <w:rPr>
          <w:rFonts w:ascii="Times New Roman" w:hAnsi="Times New Roman" w:hint="eastAsia"/>
        </w:rPr>
        <w:t>-</w:t>
      </w:r>
      <w:r w:rsidRPr="002371E1">
        <w:rPr>
          <w:rFonts w:ascii="Times New Roman" w:hAnsi="Times New Roman" w:hint="eastAsia"/>
        </w:rPr>
        <w:t>詹金斯法</w:t>
      </w:r>
      <w:commentRangeEnd w:id="49"/>
      <w:r w:rsidR="00425C19">
        <w:rPr>
          <w:rStyle w:val="af1"/>
          <w:rFonts w:asciiTheme="minorHAnsi" w:eastAsiaTheme="minorEastAsia" w:hAnsiTheme="minorHAnsi" w:cstheme="minorBidi"/>
          <w:bCs w:val="0"/>
        </w:rPr>
        <w:commentReference w:id="49"/>
      </w:r>
      <w:commentRangeEnd w:id="50"/>
      <w:r w:rsidR="00C32A36">
        <w:rPr>
          <w:rStyle w:val="af1"/>
          <w:rFonts w:asciiTheme="minorHAnsi" w:eastAsiaTheme="minorEastAsia" w:hAnsiTheme="minorHAnsi" w:cstheme="minorBidi"/>
          <w:bCs w:val="0"/>
        </w:rPr>
        <w:commentReference w:id="50"/>
      </w:r>
    </w:p>
    <w:p w14:paraId="097ADB9F" w14:textId="7514D6EA" w:rsidR="008E1FBA" w:rsidRPr="002371E1" w:rsidRDefault="00694E20" w:rsidP="007E654C">
      <w:pPr>
        <w:ind w:firstLine="420"/>
        <w:rPr>
          <w:rFonts w:ascii="Times New Roman" w:hAnsi="Times New Roman"/>
        </w:rPr>
      </w:pP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詹金斯法（</w:t>
      </w:r>
      <w:r w:rsidRPr="002371E1">
        <w:rPr>
          <w:rFonts w:ascii="Times New Roman" w:eastAsia="宋体" w:hAnsi="Times New Roman" w:cs="Times New Roman"/>
        </w:rPr>
        <w:t>Box-Jenkins Method</w:t>
      </w:r>
      <w:r w:rsidRPr="002371E1">
        <w:rPr>
          <w:rFonts w:ascii="Times New Roman" w:eastAsia="宋体" w:hAnsi="Times New Roman" w:hint="eastAsia"/>
        </w:rPr>
        <w:t>）</w:t>
      </w:r>
      <w:r w:rsidR="00B1317F" w:rsidRPr="002371E1">
        <w:rPr>
          <w:rFonts w:ascii="Times New Roman" w:eastAsia="宋体" w:hAnsi="Times New Roman" w:hint="eastAsia"/>
        </w:rPr>
        <w:t>是</w:t>
      </w:r>
      <w:r w:rsidR="00B1317F" w:rsidRPr="002371E1">
        <w:rPr>
          <w:rFonts w:ascii="Times New Roman" w:hAnsi="Times New Roman" w:hint="eastAsia"/>
        </w:rPr>
        <w:t>由</w:t>
      </w:r>
      <w:r w:rsidRPr="002371E1">
        <w:rPr>
          <w:rFonts w:ascii="Times New Roman" w:hAnsi="Times New Roman" w:hint="eastAsia"/>
        </w:rPr>
        <w:t>乔治·博克斯（</w:t>
      </w:r>
      <w:r w:rsidRPr="002371E1">
        <w:rPr>
          <w:rFonts w:ascii="Times New Roman" w:hAnsi="Times New Roman" w:cs="Times New Roman"/>
        </w:rPr>
        <w:t>George E.P. Box</w:t>
      </w:r>
      <w:r w:rsidRPr="002371E1">
        <w:rPr>
          <w:rFonts w:ascii="Times New Roman" w:hAnsi="Times New Roman" w:hint="eastAsia"/>
        </w:rPr>
        <w:t>）</w:t>
      </w:r>
      <w:r w:rsidR="00B1317F" w:rsidRPr="002371E1">
        <w:rPr>
          <w:rFonts w:ascii="Times New Roman" w:hAnsi="Times New Roman" w:hint="eastAsia"/>
        </w:rPr>
        <w:t>和</w:t>
      </w:r>
      <w:r w:rsidRPr="002371E1">
        <w:rPr>
          <w:rFonts w:ascii="Times New Roman" w:hAnsi="Times New Roman" w:hint="eastAsia"/>
        </w:rPr>
        <w:t>格威利姆·詹金斯（</w:t>
      </w:r>
      <w:r w:rsidRPr="002371E1">
        <w:rPr>
          <w:rFonts w:ascii="Times New Roman" w:hAnsi="Times New Roman" w:cs="Times New Roman"/>
        </w:rPr>
        <w:t>Gwilym Jenkins</w:t>
      </w:r>
      <w:r w:rsidRPr="002371E1">
        <w:rPr>
          <w:rFonts w:ascii="Times New Roman" w:hAnsi="Times New Roman" w:hint="eastAsia"/>
        </w:rPr>
        <w:t>）</w:t>
      </w:r>
      <w:r w:rsidR="00B1317F" w:rsidRPr="002371E1">
        <w:rPr>
          <w:rFonts w:ascii="Times New Roman" w:hAnsi="Times New Roman" w:hint="eastAsia"/>
        </w:rPr>
        <w:t>于</w:t>
      </w:r>
      <w:r w:rsidRPr="002371E1">
        <w:rPr>
          <w:rFonts w:ascii="Times New Roman" w:hAnsi="Times New Roman" w:hint="eastAsia"/>
        </w:rPr>
        <w:t>20</w:t>
      </w:r>
      <w:r w:rsidR="00B1317F" w:rsidRPr="002371E1">
        <w:rPr>
          <w:rFonts w:ascii="Times New Roman" w:hAnsi="Times New Roman" w:hint="eastAsia"/>
        </w:rPr>
        <w:t>世纪</w:t>
      </w:r>
      <w:r w:rsidR="00B1317F" w:rsidRPr="002371E1">
        <w:rPr>
          <w:rFonts w:ascii="Times New Roman" w:hAnsi="Times New Roman" w:hint="eastAsia"/>
        </w:rPr>
        <w:t>70</w:t>
      </w:r>
      <w:r w:rsidR="00B1317F" w:rsidRPr="002371E1">
        <w:rPr>
          <w:rFonts w:ascii="Times New Roman" w:hAnsi="Times New Roman" w:hint="eastAsia"/>
        </w:rPr>
        <w:t>年代提出的著名时间序列预测方法</w:t>
      </w:r>
      <w:r w:rsidR="002207C2" w:rsidRPr="002371E1">
        <w:rPr>
          <w:rFonts w:ascii="Times New Roman" w:hAnsi="Times New Roman"/>
        </w:rPr>
        <w:fldChar w:fldCharType="begin"/>
      </w:r>
      <w:r w:rsidR="00D5122E" w:rsidRPr="002371E1">
        <w:rPr>
          <w:rFonts w:ascii="Times New Roman" w:hAnsi="Times New Roman"/>
        </w:rPr>
        <w:instrText xml:space="preserve"> ADDIN EN.CITE &lt;EndNote&gt;&lt;Cite&gt;&lt;Author&gt;Box&lt;/Author&gt;&lt;Year&gt;1971&lt;/Year&gt;&lt;RecNum&gt;92&lt;/RecNum&gt;&lt;DisplayText&gt;&lt;style face="superscript"&gt;[4]&lt;/style&gt;&lt;/DisplayText&gt;&lt;record&gt;&lt;rec-number&gt;92&lt;/rec-number&gt;&lt;foreign-keys&gt;&lt;key app="EN" db-id="dsa2wvw0qde2s8efrrl52s0v2tt2z5pwz2sw" timestamp="1565528239"&gt;92&lt;/key&gt;&lt;/foreign-keys&gt;&lt;ref-type name="Journal Article"&gt;17&lt;/ref-type&gt;&lt;contributors&gt;&lt;authors&gt;&lt;author&gt;Box, George E. P.&lt;/author&gt;&lt;author&gt;Jenkins, Gwilym M. %J Journal of Time&lt;/author&gt;&lt;/authors&gt;&lt;/contributors&gt;&lt;titles&gt;&lt;title&gt;Time series analysis : forecasting and control&lt;/title&gt;&lt;/titles&gt;&lt;pages&gt;303-303&lt;/pages&gt;&lt;volume&gt;31&lt;/volume&gt;&lt;number&gt;4&lt;/number&gt;&lt;dates&gt;&lt;year&gt;1971&lt;/year&gt;&lt;/dates&gt;&lt;urls&gt;&lt;/urls&gt;&lt;/record&gt;&lt;/Cite&gt;&lt;/EndNote&gt;</w:instrText>
      </w:r>
      <w:r w:rsidR="002207C2" w:rsidRPr="002371E1">
        <w:rPr>
          <w:rFonts w:ascii="Times New Roman" w:hAnsi="Times New Roman"/>
        </w:rPr>
        <w:fldChar w:fldCharType="separate"/>
      </w:r>
      <w:r w:rsidR="00D5122E" w:rsidRPr="002371E1">
        <w:rPr>
          <w:rFonts w:ascii="Times New Roman" w:hAnsi="Times New Roman"/>
          <w:noProof/>
          <w:vertAlign w:val="superscript"/>
        </w:rPr>
        <w:t>[4]</w:t>
      </w:r>
      <w:r w:rsidR="002207C2" w:rsidRPr="002371E1">
        <w:rPr>
          <w:rFonts w:ascii="Times New Roman" w:hAnsi="Times New Roman"/>
        </w:rPr>
        <w:fldChar w:fldCharType="end"/>
      </w:r>
      <w:r w:rsidR="00B1317F" w:rsidRPr="002371E1">
        <w:rPr>
          <w:rFonts w:ascii="Times New Roman" w:hAnsi="Times New Roman" w:hint="eastAsia"/>
        </w:rPr>
        <w:t>。</w:t>
      </w:r>
      <w:r w:rsidR="002207C2" w:rsidRPr="002371E1">
        <w:rPr>
          <w:rFonts w:ascii="Times New Roman" w:hAnsi="Times New Roman" w:hint="eastAsia"/>
        </w:rPr>
        <w:t>该预测方法经历了模式识别、模型参数估计、</w:t>
      </w:r>
      <w:r w:rsidR="003217CA" w:rsidRPr="002371E1">
        <w:rPr>
          <w:rFonts w:ascii="Times New Roman" w:hAnsi="Times New Roman" w:hint="eastAsia"/>
        </w:rPr>
        <w:t>应用模型预测三个阶段，是一种精度相当高的短期时间序列预测方法</w:t>
      </w:r>
      <w:r w:rsidR="003217CA"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王晓鹏</w:instrText>
      </w:r>
      <w:r w:rsidR="00D5122E" w:rsidRPr="002371E1">
        <w:rPr>
          <w:rFonts w:ascii="Times New Roman" w:hAnsi="Times New Roman" w:hint="eastAsia"/>
        </w:rPr>
        <w:instrText>&lt;/Author&gt;&lt;Year&gt;2008&lt;/Year&gt;&lt;RecNum&gt;95&lt;/RecNum&gt;&lt;DisplayText&gt;&lt;style face="superscript"&gt;[5]&lt;/style&gt;&lt;/DisplayText&gt;&lt;record&gt;&lt;rec-number&gt;95&lt;/rec-number&gt;&lt;foreign-keys&gt;&lt;key app="EN" db-id="dsa2wvw0qde2s8efrrl52s0v2tt2z5pwz2sw" timestamp="1565530372"&gt;95&lt;/key&gt;&lt;/foreign-keys&gt;&lt;ref-type name="Journal Article"&gt;17&lt;/ref-type&gt;&lt;contributors&gt;&lt;authors&gt;&lt;author&gt;</w:instrText>
      </w:r>
      <w:r w:rsidR="00D5122E" w:rsidRPr="002371E1">
        <w:rPr>
          <w:rFonts w:ascii="Times New Roman" w:hAnsi="Times New Roman" w:hint="eastAsia"/>
        </w:rPr>
        <w:instrText>王晓鹏</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曹广超</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丁生喜</w:instrText>
      </w:r>
      <w:r w:rsidR="00D5122E" w:rsidRPr="002371E1">
        <w:rPr>
          <w:rFonts w:ascii="Times New Roman" w:hAnsi="Times New Roman" w:hint="eastAsia"/>
        </w:rPr>
        <w:instrText>&lt;/author&gt;&lt;/authors&gt;&lt;/contributors&gt;&lt;auth-address&gt;</w:instrText>
      </w:r>
      <w:r w:rsidR="00D5122E" w:rsidRPr="002371E1">
        <w:rPr>
          <w:rFonts w:ascii="Times New Roman" w:hAnsi="Times New Roman" w:hint="eastAsia"/>
        </w:rPr>
        <w:instrText>青海师范大学数学与信息科学系</w:instrText>
      </w:r>
      <w:r w:rsidR="00D5122E" w:rsidRPr="002371E1">
        <w:rPr>
          <w:rFonts w:ascii="Times New Roman" w:hAnsi="Times New Roman" w:hint="eastAsia"/>
        </w:rPr>
        <w:instrText>;</w:instrText>
      </w:r>
      <w:r w:rsidR="00D5122E" w:rsidRPr="002371E1">
        <w:rPr>
          <w:rFonts w:ascii="Times New Roman" w:hAnsi="Times New Roman" w:hint="eastAsia"/>
        </w:rPr>
        <w:instrText>青海师范大学地理与资源环境系</w:instrText>
      </w:r>
      <w:r w:rsidR="00D5122E" w:rsidRPr="002371E1">
        <w:rPr>
          <w:rFonts w:ascii="Times New Roman" w:hAnsi="Times New Roman" w:hint="eastAsia"/>
        </w:rPr>
        <w:instrText>;</w:instrText>
      </w:r>
      <w:r w:rsidR="00D5122E" w:rsidRPr="002371E1">
        <w:rPr>
          <w:rFonts w:ascii="Times New Roman" w:hAnsi="Times New Roman" w:hint="eastAsia"/>
        </w:rPr>
        <w:instrText>青海大学经济系</w:instrText>
      </w:r>
      <w:r w:rsidR="00D5122E" w:rsidRPr="002371E1">
        <w:rPr>
          <w:rFonts w:ascii="Times New Roman" w:hAnsi="Times New Roman" w:hint="eastAsia"/>
        </w:rPr>
        <w:instrText>;&lt;/auth-address&gt;&lt;titles&gt;&lt;title&gt;</w:instrText>
      </w:r>
      <w:r w:rsidR="00D5122E" w:rsidRPr="002371E1">
        <w:rPr>
          <w:rFonts w:ascii="Times New Roman" w:hAnsi="Times New Roman" w:hint="eastAsia"/>
        </w:rPr>
        <w:instrText>基于</w:instrText>
      </w:r>
      <w:r w:rsidR="00D5122E" w:rsidRPr="002371E1">
        <w:rPr>
          <w:rFonts w:ascii="Times New Roman" w:hAnsi="Times New Roman" w:hint="eastAsia"/>
        </w:rPr>
        <w:instrText>Box-Jenkins</w:instrText>
      </w:r>
      <w:r w:rsidR="00D5122E" w:rsidRPr="002371E1">
        <w:rPr>
          <w:rFonts w:ascii="Times New Roman" w:hAnsi="Times New Roman" w:hint="eastAsia"/>
        </w:rPr>
        <w:instrText>方法的青南高原降水量时间序列分析建模与预测</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数理统计与管理</w:instrText>
      </w:r>
      <w:r w:rsidR="00D5122E" w:rsidRPr="002371E1">
        <w:rPr>
          <w:rFonts w:ascii="Times New Roman" w:hAnsi="Times New Roman" w:hint="eastAsia"/>
        </w:rPr>
        <w:instrText>&lt;/title&gt;&lt;/titles&gt;&lt;pages&gt;565-570&lt;/pages&gt;&lt;number&gt;04&lt;/number&gt;&lt;keywords&gt;&lt;keyword&gt;Box-Jenkins</w:instrText>
      </w:r>
      <w:r w:rsidR="00D5122E" w:rsidRPr="002371E1">
        <w:rPr>
          <w:rFonts w:ascii="Times New Roman" w:hAnsi="Times New Roman" w:hint="eastAsia"/>
        </w:rPr>
        <w:instrText>方法</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年降水量</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时间序列分析</w:instrText>
      </w:r>
      <w:r w:rsidR="00D5122E" w:rsidRPr="002371E1">
        <w:rPr>
          <w:rFonts w:ascii="Times New Roman" w:hAnsi="Times New Roman" w:hint="eastAsia"/>
        </w:rPr>
        <w:instrText>&lt;/keyword&gt;&lt;keyword&gt;ARMA</w:instrText>
      </w:r>
      <w:r w:rsidR="00D5122E" w:rsidRPr="002371E1">
        <w:rPr>
          <w:rFonts w:ascii="Times New Roman" w:hAnsi="Times New Roman" w:hint="eastAsia"/>
        </w:rPr>
        <w:instrText>模型</w:instrText>
      </w:r>
      <w:r w:rsidR="00D5122E" w:rsidRPr="002371E1">
        <w:rPr>
          <w:rFonts w:ascii="Times New Roman" w:hAnsi="Times New Roman" w:hint="eastAsia"/>
        </w:rPr>
        <w:instrText>&lt;/keyword&gt;&lt;/keywo</w:instrText>
      </w:r>
      <w:r w:rsidR="00D5122E" w:rsidRPr="002371E1">
        <w:rPr>
          <w:rFonts w:ascii="Times New Roman" w:hAnsi="Times New Roman"/>
        </w:rPr>
        <w:instrText>rds&gt;&lt;dates&gt;&lt;year&gt;2008&lt;/year&gt;&lt;/dates&gt;&lt;isbn&gt;1002-1566&lt;/isbn&gt;&lt;call-num&gt;11-2242/O1&lt;/call-num&gt;&lt;urls&gt;&lt;/urls&gt;&lt;remote-database-provider&gt;Cnki&lt;/remote-database-provider&gt;&lt;/record&gt;&lt;/Cite&gt;&lt;/EndNote&gt;</w:instrText>
      </w:r>
      <w:r w:rsidR="003217CA" w:rsidRPr="002371E1">
        <w:rPr>
          <w:rFonts w:ascii="Times New Roman" w:hAnsi="Times New Roman"/>
        </w:rPr>
        <w:fldChar w:fldCharType="separate"/>
      </w:r>
      <w:r w:rsidR="00D5122E" w:rsidRPr="002371E1">
        <w:rPr>
          <w:rFonts w:ascii="Times New Roman" w:hAnsi="Times New Roman"/>
          <w:noProof/>
          <w:vertAlign w:val="superscript"/>
        </w:rPr>
        <w:t>[5]</w:t>
      </w:r>
      <w:r w:rsidR="003217CA" w:rsidRPr="002371E1">
        <w:rPr>
          <w:rFonts w:ascii="Times New Roman" w:hAnsi="Times New Roman"/>
        </w:rPr>
        <w:fldChar w:fldCharType="end"/>
      </w:r>
      <w:r w:rsidR="003217CA" w:rsidRPr="002371E1">
        <w:rPr>
          <w:rFonts w:ascii="Times New Roman" w:hAnsi="Times New Roman" w:hint="eastAsia"/>
        </w:rPr>
        <w:t>。其中在模式识别阶段，根据数据预处理的方式不同，可将预测模型分为</w:t>
      </w:r>
      <w:r w:rsidR="00A459D9" w:rsidRPr="002371E1">
        <w:rPr>
          <w:rFonts w:ascii="Times New Roman" w:hAnsi="Times New Roman" w:hint="eastAsia"/>
        </w:rPr>
        <w:t>自回归</w:t>
      </w:r>
      <w:r w:rsidR="00EE34B2" w:rsidRPr="002371E1">
        <w:rPr>
          <w:rFonts w:ascii="Times New Roman" w:hAnsi="Times New Roman" w:hint="eastAsia"/>
        </w:rPr>
        <w:t>移动</w:t>
      </w:r>
      <w:r w:rsidR="00A459D9" w:rsidRPr="002371E1">
        <w:rPr>
          <w:rFonts w:ascii="Times New Roman" w:hAnsi="Times New Roman" w:hint="eastAsia"/>
        </w:rPr>
        <w:t>平均模型（</w:t>
      </w:r>
      <w:r w:rsidR="00A459D9" w:rsidRPr="002371E1">
        <w:rPr>
          <w:rFonts w:ascii="Times New Roman" w:hAnsi="Times New Roman" w:cs="Times New Roman"/>
        </w:rPr>
        <w:t>Auto-Regressive Moving Average Model, ARMA</w:t>
      </w:r>
      <w:r w:rsidR="00A459D9" w:rsidRPr="002371E1">
        <w:rPr>
          <w:rFonts w:ascii="Times New Roman" w:hAnsi="Times New Roman" w:hint="eastAsia"/>
        </w:rPr>
        <w:t>）与差分自回归移动平均模型</w:t>
      </w:r>
      <w:r w:rsidR="00EE34B2" w:rsidRPr="002371E1">
        <w:rPr>
          <w:rFonts w:ascii="Times New Roman" w:hAnsi="Times New Roman" w:hint="eastAsia"/>
        </w:rPr>
        <w:t>（</w:t>
      </w:r>
      <w:r w:rsidR="00A459D9" w:rsidRPr="002371E1">
        <w:rPr>
          <w:rFonts w:ascii="Times New Roman" w:hAnsi="Times New Roman" w:cs="Times New Roman"/>
        </w:rPr>
        <w:t>Autoregressive Integrated Moving Average Model, ARIMA</w:t>
      </w:r>
      <w:r w:rsidR="00EE34B2" w:rsidRPr="002371E1">
        <w:rPr>
          <w:rFonts w:ascii="Times New Roman" w:hAnsi="Times New Roman" w:hint="eastAsia"/>
        </w:rPr>
        <w:t>）</w:t>
      </w:r>
      <w:r w:rsidR="00B1317F" w:rsidRPr="002371E1">
        <w:rPr>
          <w:rFonts w:ascii="Times New Roman" w:hAnsi="Times New Roman" w:hint="eastAsia"/>
        </w:rPr>
        <w:t>。</w:t>
      </w:r>
      <w:r w:rsidR="0072451F" w:rsidRPr="002371E1">
        <w:rPr>
          <w:rFonts w:ascii="Times New Roman" w:hAnsi="Times New Roman" w:hint="eastAsia"/>
        </w:rPr>
        <w:t>在参数估计阶段，</w:t>
      </w:r>
      <w:r w:rsidR="0072451F" w:rsidRPr="002371E1">
        <w:rPr>
          <w:rFonts w:ascii="Times New Roman" w:hAnsi="Times New Roman" w:cs="Times New Roman"/>
        </w:rPr>
        <w:t>ARMA</w:t>
      </w:r>
      <w:r w:rsidR="0072451F" w:rsidRPr="002371E1">
        <w:rPr>
          <w:rFonts w:ascii="Times New Roman" w:hAnsi="Times New Roman" w:hint="eastAsia"/>
        </w:rPr>
        <w:t>模型所需要确定的参数为</w:t>
      </w:r>
      <w:r w:rsidR="0072451F" w:rsidRPr="002371E1">
        <w:rPr>
          <w:rFonts w:ascii="Times New Roman" w:hAnsi="Times New Roman" w:cs="Times New Roman"/>
        </w:rPr>
        <w:t>p</w:t>
      </w:r>
      <w:r w:rsidR="0072451F" w:rsidRPr="002371E1">
        <w:rPr>
          <w:rFonts w:ascii="Times New Roman" w:hAnsi="Times New Roman" w:hint="eastAsia"/>
        </w:rPr>
        <w:t>、</w:t>
      </w:r>
      <w:r w:rsidR="0072451F" w:rsidRPr="002371E1">
        <w:rPr>
          <w:rFonts w:ascii="Times New Roman" w:hAnsi="Times New Roman" w:cs="Times New Roman"/>
        </w:rPr>
        <w:t>q</w:t>
      </w:r>
      <w:r w:rsidR="0072451F" w:rsidRPr="002371E1">
        <w:rPr>
          <w:rFonts w:ascii="Times New Roman" w:hAnsi="Times New Roman" w:hint="eastAsia"/>
        </w:rPr>
        <w:t>，其中</w:t>
      </w:r>
      <w:r w:rsidR="0072451F" w:rsidRPr="002371E1">
        <w:rPr>
          <w:rFonts w:ascii="Times New Roman" w:hAnsi="Times New Roman" w:cs="Times New Roman"/>
        </w:rPr>
        <w:t>p</w:t>
      </w:r>
      <w:r w:rsidR="0072451F" w:rsidRPr="002371E1">
        <w:rPr>
          <w:rFonts w:ascii="Times New Roman" w:hAnsi="Times New Roman" w:hint="eastAsia"/>
        </w:rPr>
        <w:t>代表自回归项数，它</w:t>
      </w:r>
      <w:r w:rsidR="004606DF" w:rsidRPr="002371E1">
        <w:rPr>
          <w:rFonts w:ascii="Times New Roman" w:hAnsi="Times New Roman" w:hint="eastAsia"/>
        </w:rPr>
        <w:t>表示</w:t>
      </w:r>
      <w:r w:rsidR="0072451F" w:rsidRPr="002371E1">
        <w:rPr>
          <w:rFonts w:ascii="Times New Roman" w:hAnsi="Times New Roman" w:hint="eastAsia"/>
        </w:rPr>
        <w:t>样本数据的滞后数，</w:t>
      </w:r>
      <w:r w:rsidR="0072451F" w:rsidRPr="002371E1">
        <w:rPr>
          <w:rFonts w:ascii="Times New Roman" w:hAnsi="Times New Roman" w:hint="eastAsia"/>
        </w:rPr>
        <w:t>q</w:t>
      </w:r>
      <w:r w:rsidR="0072451F" w:rsidRPr="002371E1">
        <w:rPr>
          <w:rFonts w:ascii="Times New Roman" w:hAnsi="Times New Roman" w:hint="eastAsia"/>
        </w:rPr>
        <w:t>代表移动平均项数，它</w:t>
      </w:r>
      <w:r w:rsidR="004606DF" w:rsidRPr="002371E1">
        <w:rPr>
          <w:rFonts w:ascii="Times New Roman" w:hAnsi="Times New Roman" w:hint="eastAsia"/>
        </w:rPr>
        <w:t>表示</w:t>
      </w:r>
      <w:r w:rsidR="0072451F" w:rsidRPr="002371E1">
        <w:rPr>
          <w:rFonts w:ascii="Times New Roman" w:hAnsi="Times New Roman" w:hint="eastAsia"/>
        </w:rPr>
        <w:t>预测误差的滞后数。</w:t>
      </w:r>
      <w:r w:rsidR="0072451F" w:rsidRPr="002371E1">
        <w:rPr>
          <w:rFonts w:ascii="Times New Roman" w:hAnsi="Times New Roman" w:cs="Times New Roman"/>
        </w:rPr>
        <w:t>ARIMA</w:t>
      </w:r>
      <w:r w:rsidR="0072451F" w:rsidRPr="002371E1">
        <w:rPr>
          <w:rFonts w:ascii="Times New Roman" w:hAnsi="Times New Roman" w:hint="eastAsia"/>
        </w:rPr>
        <w:t>模型在保留</w:t>
      </w:r>
      <w:r w:rsidR="0072451F" w:rsidRPr="002371E1">
        <w:rPr>
          <w:rFonts w:ascii="Times New Roman" w:hAnsi="Times New Roman" w:cs="Times New Roman"/>
        </w:rPr>
        <w:t>ARMA</w:t>
      </w:r>
      <w:r w:rsidR="0072451F" w:rsidRPr="002371E1">
        <w:rPr>
          <w:rFonts w:ascii="Times New Roman" w:hAnsi="Times New Roman" w:hint="eastAsia"/>
        </w:rPr>
        <w:t>的参数</w:t>
      </w:r>
      <w:r w:rsidR="0072451F" w:rsidRPr="002371E1">
        <w:rPr>
          <w:rFonts w:ascii="Times New Roman" w:hAnsi="Times New Roman" w:cs="Times New Roman"/>
        </w:rPr>
        <w:t>p</w:t>
      </w:r>
      <w:r w:rsidR="0072451F" w:rsidRPr="002371E1">
        <w:rPr>
          <w:rFonts w:ascii="Times New Roman" w:hAnsi="Times New Roman" w:hint="eastAsia"/>
        </w:rPr>
        <w:t>、</w:t>
      </w:r>
      <w:r w:rsidR="0072451F" w:rsidRPr="002371E1">
        <w:rPr>
          <w:rFonts w:ascii="Times New Roman" w:hAnsi="Times New Roman" w:cs="Times New Roman"/>
        </w:rPr>
        <w:t>q</w:t>
      </w:r>
      <w:r w:rsidR="0072451F" w:rsidRPr="002371E1">
        <w:rPr>
          <w:rFonts w:ascii="Times New Roman" w:hAnsi="Times New Roman" w:hint="eastAsia"/>
        </w:rPr>
        <w:t>的基础上，多出了参数</w:t>
      </w:r>
      <w:r w:rsidR="0072451F" w:rsidRPr="002371E1">
        <w:rPr>
          <w:rFonts w:ascii="Times New Roman" w:hAnsi="Times New Roman" w:hint="eastAsia"/>
        </w:rPr>
        <w:t>d</w:t>
      </w:r>
      <w:r w:rsidR="0072451F" w:rsidRPr="002371E1">
        <w:rPr>
          <w:rFonts w:ascii="Times New Roman" w:hAnsi="Times New Roman" w:hint="eastAsia"/>
        </w:rPr>
        <w:t>，参数</w:t>
      </w:r>
      <w:r w:rsidR="0072451F" w:rsidRPr="002371E1">
        <w:rPr>
          <w:rFonts w:ascii="Times New Roman" w:hAnsi="Times New Roman" w:hint="eastAsia"/>
        </w:rPr>
        <w:t>d</w:t>
      </w:r>
      <w:r w:rsidR="004606DF" w:rsidRPr="002371E1">
        <w:rPr>
          <w:rFonts w:ascii="Times New Roman" w:hAnsi="Times New Roman" w:hint="eastAsia"/>
        </w:rPr>
        <w:t>代表</w:t>
      </w:r>
      <w:r w:rsidR="0072451F" w:rsidRPr="002371E1">
        <w:rPr>
          <w:rFonts w:ascii="Times New Roman" w:hAnsi="Times New Roman" w:hint="eastAsia"/>
        </w:rPr>
        <w:t>时间序列</w:t>
      </w:r>
      <w:r w:rsidR="004606DF" w:rsidRPr="002371E1">
        <w:rPr>
          <w:rFonts w:ascii="Times New Roman" w:hAnsi="Times New Roman" w:hint="eastAsia"/>
        </w:rPr>
        <w:t>趋于平稳时</w:t>
      </w:r>
      <w:r w:rsidR="0072451F" w:rsidRPr="002371E1">
        <w:rPr>
          <w:rFonts w:ascii="Times New Roman" w:hAnsi="Times New Roman" w:hint="eastAsia"/>
        </w:rPr>
        <w:t>所</w:t>
      </w:r>
      <w:r w:rsidR="004606DF" w:rsidRPr="002371E1">
        <w:rPr>
          <w:rFonts w:ascii="Times New Roman" w:hAnsi="Times New Roman" w:hint="eastAsia"/>
        </w:rPr>
        <w:t>需要</w:t>
      </w:r>
      <w:r w:rsidR="0072451F" w:rsidRPr="002371E1">
        <w:rPr>
          <w:rFonts w:ascii="Times New Roman" w:hAnsi="Times New Roman" w:hint="eastAsia"/>
        </w:rPr>
        <w:t>的差分次数</w:t>
      </w:r>
      <w:r w:rsidR="004606DF" w:rsidRPr="002371E1">
        <w:rPr>
          <w:rFonts w:ascii="Times New Roman" w:hAnsi="Times New Roman" w:hint="eastAsia"/>
        </w:rPr>
        <w:t>，</w:t>
      </w:r>
      <w:r w:rsidR="00411DB1">
        <w:rPr>
          <w:rFonts w:ascii="Times New Roman" w:hAnsi="Times New Roman" w:hint="eastAsia"/>
        </w:rPr>
        <w:t>而</w:t>
      </w:r>
      <w:r w:rsidR="00EE34B2" w:rsidRPr="002371E1">
        <w:rPr>
          <w:rFonts w:ascii="Times New Roman" w:hAnsi="Times New Roman" w:hint="eastAsia"/>
        </w:rPr>
        <w:t>A</w:t>
      </w:r>
      <w:r w:rsidR="00EE34B2" w:rsidRPr="002371E1">
        <w:rPr>
          <w:rFonts w:ascii="Times New Roman" w:hAnsi="Times New Roman"/>
        </w:rPr>
        <w:t>RMA</w:t>
      </w:r>
      <w:r w:rsidR="003217CA" w:rsidRPr="002371E1">
        <w:rPr>
          <w:rFonts w:ascii="Times New Roman" w:hAnsi="Times New Roman" w:hint="eastAsia"/>
        </w:rPr>
        <w:t>模型</w:t>
      </w:r>
      <w:r w:rsidR="00EE34B2" w:rsidRPr="002371E1">
        <w:rPr>
          <w:rFonts w:ascii="Times New Roman" w:hAnsi="Times New Roman" w:hint="eastAsia"/>
        </w:rPr>
        <w:t>与</w:t>
      </w:r>
      <w:r w:rsidR="00EE34B2" w:rsidRPr="002371E1">
        <w:rPr>
          <w:rFonts w:ascii="Times New Roman" w:hAnsi="Times New Roman"/>
        </w:rPr>
        <w:t>ARIMA</w:t>
      </w:r>
      <w:r w:rsidR="003217CA" w:rsidRPr="002371E1">
        <w:rPr>
          <w:rFonts w:ascii="Times New Roman" w:hAnsi="Times New Roman" w:hint="eastAsia"/>
        </w:rPr>
        <w:t>模型</w:t>
      </w:r>
      <w:r w:rsidR="00EE34B2" w:rsidRPr="002371E1">
        <w:rPr>
          <w:rFonts w:ascii="Times New Roman" w:hAnsi="Times New Roman" w:hint="eastAsia"/>
        </w:rPr>
        <w:t>的唯一</w:t>
      </w:r>
      <w:r w:rsidR="00AF4E87" w:rsidRPr="002371E1">
        <w:rPr>
          <w:rFonts w:ascii="Times New Roman" w:hAnsi="Times New Roman" w:hint="eastAsia"/>
        </w:rPr>
        <w:t>区</w:t>
      </w:r>
      <w:r w:rsidR="00EE34B2" w:rsidRPr="002371E1">
        <w:rPr>
          <w:rFonts w:ascii="Times New Roman" w:hAnsi="Times New Roman" w:hint="eastAsia"/>
        </w:rPr>
        <w:t>别在于</w:t>
      </w:r>
      <w:r w:rsidR="00AF4E87" w:rsidRPr="002371E1">
        <w:rPr>
          <w:rFonts w:ascii="Times New Roman" w:hAnsi="Times New Roman" w:hint="eastAsia"/>
        </w:rPr>
        <w:t>是否</w:t>
      </w:r>
      <w:r w:rsidR="003217CA" w:rsidRPr="002371E1">
        <w:rPr>
          <w:rFonts w:ascii="Times New Roman" w:hAnsi="Times New Roman" w:hint="eastAsia"/>
        </w:rPr>
        <w:t>对样本</w:t>
      </w:r>
      <w:r w:rsidR="004606DF" w:rsidRPr="002371E1">
        <w:rPr>
          <w:rFonts w:ascii="Times New Roman" w:hAnsi="Times New Roman" w:hint="eastAsia"/>
        </w:rPr>
        <w:t>时间序列</w:t>
      </w:r>
      <w:r w:rsidR="003217CA" w:rsidRPr="002371E1">
        <w:rPr>
          <w:rFonts w:ascii="Times New Roman" w:hAnsi="Times New Roman" w:hint="eastAsia"/>
        </w:rPr>
        <w:t>进行</w:t>
      </w:r>
      <w:r w:rsidR="00AF4E87" w:rsidRPr="002371E1">
        <w:rPr>
          <w:rFonts w:ascii="Times New Roman" w:hAnsi="Times New Roman" w:hint="eastAsia"/>
        </w:rPr>
        <w:t>差分</w:t>
      </w:r>
      <w:r w:rsidR="003217CA" w:rsidRPr="002371E1">
        <w:rPr>
          <w:rFonts w:ascii="Times New Roman" w:hAnsi="Times New Roman" w:hint="eastAsia"/>
        </w:rPr>
        <w:t>处理</w:t>
      </w:r>
      <w:r w:rsidR="004606DF" w:rsidRPr="002371E1">
        <w:rPr>
          <w:rFonts w:ascii="Times New Roman" w:hAnsi="Times New Roman" w:hint="eastAsia"/>
        </w:rPr>
        <w:t>。</w:t>
      </w:r>
    </w:p>
    <w:p w14:paraId="0A3B99C8" w14:textId="053F90D1" w:rsidR="008E1FBA" w:rsidRPr="002371E1" w:rsidRDefault="00A9110B" w:rsidP="00F65147">
      <w:pPr>
        <w:pStyle w:val="2"/>
        <w:rPr>
          <w:rFonts w:ascii="Times New Roman" w:eastAsiaTheme="minorEastAsia" w:hAnsi="Times New Roman" w:cs="Times New Roman"/>
          <w:b/>
          <w:bCs w:val="0"/>
          <w:szCs w:val="22"/>
        </w:rPr>
      </w:pPr>
      <w:r w:rsidRPr="002371E1">
        <w:rPr>
          <w:rFonts w:ascii="Times New Roman" w:hAnsi="Times New Roman" w:hint="eastAsia"/>
        </w:rPr>
        <w:t>Auto</w:t>
      </w:r>
      <w:r w:rsidRPr="002371E1">
        <w:rPr>
          <w:rFonts w:ascii="Times New Roman" w:hAnsi="Times New Roman"/>
        </w:rPr>
        <w:t>-ARIMA</w:t>
      </w:r>
    </w:p>
    <w:p w14:paraId="52B46B79" w14:textId="4C69E9B0" w:rsidR="00A9110B" w:rsidRPr="002371E1" w:rsidRDefault="00694E20" w:rsidP="007E654C">
      <w:pPr>
        <w:ind w:firstLine="420"/>
        <w:rPr>
          <w:rFonts w:ascii="Times New Roman" w:hAnsi="Times New Roman"/>
        </w:rPr>
      </w:pPr>
      <w:bookmarkStart w:id="51" w:name="_Hlk16941745"/>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w:t>
      </w:r>
      <w:bookmarkEnd w:id="51"/>
      <w:r w:rsidRPr="002371E1">
        <w:rPr>
          <w:rFonts w:ascii="Times New Roman" w:eastAsia="宋体" w:hAnsi="Times New Roman" w:hint="eastAsia"/>
        </w:rPr>
        <w:t>法</w:t>
      </w:r>
      <w:r w:rsidR="00D73072" w:rsidRPr="002371E1">
        <w:rPr>
          <w:rFonts w:ascii="Times New Roman" w:hAnsi="Times New Roman" w:hint="eastAsia"/>
        </w:rPr>
        <w:t>是一种被证明过的、有一定准确度的时间序列预测方法，但在实际应用中，对于</w:t>
      </w:r>
      <w:r w:rsidR="00FF14F1" w:rsidRPr="002371E1">
        <w:rPr>
          <w:rFonts w:ascii="Times New Roman" w:hAnsi="Times New Roman" w:hint="eastAsia"/>
        </w:rPr>
        <w:t>时间序列</w:t>
      </w:r>
      <w:r w:rsidR="00D73072" w:rsidRPr="002371E1">
        <w:rPr>
          <w:rFonts w:ascii="Times New Roman" w:hAnsi="Times New Roman" w:hint="eastAsia"/>
        </w:rPr>
        <w:t>的</w:t>
      </w:r>
      <w:r w:rsidR="00FF14F1" w:rsidRPr="002371E1">
        <w:rPr>
          <w:rFonts w:ascii="Times New Roman" w:hAnsi="Times New Roman" w:hint="eastAsia"/>
        </w:rPr>
        <w:t>平稳化处理</w:t>
      </w:r>
      <w:r w:rsidR="00D73072" w:rsidRPr="002371E1">
        <w:rPr>
          <w:rFonts w:ascii="Times New Roman" w:hAnsi="Times New Roman" w:hint="eastAsia"/>
        </w:rPr>
        <w:t>和参数调整过程是</w:t>
      </w:r>
      <w:r w:rsidR="00EF4950" w:rsidRPr="002371E1">
        <w:rPr>
          <w:rFonts w:ascii="Times New Roman" w:hAnsi="Times New Roman" w:hint="eastAsia"/>
        </w:rPr>
        <w:t>十分</w:t>
      </w:r>
      <w:r w:rsidR="00D73072" w:rsidRPr="002371E1">
        <w:rPr>
          <w:rFonts w:ascii="Times New Roman" w:hAnsi="Times New Roman" w:hint="eastAsia"/>
        </w:rPr>
        <w:t>耗时的</w:t>
      </w:r>
      <w:r w:rsidR="00FF14F1" w:rsidRPr="002371E1">
        <w:rPr>
          <w:rFonts w:ascii="Times New Roman" w:hAnsi="Times New Roman" w:hint="eastAsia"/>
        </w:rPr>
        <w:t>。在实现</w:t>
      </w: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w:t>
      </w:r>
      <w:r w:rsidR="00EF4950" w:rsidRPr="002371E1">
        <w:rPr>
          <w:rFonts w:ascii="Times New Roman" w:eastAsia="宋体" w:hAnsi="Times New Roman" w:hint="eastAsia"/>
        </w:rPr>
        <w:t>法时</w:t>
      </w:r>
      <w:r w:rsidR="00FF14F1" w:rsidRPr="002371E1">
        <w:rPr>
          <w:rFonts w:ascii="Times New Roman" w:hAnsi="Times New Roman" w:hint="eastAsia"/>
        </w:rPr>
        <w:t>，需要</w:t>
      </w:r>
      <w:r w:rsidR="00EF4950" w:rsidRPr="002371E1">
        <w:rPr>
          <w:rFonts w:ascii="Times New Roman" w:hAnsi="Times New Roman" w:hint="eastAsia"/>
        </w:rPr>
        <w:t>让</w:t>
      </w:r>
      <w:r w:rsidR="00FF14F1" w:rsidRPr="002371E1">
        <w:rPr>
          <w:rFonts w:ascii="Times New Roman" w:hAnsi="Times New Roman" w:hint="eastAsia"/>
        </w:rPr>
        <w:t>数据保持平稳，</w:t>
      </w:r>
      <w:r w:rsidR="00EF4950" w:rsidRPr="002371E1">
        <w:rPr>
          <w:rFonts w:ascii="Times New Roman" w:hAnsi="Times New Roman" w:hint="eastAsia"/>
        </w:rPr>
        <w:t>同时</w:t>
      </w:r>
      <w:r w:rsidR="00FF14F1" w:rsidRPr="002371E1">
        <w:rPr>
          <w:rFonts w:ascii="Times New Roman" w:hAnsi="Times New Roman" w:hint="eastAsia"/>
        </w:rPr>
        <w:t>p</w:t>
      </w:r>
      <w:r w:rsidR="00FF14F1" w:rsidRPr="002371E1">
        <w:rPr>
          <w:rFonts w:ascii="Times New Roman" w:hAnsi="Times New Roman" w:hint="eastAsia"/>
        </w:rPr>
        <w:t>和</w:t>
      </w:r>
      <w:r w:rsidR="00FF14F1" w:rsidRPr="002371E1">
        <w:rPr>
          <w:rFonts w:ascii="Times New Roman" w:hAnsi="Times New Roman" w:hint="eastAsia"/>
        </w:rPr>
        <w:t>q</w:t>
      </w:r>
      <w:r w:rsidR="00FF14F1" w:rsidRPr="002371E1">
        <w:rPr>
          <w:rFonts w:ascii="Times New Roman" w:hAnsi="Times New Roman" w:hint="eastAsia"/>
        </w:rPr>
        <w:t>值的确定过程十分繁琐</w:t>
      </w:r>
      <w:r w:rsidR="00EF4950" w:rsidRPr="002371E1">
        <w:rPr>
          <w:rFonts w:ascii="Times New Roman" w:hAnsi="Times New Roman" w:hint="eastAsia"/>
        </w:rPr>
        <w:t>且不易达到精确值，这会使</w:t>
      </w:r>
      <w:r w:rsidR="00A81DB3" w:rsidRPr="002371E1">
        <w:rPr>
          <w:rFonts w:ascii="Times New Roman" w:eastAsia="宋体" w:hAnsi="Times New Roman" w:hint="eastAsia"/>
        </w:rPr>
        <w:t>博克斯</w:t>
      </w:r>
      <w:r w:rsidR="00A81DB3" w:rsidRPr="002371E1">
        <w:rPr>
          <w:rFonts w:ascii="Times New Roman" w:eastAsia="宋体" w:hAnsi="Times New Roman" w:hint="eastAsia"/>
        </w:rPr>
        <w:t>-</w:t>
      </w:r>
      <w:r w:rsidR="00A81DB3" w:rsidRPr="002371E1">
        <w:rPr>
          <w:rFonts w:ascii="Times New Roman" w:eastAsia="宋体" w:hAnsi="Times New Roman" w:hint="eastAsia"/>
        </w:rPr>
        <w:t>詹金斯</w:t>
      </w:r>
      <w:r w:rsidR="00EF4950" w:rsidRPr="002371E1">
        <w:rPr>
          <w:rFonts w:ascii="Times New Roman" w:eastAsia="宋体" w:hAnsi="Times New Roman" w:hint="eastAsia"/>
        </w:rPr>
        <w:t>法的</w:t>
      </w:r>
      <w:r w:rsidR="00EF4950" w:rsidRPr="002371E1">
        <w:rPr>
          <w:rFonts w:ascii="Times New Roman" w:hAnsi="Times New Roman" w:hint="eastAsia"/>
        </w:rPr>
        <w:t>A</w:t>
      </w:r>
      <w:r w:rsidR="00EF4950" w:rsidRPr="002371E1">
        <w:rPr>
          <w:rFonts w:ascii="Times New Roman" w:hAnsi="Times New Roman"/>
        </w:rPr>
        <w:t>RMA</w:t>
      </w:r>
      <w:r w:rsidR="00EF4950" w:rsidRPr="002371E1">
        <w:rPr>
          <w:rFonts w:ascii="Times New Roman" w:hAnsi="Times New Roman" w:hint="eastAsia"/>
        </w:rPr>
        <w:t>或</w:t>
      </w:r>
      <w:r w:rsidR="00EF4950" w:rsidRPr="002371E1">
        <w:rPr>
          <w:rFonts w:ascii="Times New Roman" w:hAnsi="Times New Roman" w:hint="eastAsia"/>
        </w:rPr>
        <w:t>A</w:t>
      </w:r>
      <w:r w:rsidR="00EF4950" w:rsidRPr="002371E1">
        <w:rPr>
          <w:rFonts w:ascii="Times New Roman" w:hAnsi="Times New Roman"/>
        </w:rPr>
        <w:t>RIMA</w:t>
      </w:r>
      <w:r w:rsidR="00EF4950" w:rsidRPr="002371E1">
        <w:rPr>
          <w:rFonts w:ascii="Times New Roman" w:hAnsi="Times New Roman" w:hint="eastAsia"/>
        </w:rPr>
        <w:t>模型的使用条件变得十分苛刻。因此，针对</w:t>
      </w:r>
      <w:r w:rsidR="00A81DB3" w:rsidRPr="002371E1">
        <w:rPr>
          <w:rFonts w:ascii="Times New Roman" w:eastAsia="宋体" w:hAnsi="Times New Roman" w:hint="eastAsia"/>
        </w:rPr>
        <w:t>博克斯</w:t>
      </w:r>
      <w:r w:rsidR="00A81DB3" w:rsidRPr="002371E1">
        <w:rPr>
          <w:rFonts w:ascii="Times New Roman" w:eastAsia="宋体" w:hAnsi="Times New Roman" w:hint="eastAsia"/>
        </w:rPr>
        <w:t>-</w:t>
      </w:r>
      <w:r w:rsidR="00A81DB3" w:rsidRPr="002371E1">
        <w:rPr>
          <w:rFonts w:ascii="Times New Roman" w:eastAsia="宋体" w:hAnsi="Times New Roman" w:hint="eastAsia"/>
        </w:rPr>
        <w:t>詹金斯</w:t>
      </w:r>
      <w:r w:rsidR="00EF4950" w:rsidRPr="002371E1">
        <w:rPr>
          <w:rFonts w:ascii="Times New Roman" w:eastAsia="宋体" w:hAnsi="Times New Roman" w:hint="eastAsia"/>
        </w:rPr>
        <w:t>法在实际应用中造成的困扰，</w:t>
      </w:r>
      <w:r w:rsidR="00411DB1">
        <w:rPr>
          <w:rFonts w:ascii="Times New Roman" w:hAnsi="Times New Roman" w:hint="eastAsia"/>
        </w:rPr>
        <w:t>而</w:t>
      </w:r>
      <w:commentRangeStart w:id="52"/>
      <w:commentRangeStart w:id="53"/>
      <w:r w:rsidR="00FF14F1" w:rsidRPr="002371E1">
        <w:rPr>
          <w:rFonts w:ascii="Times New Roman" w:hAnsi="Times New Roman" w:hint="eastAsia"/>
        </w:rPr>
        <w:t>Auto ARIMA</w:t>
      </w:r>
      <w:commentRangeEnd w:id="52"/>
      <w:r w:rsidR="00411DB1">
        <w:rPr>
          <w:rStyle w:val="af1"/>
        </w:rPr>
        <w:commentReference w:id="52"/>
      </w:r>
      <w:commentRangeEnd w:id="53"/>
      <w:r w:rsidR="00C32A36">
        <w:rPr>
          <w:rStyle w:val="af1"/>
        </w:rPr>
        <w:commentReference w:id="53"/>
      </w:r>
      <w:ins w:id="54" w:author="JAY" w:date="2019-09-03T13:15:00Z">
        <w:r w:rsidR="007B2242" w:rsidRPr="002371E1">
          <w:rPr>
            <w:rFonts w:ascii="Times New Roman" w:hAnsi="Times New Roman"/>
          </w:rPr>
          <w:fldChar w:fldCharType="begin"/>
        </w:r>
        <w:r w:rsidR="007B2242" w:rsidRPr="002371E1">
          <w:rPr>
            <w:rFonts w:ascii="Times New Roman" w:hAnsi="Times New Roman"/>
          </w:rPr>
          <w:instrText xml:space="preserve"> ADDIN EN.CITE &lt;EndNote&gt;&lt;Cite&gt;&lt;Author&gt;Hyndman&lt;/Author&gt;&lt;Year&gt;2008&lt;/Year&gt;&lt;RecNum&gt;96&lt;/RecNum&gt;&lt;DisplayText&gt;&lt;style face="superscript"&gt;[6]&lt;/style&gt;&lt;/DisplayText&gt;&lt;record&gt;&lt;rec-number&gt;96&lt;/rec-number&gt;&lt;foreign-keys&gt;&lt;key app="EN" db-id="dsa2wvw0qde2s8efrrl52s0v2tt2z5pwz2sw" timestamp="1565535775"&gt;96&lt;/key&gt;&lt;/foreign-keys&gt;&lt;ref-type name="Journal Article"&gt;17&lt;/ref-type&gt;&lt;contributors&gt;&lt;authors&gt;&lt;author&gt;Hyndman, Rob J.&lt;/author&gt;&lt;author&gt;Khandakar, Yeasmin %J Journal of Statistical Software&lt;/author&gt;&lt;/authors&gt;&lt;/contributors&gt;&lt;titles&gt;&lt;title&gt;Automatic Time Series Forecasting: The forecast Package for R&lt;/title&gt;&lt;/titles&gt;&lt;pages&gt;1-22&lt;/pages&gt;&lt;volume&gt;27&lt;/volume&gt;&lt;number&gt;3&lt;/number&gt;&lt;dates&gt;&lt;year&gt;2008&lt;/year&gt;&lt;/dates&gt;&lt;urls&gt;&lt;/urls&gt;&lt;/record&gt;&lt;/Cite&gt;&lt;/EndNote&gt;</w:instrText>
        </w:r>
        <w:r w:rsidR="007B2242" w:rsidRPr="002371E1">
          <w:rPr>
            <w:rFonts w:ascii="Times New Roman" w:hAnsi="Times New Roman"/>
          </w:rPr>
          <w:fldChar w:fldCharType="separate"/>
        </w:r>
        <w:r w:rsidR="007B2242" w:rsidRPr="002371E1">
          <w:rPr>
            <w:rFonts w:ascii="Times New Roman" w:hAnsi="Times New Roman"/>
            <w:noProof/>
            <w:vertAlign w:val="superscript"/>
          </w:rPr>
          <w:t>[6]</w:t>
        </w:r>
        <w:r w:rsidR="007B2242" w:rsidRPr="002371E1">
          <w:rPr>
            <w:rFonts w:ascii="Times New Roman" w:hAnsi="Times New Roman"/>
          </w:rPr>
          <w:fldChar w:fldCharType="end"/>
        </w:r>
      </w:ins>
      <w:r w:rsidR="00EF4950" w:rsidRPr="002371E1">
        <w:rPr>
          <w:rFonts w:ascii="Times New Roman" w:hAnsi="Times New Roman" w:hint="eastAsia"/>
        </w:rPr>
        <w:t>能够省去</w:t>
      </w:r>
      <w:r w:rsidR="00EF4950" w:rsidRPr="002371E1">
        <w:rPr>
          <w:rFonts w:ascii="Times New Roman" w:hAnsi="Times New Roman" w:hint="eastAsia"/>
        </w:rPr>
        <w:t>p</w:t>
      </w:r>
      <w:r w:rsidR="00EF4950" w:rsidRPr="002371E1">
        <w:rPr>
          <w:rFonts w:ascii="Times New Roman" w:hAnsi="Times New Roman" w:hint="eastAsia"/>
        </w:rPr>
        <w:t>和</w:t>
      </w:r>
      <w:r w:rsidR="00EF4950" w:rsidRPr="002371E1">
        <w:rPr>
          <w:rFonts w:ascii="Times New Roman" w:hAnsi="Times New Roman" w:hint="eastAsia"/>
        </w:rPr>
        <w:t>q</w:t>
      </w:r>
      <w:r w:rsidR="00EF4950" w:rsidRPr="002371E1">
        <w:rPr>
          <w:rFonts w:ascii="Times New Roman" w:hAnsi="Times New Roman" w:hint="eastAsia"/>
        </w:rPr>
        <w:t>值确定的过程，使模型的数据接受能力更强。</w:t>
      </w:r>
      <w:r w:rsidR="002454DC" w:rsidRPr="002371E1">
        <w:rPr>
          <w:rFonts w:ascii="Times New Roman" w:hAnsi="Times New Roman" w:hint="eastAsia"/>
        </w:rPr>
        <w:t>Auto</w:t>
      </w:r>
      <w:r w:rsidR="002454DC" w:rsidRPr="002371E1">
        <w:rPr>
          <w:rFonts w:ascii="Times New Roman" w:hAnsi="Times New Roman"/>
        </w:rPr>
        <w:t xml:space="preserve">-ARIMA </w:t>
      </w:r>
      <w:r w:rsidR="002454DC" w:rsidRPr="002371E1">
        <w:rPr>
          <w:rFonts w:ascii="Times New Roman" w:hAnsi="Times New Roman" w:hint="eastAsia"/>
        </w:rPr>
        <w:t>采用了</w:t>
      </w:r>
      <w:r w:rsidR="002454DC" w:rsidRPr="002371E1">
        <w:rPr>
          <w:rFonts w:ascii="Times New Roman" w:hAnsi="Times New Roman"/>
        </w:rPr>
        <w:t>Hyndman-</w:t>
      </w:r>
      <w:proofErr w:type="spellStart"/>
      <w:r w:rsidR="002454DC" w:rsidRPr="002371E1">
        <w:rPr>
          <w:rFonts w:ascii="Times New Roman" w:hAnsi="Times New Roman"/>
        </w:rPr>
        <w:t>Khandakar</w:t>
      </w:r>
      <w:proofErr w:type="spellEnd"/>
      <w:r w:rsidR="002454DC" w:rsidRPr="002371E1">
        <w:rPr>
          <w:rFonts w:ascii="Times New Roman" w:hAnsi="Times New Roman" w:hint="eastAsia"/>
        </w:rPr>
        <w:t>算法，它最早被封装为</w:t>
      </w:r>
      <w:r w:rsidR="002454DC" w:rsidRPr="002371E1">
        <w:rPr>
          <w:rFonts w:ascii="Times New Roman" w:hAnsi="Times New Roman" w:hint="eastAsia"/>
        </w:rPr>
        <w:t>R</w:t>
      </w:r>
      <w:r w:rsidR="002454DC" w:rsidRPr="002371E1">
        <w:rPr>
          <w:rFonts w:ascii="Times New Roman" w:hAnsi="Times New Roman" w:hint="eastAsia"/>
        </w:rPr>
        <w:t>语言的包</w:t>
      </w:r>
      <w:r w:rsidR="002454DC" w:rsidRPr="002371E1">
        <w:rPr>
          <w:rFonts w:ascii="Times New Roman" w:hAnsi="Times New Roman"/>
        </w:rPr>
        <w:fldChar w:fldCharType="begin"/>
      </w:r>
      <w:r w:rsidR="00D5122E" w:rsidRPr="002371E1">
        <w:rPr>
          <w:rFonts w:ascii="Times New Roman" w:hAnsi="Times New Roman"/>
        </w:rPr>
        <w:instrText xml:space="preserve"> ADDIN EN.CITE &lt;EndNote&gt;&lt;Cite&gt;&lt;Author&gt;Hyndman&lt;/Author&gt;&lt;Year&gt;2008&lt;/Year&gt;&lt;RecNum&gt;96&lt;/RecNum&gt;&lt;DisplayText&gt;&lt;style face="superscript"&gt;[6]&lt;/style&gt;&lt;/DisplayText&gt;&lt;record&gt;&lt;rec-number&gt;96&lt;/rec-number&gt;&lt;foreign-keys&gt;&lt;key app="EN" db-id="dsa2wvw0qde2s8efrrl52s0v2tt2z5pwz2sw" timestamp="1565535775"&gt;96&lt;/key&gt;&lt;/foreign-keys&gt;&lt;ref-type name="Journal Article"&gt;17&lt;/ref-type&gt;&lt;contributors&gt;&lt;authors&gt;&lt;author&gt;Hyndman, Rob J.&lt;/author&gt;&lt;author&gt;Khandakar, Yeasmin %J Journal of Statistical Software&lt;/author&gt;&lt;/authors&gt;&lt;/contributors&gt;&lt;titles&gt;&lt;title&gt;Automatic Time Series Forecasting: The forecast Package for R&lt;/title&gt;&lt;/titles&gt;&lt;pages&gt;1-22&lt;/pages&gt;&lt;volume&gt;27&lt;/volume&gt;&lt;number&gt;3&lt;/number&gt;&lt;dates&gt;&lt;year&gt;2008&lt;/year&gt;&lt;/dates&gt;&lt;urls&gt;&lt;/urls&gt;&lt;/record&gt;&lt;/Cite&gt;&lt;/EndNote&gt;</w:instrText>
      </w:r>
      <w:r w:rsidR="002454DC" w:rsidRPr="002371E1">
        <w:rPr>
          <w:rFonts w:ascii="Times New Roman" w:hAnsi="Times New Roman"/>
        </w:rPr>
        <w:fldChar w:fldCharType="separate"/>
      </w:r>
      <w:r w:rsidR="00D5122E" w:rsidRPr="002371E1">
        <w:rPr>
          <w:rFonts w:ascii="Times New Roman" w:hAnsi="Times New Roman"/>
          <w:noProof/>
          <w:vertAlign w:val="superscript"/>
        </w:rPr>
        <w:t>[6]</w:t>
      </w:r>
      <w:r w:rsidR="002454DC" w:rsidRPr="002371E1">
        <w:rPr>
          <w:rFonts w:ascii="Times New Roman" w:hAnsi="Times New Roman"/>
        </w:rPr>
        <w:fldChar w:fldCharType="end"/>
      </w:r>
      <w:r w:rsidR="002454DC" w:rsidRPr="002371E1">
        <w:rPr>
          <w:rFonts w:ascii="Times New Roman" w:hAnsi="Times New Roman" w:hint="eastAsia"/>
        </w:rPr>
        <w:t>，之后被应用于</w:t>
      </w:r>
      <w:r w:rsidR="002454DC" w:rsidRPr="002371E1">
        <w:rPr>
          <w:rFonts w:ascii="Times New Roman" w:hAnsi="Times New Roman" w:hint="eastAsia"/>
        </w:rPr>
        <w:t>python</w:t>
      </w:r>
      <w:r w:rsidR="002454DC" w:rsidRPr="002371E1">
        <w:rPr>
          <w:rFonts w:ascii="Times New Roman" w:hAnsi="Times New Roman" w:hint="eastAsia"/>
        </w:rPr>
        <w:t>语言的包中。</w:t>
      </w:r>
    </w:p>
    <w:p w14:paraId="06051968" w14:textId="24B0E989" w:rsidR="00A9110B" w:rsidRPr="002371E1" w:rsidDel="009B1FE8" w:rsidRDefault="00220C7B" w:rsidP="00F65147">
      <w:pPr>
        <w:pStyle w:val="2"/>
        <w:rPr>
          <w:del w:id="55" w:author="JAY" w:date="2019-09-03T14:05:00Z"/>
          <w:rFonts w:ascii="Times New Roman" w:hAnsi="Times New Roman"/>
        </w:rPr>
      </w:pPr>
      <w:del w:id="56" w:author="JAY" w:date="2019-09-03T14:05:00Z">
        <w:r w:rsidRPr="00220C7B" w:rsidDel="009B1FE8">
          <w:rPr>
            <w:rFonts w:ascii="Times New Roman" w:hAnsi="Times New Roman" w:hint="eastAsia"/>
          </w:rPr>
          <w:delText>支持向量回归模型</w:delText>
        </w:r>
      </w:del>
    </w:p>
    <w:p w14:paraId="7795465A" w14:textId="1FD0446D" w:rsidR="00A9110B" w:rsidRPr="002371E1" w:rsidDel="009B1FE8" w:rsidRDefault="000F249F" w:rsidP="00641B69">
      <w:pPr>
        <w:ind w:firstLine="420"/>
        <w:rPr>
          <w:del w:id="57" w:author="JAY" w:date="2019-09-03T14:05:00Z"/>
          <w:rFonts w:ascii="Times New Roman" w:hAnsi="Times New Roman"/>
        </w:rPr>
      </w:pPr>
      <w:del w:id="58" w:author="JAY" w:date="2019-09-03T14:05:00Z">
        <w:r w:rsidRPr="002371E1" w:rsidDel="009B1FE8">
          <w:rPr>
            <w:rFonts w:ascii="Times New Roman" w:hAnsi="Times New Roman" w:hint="eastAsia"/>
          </w:rPr>
          <w:delText>20</w:delText>
        </w:r>
        <w:r w:rsidR="00974095" w:rsidRPr="002371E1" w:rsidDel="009B1FE8">
          <w:rPr>
            <w:rFonts w:ascii="Times New Roman" w:hAnsi="Times New Roman" w:hint="eastAsia"/>
          </w:rPr>
          <w:delText>世纪</w:delText>
        </w:r>
        <w:r w:rsidR="00974095" w:rsidRPr="002371E1" w:rsidDel="009B1FE8">
          <w:rPr>
            <w:rFonts w:ascii="Times New Roman" w:hAnsi="Times New Roman" w:hint="eastAsia"/>
          </w:rPr>
          <w:delText>90</w:delText>
        </w:r>
        <w:r w:rsidR="00974095" w:rsidRPr="002371E1" w:rsidDel="009B1FE8">
          <w:rPr>
            <w:rFonts w:ascii="Times New Roman" w:hAnsi="Times New Roman" w:hint="eastAsia"/>
          </w:rPr>
          <w:delText>年代，机器学习领域的统计学习理论逐渐成熟，贝尔实验室的</w:delText>
        </w:r>
        <w:r w:rsidR="00750244" w:rsidRPr="002371E1" w:rsidDel="009B1FE8">
          <w:rPr>
            <w:rFonts w:ascii="Times New Roman" w:hAnsi="Times New Roman" w:hint="eastAsia"/>
          </w:rPr>
          <w:delText>弗拉基米尔·瓦普尼克（</w:delText>
        </w:r>
        <w:r w:rsidR="00750244" w:rsidRPr="002371E1" w:rsidDel="009B1FE8">
          <w:rPr>
            <w:rFonts w:ascii="Times New Roman" w:hAnsi="Times New Roman"/>
          </w:rPr>
          <w:delText>Vladimir N. Vapnik</w:delText>
        </w:r>
        <w:r w:rsidR="00750244" w:rsidRPr="002371E1" w:rsidDel="009B1FE8">
          <w:rPr>
            <w:rFonts w:ascii="Times New Roman" w:hAnsi="Times New Roman" w:hint="eastAsia"/>
          </w:rPr>
          <w:delText>）</w:delText>
        </w:r>
        <w:r w:rsidR="00974095" w:rsidRPr="002371E1" w:rsidDel="009B1FE8">
          <w:rPr>
            <w:rFonts w:ascii="Times New Roman" w:hAnsi="Times New Roman" w:hint="eastAsia"/>
          </w:rPr>
          <w:delText>团队在此基础上提出了支持向量机（</w:delText>
        </w:r>
        <w:r w:rsidR="00974095" w:rsidRPr="002371E1" w:rsidDel="009B1FE8">
          <w:rPr>
            <w:rFonts w:ascii="Times New Roman" w:hAnsi="Times New Roman" w:hint="eastAsia"/>
          </w:rPr>
          <w:delText>support vector machine,</w:delText>
        </w:r>
        <w:r w:rsidR="00974095" w:rsidRPr="002371E1" w:rsidDel="009B1FE8">
          <w:rPr>
            <w:rFonts w:ascii="Times New Roman" w:hAnsi="Times New Roman"/>
          </w:rPr>
          <w:delText xml:space="preserve"> </w:delText>
        </w:r>
        <w:r w:rsidR="00974095" w:rsidRPr="002371E1" w:rsidDel="009B1FE8">
          <w:rPr>
            <w:rFonts w:ascii="Times New Roman" w:hAnsi="Times New Roman" w:hint="eastAsia"/>
          </w:rPr>
          <w:delText>SVM</w:delText>
        </w:r>
        <w:r w:rsidR="00974095" w:rsidRPr="002371E1" w:rsidDel="009B1FE8">
          <w:rPr>
            <w:rFonts w:ascii="Times New Roman" w:hAnsi="Times New Roman" w:hint="eastAsia"/>
          </w:rPr>
          <w:delText>）</w:delText>
        </w:r>
        <w:r w:rsidR="00974095" w:rsidRPr="002371E1" w:rsidDel="009B1FE8">
          <w:rPr>
            <w:rFonts w:ascii="Times New Roman" w:hAnsi="Times New Roman"/>
          </w:rPr>
          <w:fldChar w:fldCharType="begin"/>
        </w:r>
        <w:r w:rsidR="00D5122E" w:rsidRPr="002371E1" w:rsidDel="009B1FE8">
          <w:rPr>
            <w:rFonts w:ascii="Times New Roman" w:hAnsi="Times New Roman"/>
          </w:rPr>
          <w:delInstrText xml:space="preserve"> ADDIN EN.CITE &lt;EndNote&gt;&lt;Cite&gt;&lt;Author&gt;Vapnik&lt;/Author&gt;&lt;Year&gt;1995&lt;/Year&gt;&lt;RecNum&gt;107&lt;/RecNum&gt;&lt;DisplayText&gt;&lt;style face="superscript"&gt;[7]&lt;/style&gt;&lt;/DisplayText&gt;&lt;record&gt;&lt;rec-number&gt;107&lt;/rec-number&gt;&lt;foreign-keys&gt;&lt;key app="EN" db-id="dsa2wvw0qde2s8efrrl52s0v2tt2z5pwz2sw" timestamp="1565777269"&gt;107&lt;/key&gt;&lt;/foreign-keys&gt;&lt;ref-type name="Book"&gt;6&lt;/ref-type&gt;&lt;contributors&gt;&lt;authors&gt;&lt;author&gt;Vapnik, Vladimir N.&lt;/author&gt;&lt;/authors&gt;&lt;/contributors&gt;&lt;titles&gt;&lt;title&gt;The nature of statistical learning theory&lt;/title&gt;&lt;/titles&gt;&lt;dates&gt;&lt;year&gt;1995&lt;/year&gt;&lt;/dates&gt;&lt;urls&gt;&lt;/urls&gt;&lt;/record&gt;&lt;/Cite&gt;&lt;/EndNote&gt;</w:delInstrText>
        </w:r>
        <w:r w:rsidR="00974095" w:rsidRPr="002371E1" w:rsidDel="009B1FE8">
          <w:rPr>
            <w:rFonts w:ascii="Times New Roman" w:hAnsi="Times New Roman"/>
          </w:rPr>
          <w:fldChar w:fldCharType="separate"/>
        </w:r>
        <w:r w:rsidR="00D5122E" w:rsidRPr="002371E1" w:rsidDel="009B1FE8">
          <w:rPr>
            <w:rFonts w:ascii="Times New Roman" w:hAnsi="Times New Roman"/>
            <w:noProof/>
            <w:vertAlign w:val="superscript"/>
          </w:rPr>
          <w:delText>[7]</w:delText>
        </w:r>
        <w:r w:rsidR="00974095" w:rsidRPr="002371E1" w:rsidDel="009B1FE8">
          <w:rPr>
            <w:rFonts w:ascii="Times New Roman" w:hAnsi="Times New Roman"/>
          </w:rPr>
          <w:fldChar w:fldCharType="end"/>
        </w:r>
        <w:r w:rsidR="00974095" w:rsidRPr="002371E1" w:rsidDel="009B1FE8">
          <w:rPr>
            <w:rFonts w:ascii="Times New Roman" w:hAnsi="Times New Roman" w:hint="eastAsia"/>
          </w:rPr>
          <w:delText>。</w:delText>
        </w:r>
        <w:r w:rsidR="00974095" w:rsidRPr="002371E1" w:rsidDel="009B1FE8">
          <w:rPr>
            <w:rFonts w:ascii="Times New Roman" w:hAnsi="Times New Roman" w:hint="eastAsia"/>
          </w:rPr>
          <w:delText>SVM</w:delText>
        </w:r>
        <w:r w:rsidR="00974095" w:rsidRPr="002371E1" w:rsidDel="009B1FE8">
          <w:rPr>
            <w:rFonts w:ascii="Times New Roman" w:hAnsi="Times New Roman" w:hint="eastAsia"/>
          </w:rPr>
          <w:delText>是机器学习领域中基于统计学习理论的分类算法，它以理论优美且十分实用而著称。支持向量回归模型（</w:delText>
        </w:r>
        <w:r w:rsidR="00974095" w:rsidRPr="002371E1" w:rsidDel="009B1FE8">
          <w:rPr>
            <w:rFonts w:ascii="Times New Roman" w:hAnsi="Times New Roman" w:hint="eastAsia"/>
          </w:rPr>
          <w:delText>Support Vector Regression,</w:delText>
        </w:r>
        <w:r w:rsidR="00974095" w:rsidRPr="002371E1" w:rsidDel="009B1FE8">
          <w:rPr>
            <w:rFonts w:ascii="Times New Roman" w:hAnsi="Times New Roman"/>
          </w:rPr>
          <w:delText xml:space="preserve"> </w:delText>
        </w:r>
        <w:r w:rsidR="00974095" w:rsidRPr="002371E1" w:rsidDel="009B1FE8">
          <w:rPr>
            <w:rFonts w:ascii="Times New Roman" w:hAnsi="Times New Roman" w:hint="eastAsia"/>
          </w:rPr>
          <w:delText>SVR</w:delText>
        </w:r>
        <w:r w:rsidR="00974095" w:rsidRPr="002371E1" w:rsidDel="009B1FE8">
          <w:rPr>
            <w:rFonts w:ascii="Times New Roman" w:hAnsi="Times New Roman" w:hint="eastAsia"/>
          </w:rPr>
          <w:delText>）是使用</w:delText>
        </w:r>
        <w:r w:rsidR="00974095" w:rsidRPr="002371E1" w:rsidDel="009B1FE8">
          <w:rPr>
            <w:rFonts w:ascii="Times New Roman" w:hAnsi="Times New Roman" w:hint="eastAsia"/>
          </w:rPr>
          <w:delText>SVM</w:delText>
        </w:r>
        <w:r w:rsidR="00974095" w:rsidRPr="002371E1" w:rsidDel="009B1FE8">
          <w:rPr>
            <w:rFonts w:ascii="Times New Roman" w:hAnsi="Times New Roman" w:hint="eastAsia"/>
          </w:rPr>
          <w:delText>进行回归分析的一种算法。</w:delText>
        </w:r>
        <w:r w:rsidR="00974095" w:rsidRPr="002371E1" w:rsidDel="009B1FE8">
          <w:rPr>
            <w:rFonts w:ascii="Times New Roman" w:hAnsi="Times New Roman" w:hint="eastAsia"/>
          </w:rPr>
          <w:delText>SVR</w:delText>
        </w:r>
        <w:r w:rsidR="00974095" w:rsidRPr="002371E1" w:rsidDel="009B1FE8">
          <w:rPr>
            <w:rFonts w:ascii="Times New Roman" w:hAnsi="Times New Roman" w:hint="eastAsia"/>
          </w:rPr>
          <w:delText>可以被认为是</w:delText>
        </w:r>
        <w:r w:rsidR="00974095" w:rsidRPr="002371E1" w:rsidDel="009B1FE8">
          <w:rPr>
            <w:rFonts w:ascii="Times New Roman" w:hAnsi="Times New Roman" w:hint="eastAsia"/>
          </w:rPr>
          <w:delText>SVM</w:delText>
        </w:r>
        <w:r w:rsidR="00974095" w:rsidRPr="002371E1" w:rsidDel="009B1FE8">
          <w:rPr>
            <w:rFonts w:ascii="Times New Roman" w:hAnsi="Times New Roman" w:hint="eastAsia"/>
          </w:rPr>
          <w:delText>的拓展，它的优势在于对非线性问题的处理，并且已经在时间序列预测方面得到了成功的应用。</w:delText>
        </w:r>
      </w:del>
    </w:p>
    <w:p w14:paraId="1CC5427D" w14:textId="1FD380F0" w:rsidR="00AC2E02" w:rsidRPr="002371E1" w:rsidRDefault="00A9110B" w:rsidP="00F65147">
      <w:pPr>
        <w:pStyle w:val="2"/>
        <w:rPr>
          <w:rFonts w:ascii="Times New Roman" w:hAnsi="Times New Roman"/>
        </w:rPr>
      </w:pPr>
      <w:commentRangeStart w:id="59"/>
      <w:commentRangeStart w:id="60"/>
      <w:r w:rsidRPr="002371E1">
        <w:rPr>
          <w:rFonts w:ascii="Times New Roman" w:hAnsi="Times New Roman"/>
        </w:rPr>
        <w:t>LSTM</w:t>
      </w:r>
      <w:commentRangeEnd w:id="59"/>
      <w:r w:rsidR="00C872FA">
        <w:rPr>
          <w:rStyle w:val="af1"/>
          <w:rFonts w:asciiTheme="minorHAnsi" w:eastAsiaTheme="minorEastAsia" w:hAnsiTheme="minorHAnsi" w:cstheme="minorBidi"/>
          <w:bCs w:val="0"/>
        </w:rPr>
        <w:commentReference w:id="59"/>
      </w:r>
      <w:commentRangeEnd w:id="60"/>
      <w:r w:rsidR="00C32A36">
        <w:rPr>
          <w:rStyle w:val="af1"/>
          <w:rFonts w:asciiTheme="minorHAnsi" w:eastAsiaTheme="minorEastAsia" w:hAnsiTheme="minorHAnsi" w:cstheme="minorBidi"/>
          <w:bCs w:val="0"/>
        </w:rPr>
        <w:commentReference w:id="60"/>
      </w:r>
    </w:p>
    <w:p w14:paraId="3CEC0BCE" w14:textId="1721B863" w:rsidR="00D95DCF" w:rsidRPr="002371E1" w:rsidDel="00C872FA" w:rsidRDefault="00D95DCF" w:rsidP="007E654C">
      <w:pPr>
        <w:ind w:firstLine="420"/>
        <w:rPr>
          <w:del w:id="61" w:author="peit" w:date="2019-09-02T18:31:00Z"/>
          <w:rFonts w:ascii="Times New Roman" w:hAnsi="Times New Roman"/>
        </w:rPr>
      </w:pPr>
      <w:r w:rsidRPr="002371E1">
        <w:rPr>
          <w:rFonts w:ascii="Times New Roman" w:hAnsi="Times New Roman" w:hint="eastAsia"/>
        </w:rPr>
        <w:t>人工神经网络</w:t>
      </w:r>
      <w:r w:rsidR="006F6525">
        <w:rPr>
          <w:rFonts w:ascii="Times New Roman" w:hAnsi="Times New Roman" w:hint="eastAsia"/>
        </w:rPr>
        <w:t>（</w:t>
      </w:r>
      <w:r w:rsidRPr="002371E1">
        <w:rPr>
          <w:rFonts w:ascii="Times New Roman" w:hAnsi="Times New Roman" w:hint="eastAsia"/>
        </w:rPr>
        <w:t>Artificial Neural Network, ANN</w:t>
      </w:r>
      <w:r w:rsidR="006F6525">
        <w:rPr>
          <w:rFonts w:ascii="Times New Roman" w:hAnsi="Times New Roman" w:hint="eastAsia"/>
        </w:rPr>
        <w:t>）</w:t>
      </w:r>
      <w:r w:rsidRPr="002371E1">
        <w:rPr>
          <w:rFonts w:ascii="Times New Roman" w:hAnsi="Times New Roman" w:hint="eastAsia"/>
        </w:rPr>
        <w:t>是人工智能领域的研究热点</w:t>
      </w:r>
      <w:r w:rsidR="00F4241F"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朱大奇</w:instrText>
      </w:r>
      <w:r w:rsidR="00D5122E" w:rsidRPr="002371E1">
        <w:rPr>
          <w:rFonts w:ascii="Times New Roman" w:hAnsi="Times New Roman" w:hint="eastAsia"/>
        </w:rPr>
        <w:instrText>&lt;/Author&gt;&lt;Year&gt;2004&lt;/Year&gt;&lt;RecNum&gt;110&lt;/RecNum&gt;&lt;DisplayText&gt;&lt;style face="superscript"&gt;[8]&lt;/style&gt;&lt;/DisplayText&gt;&lt;record&gt;&lt;rec-number&gt;110&lt;/rec-number&gt;&lt;foreign-keys&gt;&lt;key app="EN" db-id="dsa2wvw0qde2s8efrrl52s0v2tt2z5pwz2sw" timestamp="1565780054"&gt;110&lt;/key&gt;&lt;/foreign-keys&gt;&lt;ref-type name="Journal Article"&gt;17&lt;/ref-type&gt;&lt;contributors&gt;&lt;authors&gt;&lt;author&gt;</w:instrText>
      </w:r>
      <w:r w:rsidR="00D5122E" w:rsidRPr="002371E1">
        <w:rPr>
          <w:rFonts w:ascii="Times New Roman" w:hAnsi="Times New Roman" w:hint="eastAsia"/>
        </w:rPr>
        <w:instrText>朱大奇</w:instrText>
      </w:r>
      <w:r w:rsidR="00D5122E" w:rsidRPr="002371E1">
        <w:rPr>
          <w:rFonts w:ascii="Times New Roman" w:hAnsi="Times New Roman" w:hint="eastAsia"/>
        </w:rPr>
        <w:instrText>&lt;/author&gt;&lt;/authors&gt;&lt;/contributors&gt;&lt;auth-address&gt;</w:instrText>
      </w:r>
      <w:r w:rsidR="00D5122E" w:rsidRPr="002371E1">
        <w:rPr>
          <w:rFonts w:ascii="Times New Roman" w:hAnsi="Times New Roman" w:hint="eastAsia"/>
        </w:rPr>
        <w:instrText>江南大学</w:instrText>
      </w:r>
      <w:r w:rsidR="00D5122E" w:rsidRPr="002371E1">
        <w:rPr>
          <w:rFonts w:ascii="Times New Roman" w:hAnsi="Times New Roman" w:hint="eastAsia"/>
        </w:rPr>
        <w:instrText>,</w:instrText>
      </w:r>
      <w:r w:rsidR="00D5122E" w:rsidRPr="002371E1">
        <w:rPr>
          <w:rFonts w:ascii="Times New Roman" w:hAnsi="Times New Roman" w:hint="eastAsia"/>
        </w:rPr>
        <w:instrText>通信与控制工程学院</w:instrText>
      </w:r>
      <w:r w:rsidR="00D5122E" w:rsidRPr="002371E1">
        <w:rPr>
          <w:rFonts w:ascii="Times New Roman" w:hAnsi="Times New Roman" w:hint="eastAsia"/>
        </w:rPr>
        <w:instrText>,</w:instrText>
      </w:r>
      <w:r w:rsidR="00D5122E" w:rsidRPr="002371E1">
        <w:rPr>
          <w:rFonts w:ascii="Times New Roman" w:hAnsi="Times New Roman" w:hint="eastAsia"/>
        </w:rPr>
        <w:instrText>江苏</w:instrText>
      </w:r>
      <w:r w:rsidR="00D5122E" w:rsidRPr="002371E1">
        <w:rPr>
          <w:rFonts w:ascii="Times New Roman" w:hAnsi="Times New Roman" w:hint="eastAsia"/>
        </w:rPr>
        <w:instrText>,</w:instrText>
      </w:r>
      <w:r w:rsidR="00D5122E" w:rsidRPr="002371E1">
        <w:rPr>
          <w:rFonts w:ascii="Times New Roman" w:hAnsi="Times New Roman" w:hint="eastAsia"/>
        </w:rPr>
        <w:instrText>无锡</w:instrText>
      </w:r>
      <w:r w:rsidR="00D5122E" w:rsidRPr="002371E1">
        <w:rPr>
          <w:rFonts w:ascii="Times New Roman" w:hAnsi="Times New Roman" w:hint="eastAsia"/>
        </w:rPr>
        <w:instrText>,214036&lt;/auth-address&gt;&lt;titles&gt;&lt;title&gt;</w:instrText>
      </w:r>
      <w:r w:rsidR="00D5122E" w:rsidRPr="002371E1">
        <w:rPr>
          <w:rFonts w:ascii="Times New Roman" w:hAnsi="Times New Roman" w:hint="eastAsia"/>
        </w:rPr>
        <w:instrText>人工神经网络研究现状及其展望</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江南大学学报</w:instrText>
      </w:r>
      <w:r w:rsidR="00D5122E" w:rsidRPr="002371E1">
        <w:rPr>
          <w:rFonts w:ascii="Times New Roman" w:hAnsi="Times New Roman" w:hint="eastAsia"/>
        </w:rPr>
        <w:instrText>(</w:instrText>
      </w:r>
      <w:r w:rsidR="00D5122E" w:rsidRPr="002371E1">
        <w:rPr>
          <w:rFonts w:ascii="Times New Roman" w:hAnsi="Times New Roman" w:hint="eastAsia"/>
        </w:rPr>
        <w:instrText>自然科学版</w:instrText>
      </w:r>
      <w:r w:rsidR="00D5122E" w:rsidRPr="002371E1">
        <w:rPr>
          <w:rFonts w:ascii="Times New Roman" w:hAnsi="Times New Roman" w:hint="eastAsia"/>
        </w:rPr>
        <w:instrText>) %J JOURNAL OF SOUTHERN YANGTZE UNIVERSITY(NATURAL SCIENCE EDITION)&lt;/title&gt;&lt;/titles&gt;&lt;pages&gt;103-110&lt;/pages&gt;&lt;volume&gt;3&lt;/volume&gt;&lt;number&gt;1&lt;/number&gt;&lt;keywords&gt;&lt;keyword&gt;</w:instrText>
      </w:r>
      <w:r w:rsidR="00D5122E" w:rsidRPr="002371E1">
        <w:rPr>
          <w:rFonts w:ascii="Times New Roman" w:hAnsi="Times New Roman" w:hint="eastAsia"/>
        </w:rPr>
        <w:instrText>人工神经网络</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感知器</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并行分布处理</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模糊神经网络</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量子神经网络</w:instrText>
      </w:r>
      <w:r w:rsidR="00D5122E" w:rsidRPr="002371E1">
        <w:rPr>
          <w:rFonts w:ascii="Times New Roman" w:hAnsi="Times New Roman" w:hint="eastAsia"/>
        </w:rPr>
        <w:instrText>&lt;/keyword&gt;&lt;/keywords&gt;&lt;dates&gt;&lt;year&gt;2004&lt;/year&gt;&lt;/dates&gt;&lt;isbn&gt;1671-7147&lt;/isbn&gt;&lt;urls&gt;&lt;related-urls&gt;&lt;url&gt;http://www.wanfangdata.com.cn/details/detail.do?_type=perio&amp;amp;id=jiangndxxb200401027&lt;/url&gt;&lt;/related-urls&gt;&lt;/urls&gt;&lt;electronic-resource-num&gt;10.3969/j.issn.1671-7147.2004.01.027&lt;/electronic-resource-num&gt;&lt;remote-database-provider&gt;</w:instrText>
      </w:r>
      <w:r w:rsidR="00D5122E" w:rsidRPr="002371E1">
        <w:rPr>
          <w:rFonts w:ascii="Times New Roman" w:hAnsi="Times New Roman" w:hint="eastAsia"/>
        </w:rPr>
        <w:instrText>北京万方数据股份有限公司</w:instrText>
      </w:r>
      <w:r w:rsidR="00D5122E" w:rsidRPr="002371E1">
        <w:rPr>
          <w:rFonts w:ascii="Times New Roman" w:hAnsi="Times New Roman" w:hint="eastAsia"/>
        </w:rPr>
        <w:instrText>&lt;/remote-database-provider&gt;&lt;language&gt;chi&lt;/language&gt;&lt;/record&gt;&lt;/Cite&gt;&lt;/EndNote&gt;</w:instrText>
      </w:r>
      <w:r w:rsidR="00F4241F" w:rsidRPr="002371E1">
        <w:rPr>
          <w:rFonts w:ascii="Times New Roman" w:hAnsi="Times New Roman"/>
        </w:rPr>
        <w:fldChar w:fldCharType="separate"/>
      </w:r>
      <w:r w:rsidR="00D5122E" w:rsidRPr="002371E1">
        <w:rPr>
          <w:rFonts w:ascii="Times New Roman" w:hAnsi="Times New Roman"/>
          <w:noProof/>
          <w:vertAlign w:val="superscript"/>
        </w:rPr>
        <w:t>[</w:t>
      </w:r>
      <w:r w:rsidR="00250DCF">
        <w:rPr>
          <w:rFonts w:ascii="Times New Roman" w:hAnsi="Times New Roman" w:hint="eastAsia"/>
          <w:noProof/>
          <w:vertAlign w:val="superscript"/>
        </w:rPr>
        <w:t>7</w:t>
      </w:r>
      <w:r w:rsidR="00D5122E" w:rsidRPr="002371E1">
        <w:rPr>
          <w:rFonts w:ascii="Times New Roman" w:hAnsi="Times New Roman"/>
          <w:noProof/>
          <w:vertAlign w:val="superscript"/>
        </w:rPr>
        <w:t>]</w:t>
      </w:r>
      <w:r w:rsidR="00F4241F" w:rsidRPr="002371E1">
        <w:rPr>
          <w:rFonts w:ascii="Times New Roman" w:hAnsi="Times New Roman"/>
        </w:rPr>
        <w:fldChar w:fldCharType="end"/>
      </w:r>
      <w:r w:rsidRPr="002371E1">
        <w:rPr>
          <w:rFonts w:ascii="Times New Roman" w:hAnsi="Times New Roman" w:hint="eastAsia"/>
        </w:rPr>
        <w:t>，它对人脑神经元进行抽象化表示，从而形成各类人工神经网络模型。其中，循环神经网络</w:t>
      </w:r>
      <w:r w:rsidR="006F6525">
        <w:rPr>
          <w:rFonts w:ascii="Times New Roman" w:hAnsi="Times New Roman" w:hint="eastAsia"/>
        </w:rPr>
        <w:t>（</w:t>
      </w:r>
      <w:r w:rsidRPr="002371E1">
        <w:rPr>
          <w:rFonts w:ascii="Times New Roman" w:hAnsi="Times New Roman" w:hint="eastAsia"/>
        </w:rPr>
        <w:t>Recurrent Neural Networks, RNN</w:t>
      </w:r>
      <w:r w:rsidR="006F6525">
        <w:rPr>
          <w:rFonts w:ascii="Times New Roman" w:hAnsi="Times New Roman" w:hint="eastAsia"/>
        </w:rPr>
        <w:t>）</w:t>
      </w:r>
      <w:r w:rsidRPr="002371E1">
        <w:rPr>
          <w:rFonts w:ascii="Times New Roman" w:hAnsi="Times New Roman" w:hint="eastAsia"/>
        </w:rPr>
        <w:t>作为其中的重要分支，被广泛应用于</w:t>
      </w:r>
      <w:r w:rsidR="007D0AF4" w:rsidRPr="002371E1">
        <w:rPr>
          <w:rFonts w:ascii="Times New Roman" w:hAnsi="Times New Roman" w:hint="eastAsia"/>
        </w:rPr>
        <w:t>语音识别领域</w:t>
      </w:r>
      <w:r w:rsidR="007D0AF4"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&lt;EndNote&gt;&lt;Cite&gt;&lt;Author&gt;Kosonocky&lt;/Author&gt;&lt;Year&gt;1998&lt;/Year&gt;&lt;RecNum&gt;112&lt;/RecNum&gt;&lt;DisplayText&gt;&lt;style face="superscript"&gt;[9</w:instrText>
      </w:r>
      <w:r w:rsidR="00D5122E" w:rsidRPr="002371E1">
        <w:rPr>
          <w:rFonts w:ascii="Times New Roman" w:hAnsi="Times New Roman" w:hint="eastAsia"/>
        </w:rPr>
        <w:instrText>，</w:instrText>
      </w:r>
      <w:r w:rsidR="00D5122E" w:rsidRPr="002371E1">
        <w:rPr>
          <w:rFonts w:ascii="Times New Roman" w:hAnsi="Times New Roman" w:hint="eastAsia"/>
        </w:rPr>
        <w:instrText>10]&lt;/style&gt;&lt;/DisplayText&gt;&lt;record&gt;&lt;rec-number&gt;112&lt;/rec-number&gt;&lt;foreign-keys&gt;&lt;key app="EN" db-id="dsa2wvw0qde2s8efrrl52s0v</w:instrText>
      </w:r>
      <w:r w:rsidR="00D5122E" w:rsidRPr="002371E1">
        <w:rPr>
          <w:rFonts w:ascii="Times New Roman" w:hAnsi="Times New Roman"/>
        </w:rPr>
        <w:instrText>2tt2z5pwz2sw" timestamp="1565780794"&gt;112&lt;/key&gt;&lt;/foreign-keys&gt;&lt;ref-type name="Conference Proceedings"&gt;10&lt;/ref-type&gt;&lt;contributors&gt;&lt;authors&gt;&lt;author&gt;Kosonocky, Stephen V.&lt;/author&gt;&lt;/authors&gt;&lt;/contributors&gt;&lt;titles&gt;&lt;title&gt;Speech Recognition Using Neural Networks</w:instrText>
      </w:r>
      <w:r w:rsidR="00D5122E" w:rsidRPr="002371E1">
        <w:rPr>
          <w:rFonts w:ascii="Times New Roman" w:hAnsi="Times New Roman" w:hint="eastAsia"/>
        </w:rPr>
        <w:instrText>&lt;/title&gt;&lt;secondary-title&gt;International Conference on Signal Processing Systems&lt;/secondary-title&gt;&lt;/titles&gt;&lt;dates&gt;&lt;year&gt;1998&lt;/year&gt;&lt;/dates&gt;&lt;urls&gt;&lt;/urls&gt;&lt;/record&gt;&lt;/Cite&gt;&lt;Cite&gt;&lt;Author&gt;</w:instrText>
      </w:r>
      <w:r w:rsidR="00D5122E" w:rsidRPr="002371E1">
        <w:rPr>
          <w:rFonts w:ascii="Times New Roman" w:hAnsi="Times New Roman" w:hint="eastAsia"/>
        </w:rPr>
        <w:instrText>朱小燕</w:instrText>
      </w:r>
      <w:r w:rsidR="00D5122E" w:rsidRPr="002371E1">
        <w:rPr>
          <w:rFonts w:ascii="Times New Roman" w:hAnsi="Times New Roman" w:hint="eastAsia"/>
        </w:rPr>
        <w:instrText>&lt;/Author&gt;&lt;Year&gt;2001&lt;/Year&gt;&lt;RecNum&gt;111&lt;/RecNum&gt;&lt;record&gt;&lt;rec-number&gt;111&lt;/rec-number&gt;&lt;foreign-keys&gt;&lt;key app="EN" db-id="dsa2wvw0qde2s8efrrl52s0v2tt2z5pwz2sw" timestamp="1565780784"&gt;111&lt;/key&gt;&lt;/foreign-keys&gt;&lt;ref-type name="Journal Article"&gt;17&lt;/ref-type&gt;&lt;contributors&gt;&lt;authors&gt;&lt;author&gt;</w:instrText>
      </w:r>
      <w:r w:rsidR="00D5122E" w:rsidRPr="002371E1">
        <w:rPr>
          <w:rFonts w:ascii="Times New Roman" w:hAnsi="Times New Roman" w:hint="eastAsia"/>
        </w:rPr>
        <w:instrText>朱小燕</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王昱</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徐伟</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计算机学报</w:instrText>
      </w:r>
      <w:r w:rsidR="00D5122E" w:rsidRPr="002371E1">
        <w:rPr>
          <w:rFonts w:ascii="Times New Roman" w:hAnsi="Times New Roman" w:hint="eastAsia"/>
        </w:rPr>
        <w:instrText>&lt;/author&gt;&lt;/authors&gt;&lt;/contributors&gt;&lt;titles&gt;&lt;title&gt;</w:instrText>
      </w:r>
      <w:r w:rsidR="00D5122E" w:rsidRPr="002371E1">
        <w:rPr>
          <w:rFonts w:ascii="Times New Roman" w:hAnsi="Times New Roman" w:hint="eastAsia"/>
        </w:rPr>
        <w:instrText>基于循环神经网络的语音识别模型</w:instrText>
      </w:r>
      <w:r w:rsidR="00D5122E" w:rsidRPr="002371E1">
        <w:rPr>
          <w:rFonts w:ascii="Times New Roman" w:hAnsi="Times New Roman" w:hint="eastAsia"/>
        </w:rPr>
        <w:instrText>&lt;/title&gt;&lt;/titles&gt;&lt;pages&gt;213-218&lt;/pages&gt;&lt;volume&gt;24&lt;/volume&gt;&lt;number&gt;2&lt;/number&gt;&lt;dates&gt;&lt;year&gt;2001&lt;/year&gt;&lt;/dates&gt;&lt;urls&gt;&lt;/urls&gt;&lt;/record&gt;&lt;/Cite&gt;&lt;/EndNote&gt;</w:instrText>
      </w:r>
      <w:r w:rsidR="007D0AF4" w:rsidRPr="002371E1">
        <w:rPr>
          <w:rFonts w:ascii="Times New Roman" w:hAnsi="Times New Roman"/>
        </w:rPr>
        <w:fldChar w:fldCharType="separate"/>
      </w:r>
      <w:r w:rsidR="00D5122E" w:rsidRPr="002371E1">
        <w:rPr>
          <w:rFonts w:ascii="Times New Roman" w:hAnsi="Times New Roman" w:hint="eastAsia"/>
          <w:noProof/>
          <w:vertAlign w:val="superscript"/>
        </w:rPr>
        <w:t>[</w:t>
      </w:r>
      <w:r w:rsidR="00250DCF">
        <w:rPr>
          <w:rFonts w:ascii="Times New Roman" w:hAnsi="Times New Roman" w:hint="eastAsia"/>
          <w:noProof/>
          <w:vertAlign w:val="superscript"/>
        </w:rPr>
        <w:t>8</w:t>
      </w:r>
      <w:r w:rsidR="00D5122E" w:rsidRPr="002371E1">
        <w:rPr>
          <w:rFonts w:ascii="Times New Roman" w:hAnsi="Times New Roman" w:hint="eastAsia"/>
          <w:noProof/>
          <w:vertAlign w:val="superscript"/>
        </w:rPr>
        <w:t>，</w:t>
      </w:r>
      <w:r w:rsidR="00250DCF">
        <w:rPr>
          <w:rFonts w:ascii="Times New Roman" w:hAnsi="Times New Roman" w:hint="eastAsia"/>
          <w:noProof/>
          <w:vertAlign w:val="superscript"/>
        </w:rPr>
        <w:t>9</w:t>
      </w:r>
      <w:r w:rsidR="00D5122E" w:rsidRPr="002371E1">
        <w:rPr>
          <w:rFonts w:ascii="Times New Roman" w:hAnsi="Times New Roman" w:hint="eastAsia"/>
          <w:noProof/>
          <w:vertAlign w:val="superscript"/>
        </w:rPr>
        <w:t>]</w:t>
      </w:r>
      <w:r w:rsidR="007D0AF4" w:rsidRPr="002371E1">
        <w:rPr>
          <w:rFonts w:ascii="Times New Roman" w:hAnsi="Times New Roman"/>
        </w:rPr>
        <w:fldChar w:fldCharType="end"/>
      </w:r>
      <w:r w:rsidRPr="002371E1">
        <w:rPr>
          <w:rFonts w:ascii="Times New Roman" w:hAnsi="Times New Roman" w:hint="eastAsia"/>
        </w:rPr>
        <w:t>。长短期记忆神经网络（</w:t>
      </w:r>
      <w:r w:rsidRPr="002371E1">
        <w:rPr>
          <w:rFonts w:ascii="Times New Roman" w:hAnsi="Times New Roman" w:hint="eastAsia"/>
        </w:rPr>
        <w:t>Long Short-Term Memory</w:t>
      </w:r>
      <w:r w:rsidR="005C5555" w:rsidRPr="002371E1">
        <w:rPr>
          <w:rFonts w:ascii="Times New Roman" w:hAnsi="Times New Roman" w:hint="eastAsia"/>
        </w:rPr>
        <w:t>,</w:t>
      </w:r>
      <w:r w:rsidR="005C5555" w:rsidRPr="002371E1">
        <w:rPr>
          <w:rFonts w:ascii="Times New Roman" w:hAnsi="Times New Roman"/>
        </w:rPr>
        <w:t xml:space="preserve"> </w:t>
      </w:r>
      <w:r w:rsidRPr="002371E1">
        <w:rPr>
          <w:rFonts w:ascii="Times New Roman" w:hAnsi="Times New Roman" w:hint="eastAsia"/>
        </w:rPr>
        <w:t>LSTM</w:t>
      </w:r>
      <w:r w:rsidRPr="002371E1">
        <w:rPr>
          <w:rFonts w:ascii="Times New Roman" w:hAnsi="Times New Roman" w:hint="eastAsia"/>
        </w:rPr>
        <w:t>）作为对</w:t>
      </w:r>
      <w:r w:rsidRPr="002371E1">
        <w:rPr>
          <w:rFonts w:ascii="Times New Roman" w:hAnsi="Times New Roman" w:hint="eastAsia"/>
        </w:rPr>
        <w:t>RNN</w:t>
      </w:r>
      <w:r w:rsidRPr="002371E1">
        <w:rPr>
          <w:rFonts w:ascii="Times New Roman" w:hAnsi="Times New Roman" w:hint="eastAsia"/>
        </w:rPr>
        <w:t>的改进，解决了</w:t>
      </w:r>
      <w:r w:rsidRPr="002371E1">
        <w:rPr>
          <w:rFonts w:ascii="Times New Roman" w:hAnsi="Times New Roman" w:hint="eastAsia"/>
        </w:rPr>
        <w:t>RNN</w:t>
      </w:r>
      <w:r w:rsidRPr="002371E1">
        <w:rPr>
          <w:rFonts w:ascii="Times New Roman" w:hAnsi="Times New Roman" w:hint="eastAsia"/>
        </w:rPr>
        <w:t>存在的梯度爆炸或梯度消失的问题</w:t>
      </w:r>
      <w:r w:rsidR="00974095" w:rsidRPr="002371E1">
        <w:rPr>
          <w:rFonts w:ascii="Times New Roman" w:hAnsi="Times New Roman"/>
        </w:rPr>
        <w:fldChar w:fldCharType="begin"/>
      </w:r>
      <w:r w:rsidR="00D5122E" w:rsidRPr="002371E1">
        <w:rPr>
          <w:rFonts w:ascii="Times New Roman" w:hAnsi="Times New Roman"/>
        </w:rPr>
        <w:instrText xml:space="preserve"> ADDIN EN.CITE &lt;EndNote&gt;&lt;Cite&gt;&lt;Author&gt;Graves&lt;/Author&gt;&lt;Year&gt;1997&lt;/Year&gt;&lt;RecNum&gt;108&lt;/RecNum&gt;&lt;DisplayText&gt;&lt;style face="superscript"&gt;[11]&lt;/style&gt;&lt;/DisplayText&gt;&lt;record&gt;&lt;rec-number&gt;108&lt;/rec-number&gt;&lt;foreign-keys&gt;&lt;key app="EN" db-id="dsa2wvw0qde2s8efrrl52s0v2tt2z5pwz2sw" timestamp="1565778010"&gt;108&lt;/key&gt;&lt;/foreign-keys&gt;&lt;ref-type name="Journal Article"&gt;17&lt;/ref-type&gt;&lt;contributors&gt;&lt;authors&gt;&lt;author&gt;Graves, Alex %J Neural Computation&lt;/author&gt;&lt;/authors&gt;&lt;/contributors&gt;&lt;titles&gt;&lt;title&gt;Long Short-Term Memory&lt;/title&gt;&lt;/titles&gt;&lt;pages&gt;1735-1780&lt;/pages&gt;&lt;volume&gt;9&lt;/volume&gt;&lt;number&gt;8&lt;/number&gt;&lt;dates&gt;&lt;year&gt;1997&lt;/year&gt;&lt;/dates&gt;&lt;urls&gt;&lt;/urls&gt;&lt;/record&gt;&lt;/Cite&gt;&lt;/EndNote&gt;</w:instrText>
      </w:r>
      <w:r w:rsidR="00974095" w:rsidRPr="002371E1">
        <w:rPr>
          <w:rFonts w:ascii="Times New Roman" w:hAnsi="Times New Roman"/>
        </w:rPr>
        <w:fldChar w:fldCharType="separate"/>
      </w:r>
      <w:r w:rsidR="00D5122E" w:rsidRPr="002371E1">
        <w:rPr>
          <w:rFonts w:ascii="Times New Roman" w:hAnsi="Times New Roman"/>
          <w:noProof/>
          <w:vertAlign w:val="superscript"/>
        </w:rPr>
        <w:t>[</w:t>
      </w:r>
      <w:r w:rsidR="00250DCF">
        <w:rPr>
          <w:rFonts w:ascii="Times New Roman" w:hAnsi="Times New Roman" w:hint="eastAsia"/>
          <w:noProof/>
          <w:vertAlign w:val="superscript"/>
        </w:rPr>
        <w:t>10</w:t>
      </w:r>
      <w:r w:rsidR="00D5122E" w:rsidRPr="002371E1">
        <w:rPr>
          <w:rFonts w:ascii="Times New Roman" w:hAnsi="Times New Roman"/>
          <w:noProof/>
          <w:vertAlign w:val="superscript"/>
        </w:rPr>
        <w:t>]</w:t>
      </w:r>
      <w:r w:rsidR="00974095" w:rsidRPr="002371E1">
        <w:rPr>
          <w:rFonts w:ascii="Times New Roman" w:hAnsi="Times New Roman"/>
        </w:rPr>
        <w:fldChar w:fldCharType="end"/>
      </w:r>
      <w:r w:rsidR="00AC2E02" w:rsidRPr="002371E1">
        <w:rPr>
          <w:rFonts w:ascii="Times New Roman" w:hAnsi="Times New Roman" w:hint="eastAsia"/>
        </w:rPr>
        <w:t>。</w:t>
      </w:r>
      <w:r w:rsidR="00D74CE7" w:rsidRPr="002371E1">
        <w:rPr>
          <w:rFonts w:ascii="Times New Roman" w:hAnsi="Times New Roman" w:hint="eastAsia"/>
        </w:rPr>
        <w:t xml:space="preserve">LSTM </w:t>
      </w:r>
      <w:r w:rsidR="00D74CE7" w:rsidRPr="002371E1">
        <w:rPr>
          <w:rFonts w:ascii="Times New Roman" w:hAnsi="Times New Roman" w:hint="eastAsia"/>
        </w:rPr>
        <w:t>由</w:t>
      </w:r>
      <w:r w:rsidR="00CD74E1" w:rsidRPr="002371E1">
        <w:rPr>
          <w:rFonts w:ascii="Times New Roman" w:hAnsi="Times New Roman" w:hint="eastAsia"/>
        </w:rPr>
        <w:t>塞普</w:t>
      </w:r>
      <w:r w:rsidR="00275E5B" w:rsidRPr="002371E1">
        <w:rPr>
          <w:rFonts w:ascii="Times New Roman" w:hAnsi="Times New Roman" w:hint="eastAsia"/>
        </w:rPr>
        <w:t>·</w:t>
      </w:r>
      <w:r w:rsidR="003F50E0" w:rsidRPr="002371E1">
        <w:rPr>
          <w:rFonts w:ascii="Times New Roman" w:hAnsi="Times New Roman" w:hint="eastAsia"/>
        </w:rPr>
        <w:t>霍克赖特</w:t>
      </w:r>
      <w:r w:rsidR="00911696" w:rsidRPr="002371E1">
        <w:rPr>
          <w:rFonts w:ascii="Times New Roman" w:hAnsi="Times New Roman" w:hint="eastAsia"/>
        </w:rPr>
        <w:t>（</w:t>
      </w:r>
      <w:r w:rsidR="00CD74E1" w:rsidRPr="002371E1">
        <w:rPr>
          <w:rFonts w:ascii="Times New Roman" w:hAnsi="Times New Roman"/>
        </w:rPr>
        <w:t>Sep</w:t>
      </w:r>
      <w:r w:rsidR="00275E5B" w:rsidRPr="002371E1">
        <w:rPr>
          <w:rFonts w:ascii="Times New Roman" w:hAnsi="Times New Roman" w:hint="eastAsia"/>
        </w:rPr>
        <w:t>p</w:t>
      </w:r>
      <w:r w:rsidR="00CD74E1" w:rsidRPr="002371E1">
        <w:rPr>
          <w:rFonts w:ascii="Times New Roman" w:hAnsi="Times New Roman"/>
        </w:rPr>
        <w:t xml:space="preserve"> </w:t>
      </w:r>
      <w:proofErr w:type="spellStart"/>
      <w:r w:rsidR="00911696" w:rsidRPr="002371E1">
        <w:rPr>
          <w:rFonts w:ascii="Times New Roman" w:hAnsi="Times New Roman"/>
        </w:rPr>
        <w:t>Hochreiter</w:t>
      </w:r>
      <w:proofErr w:type="spellEnd"/>
      <w:r w:rsidR="003F50E0" w:rsidRPr="002371E1">
        <w:rPr>
          <w:rFonts w:ascii="Times New Roman" w:hAnsi="Times New Roman" w:hint="eastAsia"/>
        </w:rPr>
        <w:t>）</w:t>
      </w:r>
      <w:r w:rsidR="00D74CE7" w:rsidRPr="002371E1">
        <w:rPr>
          <w:rFonts w:ascii="Times New Roman" w:hAnsi="Times New Roman"/>
        </w:rPr>
        <w:fldChar w:fldCharType="begin"/>
      </w:r>
      <w:r w:rsidR="00D5122E" w:rsidRPr="002371E1">
        <w:rPr>
          <w:rFonts w:ascii="Times New Roman" w:hAnsi="Times New Roman"/>
        </w:rPr>
        <w:instrText xml:space="preserve"> ADDIN EN.CITE &lt;EndNote&gt;&lt;Cite&gt;&lt;Author&gt;Graves&lt;/Author&gt;&lt;Year&gt;1997&lt;/Year&gt;&lt;RecNum&gt;108&lt;/RecNum&gt;&lt;DisplayText&gt;&lt;style face="superscript"&gt;[11]&lt;/style&gt;&lt;/DisplayText&gt;&lt;record&gt;&lt;rec-number&gt;108&lt;/rec-number&gt;&lt;foreign-keys&gt;&lt;key app="EN" db-id="dsa2wvw0qde2s8efrrl52s0v2tt2z5pwz2sw" timestamp="1565778010"&gt;108&lt;/key&gt;&lt;/foreign-keys&gt;&lt;ref-type name="Journal Article"&gt;17&lt;/ref-type&gt;&lt;contributors&gt;&lt;authors&gt;&lt;author&gt;Graves, Alex %J Neural Computation&lt;/author&gt;&lt;/authors&gt;&lt;/contributors&gt;&lt;titles&gt;&lt;title&gt;Long Short-Term Memory&lt;/title&gt;&lt;/titles&gt;&lt;pages&gt;1735-1780&lt;/pages&gt;&lt;volume&gt;9&lt;/volume&gt;&lt;number&gt;8&lt;/number&gt;&lt;dates&gt;&lt;year&gt;1997&lt;/year&gt;&lt;/dates&gt;&lt;urls&gt;&lt;/urls&gt;&lt;/record&gt;&lt;/Cite&gt;&lt;/EndNote&gt;</w:instrText>
      </w:r>
      <w:r w:rsidR="00D74CE7" w:rsidRPr="002371E1">
        <w:rPr>
          <w:rFonts w:ascii="Times New Roman" w:hAnsi="Times New Roman"/>
        </w:rPr>
        <w:fldChar w:fldCharType="separate"/>
      </w:r>
      <w:r w:rsidR="00D5122E" w:rsidRPr="002371E1">
        <w:rPr>
          <w:rFonts w:ascii="Times New Roman" w:hAnsi="Times New Roman"/>
          <w:noProof/>
          <w:vertAlign w:val="superscript"/>
        </w:rPr>
        <w:t>[1</w:t>
      </w:r>
      <w:r w:rsidR="0089099E">
        <w:rPr>
          <w:rFonts w:ascii="Times New Roman" w:hAnsi="Times New Roman" w:hint="eastAsia"/>
          <w:noProof/>
          <w:vertAlign w:val="superscript"/>
        </w:rPr>
        <w:t>0</w:t>
      </w:r>
      <w:r w:rsidR="00D5122E" w:rsidRPr="002371E1">
        <w:rPr>
          <w:rFonts w:ascii="Times New Roman" w:hAnsi="Times New Roman"/>
          <w:noProof/>
          <w:vertAlign w:val="superscript"/>
        </w:rPr>
        <w:t>]</w:t>
      </w:r>
      <w:r w:rsidR="00D74CE7" w:rsidRPr="002371E1">
        <w:rPr>
          <w:rFonts w:ascii="Times New Roman" w:hAnsi="Times New Roman"/>
        </w:rPr>
        <w:fldChar w:fldCharType="end"/>
      </w:r>
      <w:r w:rsidR="00D74CE7" w:rsidRPr="002371E1">
        <w:rPr>
          <w:rFonts w:ascii="Times New Roman" w:hAnsi="Times New Roman" w:hint="eastAsia"/>
        </w:rPr>
        <w:t>团队于</w:t>
      </w:r>
      <w:r w:rsidR="00BB5EFB" w:rsidRPr="002371E1">
        <w:rPr>
          <w:rFonts w:ascii="Times New Roman" w:hAnsi="Times New Roman" w:hint="eastAsia"/>
        </w:rPr>
        <w:t>20</w:t>
      </w:r>
      <w:r w:rsidR="00D74CE7" w:rsidRPr="002371E1">
        <w:rPr>
          <w:rFonts w:ascii="Times New Roman" w:hAnsi="Times New Roman" w:hint="eastAsia"/>
        </w:rPr>
        <w:t>世纪</w:t>
      </w:r>
      <w:r w:rsidR="00D74CE7" w:rsidRPr="002371E1">
        <w:rPr>
          <w:rFonts w:ascii="Times New Roman" w:hAnsi="Times New Roman" w:hint="eastAsia"/>
        </w:rPr>
        <w:t>90</w:t>
      </w:r>
      <w:r w:rsidR="00D74CE7" w:rsidRPr="002371E1">
        <w:rPr>
          <w:rFonts w:ascii="Times New Roman" w:hAnsi="Times New Roman" w:hint="eastAsia"/>
        </w:rPr>
        <w:t>年代提出，并在近期被</w:t>
      </w:r>
      <w:r w:rsidR="00911696" w:rsidRPr="002371E1">
        <w:rPr>
          <w:rFonts w:ascii="Times New Roman" w:hAnsi="Times New Roman" w:hint="eastAsia"/>
        </w:rPr>
        <w:t>克亚历山大·格雷夫斯（</w:t>
      </w:r>
      <w:r w:rsidR="00D74CE7" w:rsidRPr="002371E1">
        <w:rPr>
          <w:rFonts w:ascii="Times New Roman" w:hAnsi="Times New Roman"/>
        </w:rPr>
        <w:t>Alexander Graves</w:t>
      </w:r>
      <w:r w:rsidR="00911696" w:rsidRPr="002371E1">
        <w:rPr>
          <w:rFonts w:ascii="Times New Roman" w:hAnsi="Times New Roman" w:hint="eastAsia"/>
        </w:rPr>
        <w:t>）</w:t>
      </w:r>
      <w:r w:rsidR="00D74CE7" w:rsidRPr="002371E1">
        <w:rPr>
          <w:rFonts w:ascii="Times New Roman" w:hAnsi="Times New Roman"/>
        </w:rPr>
        <w:fldChar w:fldCharType="begin"/>
      </w:r>
      <w:r w:rsidR="00D5122E" w:rsidRPr="002371E1">
        <w:rPr>
          <w:rFonts w:ascii="Times New Roman" w:hAnsi="Times New Roman"/>
        </w:rPr>
        <w:instrText xml:space="preserve"> ADDIN EN.CITE &lt;EndNote&gt;&lt;Cite&gt;&lt;Author&gt;Graves&lt;/Author&gt;&lt;Year&gt;2008&lt;/Year&gt;&lt;RecNum&gt;109&lt;/RecNum&gt;&lt;DisplayText&gt;&lt;style face="superscript"&gt;[12]&lt;/style&gt;&lt;/DisplayText&gt;&lt;record&gt;&lt;rec-number&gt;109&lt;/rec-number&gt;&lt;foreign-keys&gt;&lt;key app="EN" db-id="dsa2wvw0qde2s8efrrl52s0v2tt2z5pwz2sw" timestamp="1565778336"&gt;109&lt;/key&gt;&lt;/foreign-keys&gt;&lt;ref-type name="Journal Article"&gt;17&lt;/ref-type&gt;&lt;contributors&gt;&lt;authors&gt;&lt;author&gt;Graves, Alex %J Studies in Computational Intelligence&lt;/author&gt;&lt;/authors&gt;&lt;/contributors&gt;&lt;titles&gt;&lt;title&gt;Supervised Sequence Labelling with Recurrent Neural Networks&lt;/title&gt;&lt;/titles&gt;&lt;volume&gt;385&lt;/volume&gt;&lt;dates&gt;&lt;year&gt;2008&lt;/year&gt;&lt;/dates&gt;&lt;urls&gt;&lt;/urls&gt;&lt;/record&gt;&lt;/Cite&gt;&lt;/EndNote&gt;</w:instrText>
      </w:r>
      <w:r w:rsidR="00D74CE7" w:rsidRPr="002371E1">
        <w:rPr>
          <w:rFonts w:ascii="Times New Roman" w:hAnsi="Times New Roman"/>
        </w:rPr>
        <w:fldChar w:fldCharType="separate"/>
      </w:r>
      <w:r w:rsidR="00D5122E" w:rsidRPr="002371E1">
        <w:rPr>
          <w:rFonts w:ascii="Times New Roman" w:hAnsi="Times New Roman"/>
          <w:noProof/>
          <w:vertAlign w:val="superscript"/>
        </w:rPr>
        <w:t>[1</w:t>
      </w:r>
      <w:r w:rsidR="00F53953">
        <w:rPr>
          <w:rFonts w:ascii="Times New Roman" w:hAnsi="Times New Roman" w:hint="eastAsia"/>
          <w:noProof/>
          <w:vertAlign w:val="superscript"/>
        </w:rPr>
        <w:t>1</w:t>
      </w:r>
      <w:r w:rsidR="00D5122E" w:rsidRPr="002371E1">
        <w:rPr>
          <w:rFonts w:ascii="Times New Roman" w:hAnsi="Times New Roman"/>
          <w:noProof/>
          <w:vertAlign w:val="superscript"/>
        </w:rPr>
        <w:t>]</w:t>
      </w:r>
      <w:r w:rsidR="00D74CE7" w:rsidRPr="002371E1">
        <w:rPr>
          <w:rFonts w:ascii="Times New Roman" w:hAnsi="Times New Roman"/>
        </w:rPr>
        <w:fldChar w:fldCharType="end"/>
      </w:r>
      <w:r w:rsidR="00D74CE7" w:rsidRPr="002371E1">
        <w:rPr>
          <w:rFonts w:ascii="Times New Roman" w:hAnsi="Times New Roman" w:hint="eastAsia"/>
        </w:rPr>
        <w:t>进行了推广</w:t>
      </w:r>
      <w:r w:rsidR="008E446B" w:rsidRPr="002371E1">
        <w:rPr>
          <w:rFonts w:ascii="Times New Roman" w:hAnsi="Times New Roman" w:hint="eastAsia"/>
        </w:rPr>
        <w:t>和改良</w:t>
      </w:r>
      <w:r w:rsidR="00D74CE7" w:rsidRPr="002371E1">
        <w:rPr>
          <w:rFonts w:ascii="Times New Roman" w:hAnsi="Times New Roman" w:hint="eastAsia"/>
        </w:rPr>
        <w:t>。</w:t>
      </w:r>
    </w:p>
    <w:p w14:paraId="3BC046C6" w14:textId="649D82A9" w:rsidR="00974095" w:rsidRPr="002371E1" w:rsidRDefault="00F4241F" w:rsidP="006F6525">
      <w:pPr>
        <w:ind w:firstLine="420"/>
        <w:rPr>
          <w:rFonts w:ascii="Times New Roman" w:hAnsi="Times New Roman"/>
        </w:rPr>
      </w:pPr>
      <w:r w:rsidRPr="002371E1">
        <w:rPr>
          <w:rFonts w:ascii="Times New Roman" w:hAnsi="Times New Roman" w:hint="eastAsia"/>
        </w:rPr>
        <w:t>与传统的</w:t>
      </w:r>
      <w:r w:rsidRPr="002371E1">
        <w:rPr>
          <w:rFonts w:ascii="Times New Roman" w:hAnsi="Times New Roman" w:hint="eastAsia"/>
        </w:rPr>
        <w:t>RNN</w:t>
      </w:r>
      <w:r w:rsidRPr="002371E1">
        <w:rPr>
          <w:rFonts w:ascii="Times New Roman" w:hAnsi="Times New Roman" w:hint="eastAsia"/>
        </w:rPr>
        <w:t>相比，</w:t>
      </w:r>
      <w:r w:rsidRPr="002371E1">
        <w:rPr>
          <w:rFonts w:ascii="Times New Roman" w:hAnsi="Times New Roman" w:hint="eastAsia"/>
        </w:rPr>
        <w:t>LSTM</w:t>
      </w:r>
      <w:r w:rsidRPr="002371E1">
        <w:rPr>
          <w:rFonts w:ascii="Times New Roman" w:hAnsi="Times New Roman" w:hint="eastAsia"/>
        </w:rPr>
        <w:t>使用记忆块</w:t>
      </w:r>
      <w:r w:rsidR="00670689" w:rsidRPr="002371E1">
        <w:rPr>
          <w:rFonts w:ascii="Times New Roman" w:hAnsi="Times New Roman" w:hint="eastAsia"/>
        </w:rPr>
        <w:t>（</w:t>
      </w:r>
      <w:r w:rsidRPr="002371E1">
        <w:rPr>
          <w:rFonts w:ascii="Times New Roman" w:hAnsi="Times New Roman" w:hint="eastAsia"/>
        </w:rPr>
        <w:t>Memory blocks</w:t>
      </w:r>
      <w:r w:rsidR="00670689" w:rsidRPr="002371E1">
        <w:rPr>
          <w:rFonts w:ascii="Times New Roman" w:hAnsi="Times New Roman" w:hint="eastAsia"/>
        </w:rPr>
        <w:t>）</w:t>
      </w:r>
      <w:r w:rsidR="00EC7CE1" w:rsidRPr="002371E1">
        <w:rPr>
          <w:rFonts w:ascii="Times New Roman" w:hAnsi="Times New Roman" w:hint="eastAsia"/>
        </w:rPr>
        <w:t>替代</w:t>
      </w:r>
      <w:r w:rsidR="00EC7CE1" w:rsidRPr="002371E1">
        <w:rPr>
          <w:rFonts w:ascii="Times New Roman" w:hAnsi="Times New Roman" w:hint="eastAsia"/>
        </w:rPr>
        <w:t>R</w:t>
      </w:r>
      <w:r w:rsidR="00EC7CE1" w:rsidRPr="002371E1">
        <w:rPr>
          <w:rFonts w:ascii="Times New Roman" w:hAnsi="Times New Roman"/>
        </w:rPr>
        <w:t>NN</w:t>
      </w:r>
      <w:r w:rsidR="00EC7CE1" w:rsidRPr="002371E1">
        <w:rPr>
          <w:rFonts w:ascii="Times New Roman" w:hAnsi="Times New Roman" w:hint="eastAsia"/>
        </w:rPr>
        <w:t>的</w:t>
      </w:r>
      <w:r w:rsidRPr="002371E1">
        <w:rPr>
          <w:rFonts w:ascii="Times New Roman" w:hAnsi="Times New Roman" w:hint="eastAsia"/>
        </w:rPr>
        <w:t>隐层单元</w:t>
      </w:r>
      <w:r w:rsidR="00670689" w:rsidRPr="002371E1">
        <w:rPr>
          <w:rFonts w:ascii="Times New Roman" w:hAnsi="Times New Roman" w:hint="eastAsia"/>
        </w:rPr>
        <w:t>（</w:t>
      </w:r>
      <w:r w:rsidRPr="002371E1">
        <w:rPr>
          <w:rFonts w:ascii="Times New Roman" w:hAnsi="Times New Roman" w:hint="eastAsia"/>
        </w:rPr>
        <w:t>Hidden units</w:t>
      </w:r>
      <w:r w:rsidR="00670689" w:rsidRPr="002371E1">
        <w:rPr>
          <w:rFonts w:ascii="Times New Roman" w:hAnsi="Times New Roman" w:hint="eastAsia"/>
        </w:rPr>
        <w:t>）</w:t>
      </w:r>
      <w:r w:rsidRPr="002371E1">
        <w:rPr>
          <w:rFonts w:ascii="Times New Roman" w:hAnsi="Times New Roman" w:hint="eastAsia"/>
        </w:rPr>
        <w:t>，这些记忆块中的记忆单元</w:t>
      </w:r>
      <w:r w:rsidR="00670689" w:rsidRPr="002371E1">
        <w:rPr>
          <w:rFonts w:ascii="Times New Roman" w:hAnsi="Times New Roman" w:hint="eastAsia"/>
        </w:rPr>
        <w:t>（</w:t>
      </w:r>
      <w:r w:rsidRPr="002371E1">
        <w:rPr>
          <w:rFonts w:ascii="Times New Roman" w:hAnsi="Times New Roman" w:hint="eastAsia"/>
        </w:rPr>
        <w:t>Memory cell</w:t>
      </w:r>
      <w:r w:rsidR="00670689" w:rsidRPr="002371E1">
        <w:rPr>
          <w:rFonts w:ascii="Times New Roman" w:hAnsi="Times New Roman" w:hint="eastAsia"/>
        </w:rPr>
        <w:t>）</w:t>
      </w:r>
      <w:r w:rsidRPr="002371E1">
        <w:rPr>
          <w:rFonts w:ascii="Times New Roman" w:hAnsi="Times New Roman" w:hint="eastAsia"/>
        </w:rPr>
        <w:t>用于存储之前序列的信息。同时为了去除或增加信息到记忆块，</w:t>
      </w:r>
      <w:r w:rsidRPr="002371E1">
        <w:rPr>
          <w:rFonts w:ascii="Times New Roman" w:hAnsi="Times New Roman" w:hint="eastAsia"/>
        </w:rPr>
        <w:t>LSTM</w:t>
      </w:r>
      <w:r w:rsidRPr="002371E1">
        <w:rPr>
          <w:rFonts w:ascii="Times New Roman" w:hAnsi="Times New Roman" w:hint="eastAsia"/>
        </w:rPr>
        <w:t>增加了三种“门”</w:t>
      </w:r>
      <w:r w:rsidR="00670689" w:rsidRPr="002371E1">
        <w:rPr>
          <w:rFonts w:ascii="Times New Roman" w:hAnsi="Times New Roman" w:hint="eastAsia"/>
        </w:rPr>
        <w:t>（</w:t>
      </w:r>
      <w:r w:rsidRPr="002371E1">
        <w:rPr>
          <w:rFonts w:ascii="Times New Roman" w:hAnsi="Times New Roman" w:hint="eastAsia"/>
        </w:rPr>
        <w:t>gate</w:t>
      </w:r>
      <w:r w:rsidR="00670689" w:rsidRPr="002371E1">
        <w:rPr>
          <w:rFonts w:ascii="Times New Roman" w:hAnsi="Times New Roman" w:hint="eastAsia"/>
        </w:rPr>
        <w:t>）</w:t>
      </w:r>
      <w:r w:rsidRPr="002371E1">
        <w:rPr>
          <w:rFonts w:ascii="Times New Roman" w:hAnsi="Times New Roman" w:hint="eastAsia"/>
        </w:rPr>
        <w:t>的结构：输入门</w:t>
      </w:r>
      <w:r w:rsidR="00670689" w:rsidRPr="002371E1">
        <w:rPr>
          <w:rFonts w:ascii="Times New Roman" w:hAnsi="Times New Roman" w:hint="eastAsia"/>
        </w:rPr>
        <w:t>（</w:t>
      </w:r>
      <w:r w:rsidRPr="002371E1">
        <w:rPr>
          <w:rFonts w:ascii="Times New Roman" w:hAnsi="Times New Roman" w:hint="eastAsia"/>
        </w:rPr>
        <w:t>Input gate</w:t>
      </w:r>
      <w:r w:rsidR="00670689" w:rsidRPr="002371E1">
        <w:rPr>
          <w:rFonts w:ascii="Times New Roman" w:hAnsi="Times New Roman" w:hint="eastAsia"/>
        </w:rPr>
        <w:t>）</w:t>
      </w:r>
      <w:r w:rsidRPr="002371E1">
        <w:rPr>
          <w:rFonts w:ascii="Times New Roman" w:hAnsi="Times New Roman" w:hint="eastAsia"/>
        </w:rPr>
        <w:t>、输出门</w:t>
      </w:r>
      <w:r w:rsidR="00670689" w:rsidRPr="002371E1">
        <w:rPr>
          <w:rFonts w:ascii="Times New Roman" w:hAnsi="Times New Roman" w:hint="eastAsia"/>
        </w:rPr>
        <w:t>（</w:t>
      </w:r>
      <w:r w:rsidRPr="002371E1">
        <w:rPr>
          <w:rFonts w:ascii="Times New Roman" w:hAnsi="Times New Roman" w:hint="eastAsia"/>
        </w:rPr>
        <w:t>Output gate</w:t>
      </w:r>
      <w:r w:rsidR="00670689" w:rsidRPr="002371E1">
        <w:rPr>
          <w:rFonts w:ascii="Times New Roman" w:hAnsi="Times New Roman" w:hint="eastAsia"/>
        </w:rPr>
        <w:t>）</w:t>
      </w:r>
      <w:r w:rsidRPr="002371E1">
        <w:rPr>
          <w:rFonts w:ascii="Times New Roman" w:hAnsi="Times New Roman" w:hint="eastAsia"/>
        </w:rPr>
        <w:t>、遗忘门</w:t>
      </w:r>
      <w:r w:rsidR="00670689" w:rsidRPr="002371E1">
        <w:rPr>
          <w:rFonts w:ascii="Times New Roman" w:hAnsi="Times New Roman" w:hint="eastAsia"/>
        </w:rPr>
        <w:t>（</w:t>
      </w:r>
      <w:r w:rsidRPr="002371E1">
        <w:rPr>
          <w:rFonts w:ascii="Times New Roman" w:hAnsi="Times New Roman" w:hint="eastAsia"/>
        </w:rPr>
        <w:t>Forget gate</w:t>
      </w:r>
      <w:r w:rsidR="00670689" w:rsidRPr="002371E1">
        <w:rPr>
          <w:rFonts w:ascii="Times New Roman" w:hAnsi="Times New Roman" w:hint="eastAsia"/>
        </w:rPr>
        <w:t>）</w:t>
      </w:r>
      <w:r w:rsidRPr="002371E1">
        <w:rPr>
          <w:rFonts w:ascii="Times New Roman" w:hAnsi="Times New Roman" w:hint="eastAsia"/>
        </w:rPr>
        <w:t>。它们用于记住重要信息，忘记不重要的</w:t>
      </w:r>
      <w:r w:rsidR="008D44EC" w:rsidRPr="002371E1">
        <w:rPr>
          <w:rFonts w:ascii="Times New Roman" w:hAnsi="Times New Roman" w:hint="eastAsia"/>
        </w:rPr>
        <w:t>信息</w:t>
      </w:r>
      <w:r w:rsidRPr="002371E1">
        <w:rPr>
          <w:rFonts w:ascii="Times New Roman" w:hAnsi="Times New Roman" w:hint="eastAsia"/>
        </w:rPr>
        <w:t>。</w:t>
      </w:r>
      <w:r w:rsidRPr="002371E1">
        <w:rPr>
          <w:rFonts w:ascii="Times New Roman" w:hAnsi="Times New Roman" w:hint="eastAsia"/>
        </w:rPr>
        <w:t>LSTM</w:t>
      </w:r>
      <w:r w:rsidRPr="002371E1">
        <w:rPr>
          <w:rFonts w:ascii="Times New Roman" w:hAnsi="Times New Roman" w:hint="eastAsia"/>
        </w:rPr>
        <w:lastRenderedPageBreak/>
        <w:t>的记忆块结构如图</w:t>
      </w:r>
      <w:r w:rsidR="008D44EC" w:rsidRPr="002371E1">
        <w:rPr>
          <w:rFonts w:ascii="Times New Roman" w:hAnsi="Times New Roman" w:cs="Times New Roman" w:hint="eastAsia"/>
        </w:rPr>
        <w:t>1</w:t>
      </w:r>
      <w:r w:rsidRPr="002371E1">
        <w:rPr>
          <w:rFonts w:ascii="Times New Roman" w:hAnsi="Times New Roman" w:hint="eastAsia"/>
        </w:rPr>
        <w:t>所示</w:t>
      </w:r>
      <w:r w:rsidR="00634D2D" w:rsidRPr="002371E1">
        <w:rPr>
          <w:rFonts w:ascii="Times New Roman" w:hAnsi="Times New Roman" w:hint="eastAsia"/>
        </w:rPr>
        <w:t>。</w:t>
      </w:r>
    </w:p>
    <w:p w14:paraId="4AAF29A6" w14:textId="77777777" w:rsidR="00974095" w:rsidRPr="002371E1" w:rsidRDefault="00974095" w:rsidP="00974095">
      <w:pPr>
        <w:jc w:val="center"/>
        <w:rPr>
          <w:rFonts w:ascii="Times New Roman" w:hAnsi="Times New Roman"/>
        </w:rPr>
      </w:pPr>
      <w:r w:rsidRPr="002371E1">
        <w:rPr>
          <w:rFonts w:ascii="Times New Roman" w:hAnsi="Times New Roman"/>
          <w:noProof/>
        </w:rPr>
        <w:drawing>
          <wp:inline distT="0" distB="0" distL="0" distR="0" wp14:anchorId="1BBC50CC" wp14:editId="22747608">
            <wp:extent cx="2106930" cy="159575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119384" cy="1605232"/>
                    </a:xfrm>
                    <a:prstGeom prst="rect">
                      <a:avLst/>
                    </a:prstGeom>
                  </pic:spPr>
                </pic:pic>
              </a:graphicData>
            </a:graphic>
          </wp:inline>
        </w:drawing>
      </w:r>
    </w:p>
    <w:p w14:paraId="5913F3F3" w14:textId="164C74E2" w:rsidR="00634D2D" w:rsidRDefault="00974095" w:rsidP="00634D2D">
      <w:pPr>
        <w:jc w:val="center"/>
        <w:rPr>
          <w:ins w:id="62" w:author="JAY" w:date="2019-09-03T17:08:00Z"/>
          <w:rFonts w:ascii="Times New Roman" w:hAnsi="Times New Roman"/>
        </w:rPr>
      </w:pPr>
      <w:r w:rsidRPr="002371E1">
        <w:rPr>
          <w:rFonts w:ascii="Times New Roman" w:hAnsi="Times New Roman" w:hint="eastAsia"/>
        </w:rPr>
        <w:t>图</w:t>
      </w:r>
      <w:r w:rsidR="00634D2D" w:rsidRPr="002371E1">
        <w:rPr>
          <w:rFonts w:ascii="Times New Roman" w:hAnsi="Times New Roman" w:cs="Times New Roman" w:hint="eastAsia"/>
        </w:rPr>
        <w:t>1</w:t>
      </w:r>
      <w:r w:rsidR="006709C6" w:rsidRPr="002371E1">
        <w:rPr>
          <w:rFonts w:ascii="Times New Roman" w:hAnsi="Times New Roman"/>
        </w:rPr>
        <w:t xml:space="preserve"> </w:t>
      </w:r>
      <w:r w:rsidRPr="002371E1">
        <w:rPr>
          <w:rFonts w:ascii="Times New Roman" w:hAnsi="Times New Roman" w:cs="Times New Roman"/>
        </w:rPr>
        <w:t>LSTM</w:t>
      </w:r>
      <w:r w:rsidRPr="002371E1">
        <w:rPr>
          <w:rFonts w:ascii="Times New Roman" w:hAnsi="Times New Roman" w:hint="eastAsia"/>
        </w:rPr>
        <w:t>记忆单元结构</w:t>
      </w:r>
    </w:p>
    <w:p w14:paraId="0E2CBFB2" w14:textId="158D93D0" w:rsidR="00927411" w:rsidRPr="002371E1" w:rsidRDefault="00927411" w:rsidP="00634D2D">
      <w:pPr>
        <w:jc w:val="center"/>
        <w:rPr>
          <w:rFonts w:ascii="Times New Roman" w:hAnsi="Times New Roman" w:hint="eastAsia"/>
        </w:rPr>
      </w:pPr>
      <w:ins w:id="63" w:author="JAY" w:date="2019-09-03T17:08:00Z">
        <w:r w:rsidRPr="00927411">
          <w:rPr>
            <w:rFonts w:ascii="Times New Roman" w:hAnsi="Times New Roman"/>
          </w:rPr>
          <w:t>Fig.</w:t>
        </w:r>
        <w:r>
          <w:rPr>
            <w:rFonts w:ascii="Times New Roman" w:hAnsi="Times New Roman" w:hint="eastAsia"/>
          </w:rPr>
          <w:t>1</w:t>
        </w:r>
        <w:r w:rsidRPr="00927411">
          <w:rPr>
            <w:rFonts w:ascii="Times New Roman" w:hAnsi="Times New Roman"/>
          </w:rPr>
          <w:t xml:space="preserve"> LSTM memory cell structure</w:t>
        </w:r>
      </w:ins>
    </w:p>
    <w:p w14:paraId="0F265C13" w14:textId="36502B18" w:rsidR="00DE7A92" w:rsidRPr="002371E1" w:rsidDel="00772875" w:rsidRDefault="007B2D1A" w:rsidP="001D1F30">
      <w:pPr>
        <w:ind w:firstLine="420"/>
        <w:rPr>
          <w:del w:id="64" w:author="JAY" w:date="2019-09-03T13:18:00Z"/>
          <w:rFonts w:ascii="Times New Roman" w:hAnsi="Times New Roman"/>
        </w:rPr>
      </w:pPr>
      <w:del w:id="65" w:author="JAY" w:date="2019-09-03T13:18:00Z">
        <w:r w:rsidRPr="002371E1" w:rsidDel="00772875">
          <w:rPr>
            <w:rFonts w:ascii="Times New Roman" w:hAnsi="Times New Roman" w:hint="eastAsia"/>
          </w:rPr>
          <w:delText>假设</w:delText>
        </w:r>
        <w:r w:rsidR="007B7600" w:rsidRPr="002371E1" w:rsidDel="00772875">
          <w:rPr>
            <w:rFonts w:ascii="Times New Roman" w:hAnsi="Times New Roman" w:hint="eastAsia"/>
          </w:rPr>
          <w:delText>在</w:delText>
        </w:r>
        <w:r w:rsidR="007B7600" w:rsidRPr="002371E1" w:rsidDel="00772875">
          <w:rPr>
            <w:rFonts w:ascii="Times New Roman" w:hAnsi="Times New Roman" w:cs="Times New Roman"/>
            <w:i/>
          </w:rPr>
          <w:delText>t</w:delText>
        </w:r>
        <w:r w:rsidR="007B7600" w:rsidRPr="002371E1" w:rsidDel="00772875">
          <w:rPr>
            <w:rFonts w:ascii="Times New Roman" w:hAnsi="Times New Roman" w:hint="eastAsia"/>
          </w:rPr>
          <w:delText>时刻，</w:delText>
        </w:r>
        <w:r w:rsidR="007B7600" w:rsidRPr="002371E1" w:rsidDel="00772875">
          <w:rPr>
            <w:rFonts w:ascii="Times New Roman" w:hAnsi="Times New Roman" w:hint="eastAsia"/>
          </w:rPr>
          <w:delText>LSTM</w:delText>
        </w:r>
        <w:r w:rsidR="007B7600" w:rsidRPr="002371E1" w:rsidDel="00772875">
          <w:rPr>
            <w:rFonts w:ascii="Times New Roman" w:hAnsi="Times New Roman" w:hint="eastAsia"/>
          </w:rPr>
          <w:delText>的当前输入为</w:delTex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B7600" w:rsidRPr="002371E1" w:rsidDel="00772875">
          <w:rPr>
            <w:rFonts w:ascii="Times New Roman" w:hAnsi="Times New Roman" w:hint="eastAsia"/>
          </w:rPr>
          <w:delText>，隐藏层的当前输入为</w:delTex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B7600" w:rsidRPr="002371E1" w:rsidDel="00772875">
          <w:rPr>
            <w:rFonts w:ascii="Times New Roman" w:hAnsi="Times New Roman" w:hint="eastAsia"/>
          </w:rPr>
          <w:delText>，隐藏层的上一时刻的输出为</w:delTex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7B7600" w:rsidRPr="002371E1" w:rsidDel="00772875">
          <w:rPr>
            <w:rFonts w:ascii="Times New Roman" w:hAnsi="Times New Roman" w:hint="eastAsia"/>
          </w:rPr>
          <w:delText>。</w:delText>
        </w:r>
        <w:r w:rsidRPr="002371E1" w:rsidDel="00772875">
          <w:rPr>
            <w:rFonts w:ascii="Times New Roman" w:hAnsi="Times New Roman" w:hint="eastAsia"/>
          </w:rPr>
          <w:delText>记忆块</w:delText>
        </w:r>
        <w:r w:rsidR="007B7600" w:rsidRPr="002371E1" w:rsidDel="00772875">
          <w:rPr>
            <w:rFonts w:ascii="Times New Roman" w:hAnsi="Times New Roman" w:hint="eastAsia"/>
          </w:rPr>
          <w:delText>的</w:delText>
        </w:r>
        <w:r w:rsidRPr="002371E1" w:rsidDel="00772875">
          <w:rPr>
            <w:rFonts w:ascii="Times New Roman" w:hAnsi="Times New Roman" w:hint="eastAsia"/>
          </w:rPr>
          <w:delText>当前</w:delText>
        </w:r>
        <w:r w:rsidR="007B7600" w:rsidRPr="002371E1" w:rsidDel="00772875">
          <w:rPr>
            <w:rFonts w:ascii="Times New Roman" w:hAnsi="Times New Roman" w:hint="eastAsia"/>
          </w:rPr>
          <w:delText>输入状态为</w:delTex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sidR="007B7600" w:rsidRPr="002371E1" w:rsidDel="00772875">
          <w:rPr>
            <w:rFonts w:ascii="Times New Roman" w:hAnsi="Times New Roman" w:hint="eastAsia"/>
          </w:rPr>
          <w:delText>，</w:delText>
        </w:r>
        <w:r w:rsidRPr="002371E1" w:rsidDel="00772875">
          <w:rPr>
            <w:rFonts w:ascii="Times New Roman" w:hAnsi="Times New Roman" w:hint="eastAsia"/>
          </w:rPr>
          <w:delText>当前</w:delText>
        </w:r>
        <w:r w:rsidR="007B7600" w:rsidRPr="002371E1" w:rsidDel="00772875">
          <w:rPr>
            <w:rFonts w:ascii="Times New Roman" w:hAnsi="Times New Roman" w:hint="eastAsia"/>
          </w:rPr>
          <w:delText>输出状态为</w:delTex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B7600" w:rsidRPr="002371E1" w:rsidDel="00772875">
          <w:rPr>
            <w:rFonts w:ascii="Times New Roman" w:hAnsi="Times New Roman" w:hint="eastAsia"/>
          </w:rPr>
          <w:delText>。且</w:delText>
        </w:r>
        <w:r w:rsidRPr="002371E1" w:rsidDel="00772875">
          <w:rPr>
            <w:rFonts w:ascii="Times New Roman" w:hAnsi="Times New Roman" w:hint="eastAsia"/>
          </w:rPr>
          <w:delText>记忆块</w:delText>
        </w:r>
        <w:r w:rsidR="007B7600" w:rsidRPr="002371E1" w:rsidDel="00772875">
          <w:rPr>
            <w:rFonts w:ascii="Times New Roman" w:hAnsi="Times New Roman" w:hint="eastAsia"/>
          </w:rPr>
          <w:delText>的</w:delText>
        </w:r>
        <w:r w:rsidRPr="002371E1" w:rsidDel="00772875">
          <w:rPr>
            <w:rFonts w:ascii="Times New Roman" w:hAnsi="Times New Roman" w:hint="eastAsia"/>
          </w:rPr>
          <w:delText>上</w:delText>
        </w:r>
        <w:r w:rsidR="007B7600" w:rsidRPr="002371E1" w:rsidDel="00772875">
          <w:rPr>
            <w:rFonts w:ascii="Times New Roman" w:hAnsi="Times New Roman" w:hint="eastAsia"/>
          </w:rPr>
          <w:delText>一时刻状态为</w:delTex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2371E1" w:rsidDel="00772875">
          <w:rPr>
            <w:rFonts w:ascii="Times New Roman" w:hAnsi="Times New Roman" w:hint="eastAsia"/>
          </w:rPr>
          <w:delText>。那么若</w:delText>
        </w:r>
        <w:r w:rsidR="00DE7A92" w:rsidRPr="002371E1" w:rsidDel="00772875">
          <w:rPr>
            <w:rFonts w:ascii="Times New Roman" w:hAnsi="Times New Roman" w:hint="eastAsia"/>
          </w:rPr>
          <w:delText>将</w:delText>
        </w:r>
        <w:r w:rsidR="00DE7A92" w:rsidRPr="002371E1" w:rsidDel="00772875">
          <w:rPr>
            <w:rFonts w:ascii="Times New Roman" w:hAnsi="Times New Roman" w:hint="eastAsia"/>
          </w:rPr>
          <w:delText>LSTM</w:delText>
        </w:r>
        <w:r w:rsidR="00DE7A92" w:rsidRPr="002371E1" w:rsidDel="00772875">
          <w:rPr>
            <w:rFonts w:ascii="Times New Roman" w:hAnsi="Times New Roman" w:hint="eastAsia"/>
          </w:rPr>
          <w:delText>的输入门、遗忘门、输出门分别记为</w:delTex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E7A92" w:rsidRPr="002371E1" w:rsidDel="00772875">
          <w:rPr>
            <w:rFonts w:ascii="Times New Roman" w:hAnsi="Times New Roman" w:hint="eastAsia"/>
          </w:rPr>
          <w:delText>、</w:delTex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E7A92" w:rsidRPr="002371E1" w:rsidDel="00772875">
          <w:rPr>
            <w:rFonts w:ascii="Times New Roman" w:hAnsi="Times New Roman" w:hint="eastAsia"/>
          </w:rPr>
          <w:delText>、</w:delTex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DE7A92" w:rsidRPr="002371E1" w:rsidDel="00772875">
          <w:rPr>
            <w:rFonts w:ascii="Times New Roman" w:hAnsi="Times New Roman" w:hint="eastAsia"/>
          </w:rPr>
          <w:delText>，输入状态记为</w:delText>
        </w:r>
        <m:oMath>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w:r w:rsidR="00DE7A92" w:rsidRPr="002371E1" w:rsidDel="00772875">
          <w:rPr>
            <w:rFonts w:ascii="Times New Roman" w:hAnsi="Times New Roman" w:hint="eastAsia"/>
          </w:rPr>
          <w:delText>。则三个门结构的状态和</w:delText>
        </w:r>
        <w:r w:rsidRPr="002371E1" w:rsidDel="00772875">
          <w:rPr>
            <w:rFonts w:ascii="Times New Roman" w:hAnsi="Times New Roman" w:hint="eastAsia"/>
          </w:rPr>
          <w:delText>记忆块的</w:delText>
        </w:r>
        <w:r w:rsidR="00DE7A92" w:rsidRPr="002371E1" w:rsidDel="00772875">
          <w:rPr>
            <w:rFonts w:ascii="Times New Roman" w:hAnsi="Times New Roman" w:hint="eastAsia"/>
          </w:rPr>
          <w:delText>输入状态可以进行如下表示：</w:delText>
        </w:r>
      </w:del>
    </w:p>
    <w:p w14:paraId="31CA94BD" w14:textId="4998F98E" w:rsidR="00142F51" w:rsidRPr="002371E1" w:rsidDel="00772875" w:rsidRDefault="00142F51" w:rsidP="00301764">
      <w:pPr>
        <w:rPr>
          <w:del w:id="66" w:author="JAY" w:date="2019-09-03T13:18:00Z"/>
          <w:rFonts w:ascii="Times New Roman" w:hAnsi="Times New Roman"/>
        </w:rPr>
      </w:pPr>
      <w:del w:id="67" w:author="JAY" w:date="2019-09-03T13:18:00Z">
        <w:r w:rsidRPr="002371E1" w:rsidDel="00772875">
          <w:rPr>
            <w:rFonts w:ascii="Times New Roman" w:hAnsi="Times New Roman" w:hint="eastAsia"/>
          </w:rPr>
          <w:delText>输入门：</w:delText>
        </w:r>
      </w:del>
    </w:p>
    <w:p w14:paraId="533AD063" w14:textId="4CCF6448" w:rsidR="00301764" w:rsidRPr="002371E1" w:rsidDel="00772875" w:rsidRDefault="00C2440B" w:rsidP="00301764">
      <w:pPr>
        <w:ind w:left="1680" w:firstLine="420"/>
        <w:rPr>
          <w:del w:id="68" w:author="JAY" w:date="2019-09-03T13:18:00Z"/>
          <w:rFonts w:ascii="Times New Roman" w:hAnsi="Times New Roman"/>
        </w:rPr>
      </w:pPr>
      <m:oMath>
        <m:sSub>
          <m:sSubPr>
            <m:ctrlPr>
              <w:del w:id="69" w:author="JAY" w:date="2019-09-03T13:18:00Z">
                <w:rPr>
                  <w:rFonts w:ascii="Cambria Math" w:hAnsi="Cambria Math"/>
                  <w:i/>
                </w:rPr>
              </w:del>
            </m:ctrlPr>
          </m:sSubPr>
          <m:e>
            <m:r>
              <w:del w:id="70" w:author="JAY" w:date="2019-09-03T13:18:00Z">
                <w:rPr>
                  <w:rFonts w:ascii="Cambria Math" w:hAnsi="Cambria Math"/>
                </w:rPr>
                <m:t>I</m:t>
              </w:del>
            </m:r>
          </m:e>
          <m:sub>
            <m:r>
              <w:del w:id="71" w:author="JAY" w:date="2019-09-03T13:18:00Z">
                <w:rPr>
                  <w:rFonts w:ascii="Cambria Math" w:hAnsi="Cambria Math"/>
                </w:rPr>
                <m:t>t</m:t>
              </w:del>
            </m:r>
          </m:sub>
        </m:sSub>
        <m:r>
          <w:del w:id="72" w:author="JAY" w:date="2019-09-03T13:18:00Z">
            <w:rPr>
              <w:rFonts w:ascii="Cambria Math" w:hAnsi="Cambria Math"/>
            </w:rPr>
            <m:t>=σ</m:t>
          </w:del>
        </m:r>
        <m:d>
          <m:dPr>
            <m:ctrlPr>
              <w:del w:id="73" w:author="JAY" w:date="2019-09-03T13:18:00Z">
                <w:rPr>
                  <w:rFonts w:ascii="Cambria Math" w:hAnsi="Cambria Math"/>
                  <w:i/>
                </w:rPr>
              </w:del>
            </m:ctrlPr>
          </m:dPr>
          <m:e>
            <m:sSubSup>
              <m:sSubSupPr>
                <m:ctrlPr>
                  <w:del w:id="74" w:author="JAY" w:date="2019-09-03T13:18:00Z">
                    <w:rPr>
                      <w:rFonts w:ascii="Cambria Math" w:hAnsi="Cambria Math"/>
                      <w:i/>
                    </w:rPr>
                  </w:del>
                </m:ctrlPr>
              </m:sSubSupPr>
              <m:e>
                <m:r>
                  <w:del w:id="75" w:author="JAY" w:date="2019-09-03T13:18:00Z">
                    <w:rPr>
                      <w:rFonts w:ascii="Cambria Math" w:hAnsi="Cambria Math"/>
                    </w:rPr>
                    <m:t>W</m:t>
                  </w:del>
                </m:r>
              </m:e>
              <m:sub>
                <m:r>
                  <w:del w:id="76" w:author="JAY" w:date="2019-09-03T13:18:00Z">
                    <w:rPr>
                      <w:rFonts w:ascii="Cambria Math" w:hAnsi="Cambria Math"/>
                    </w:rPr>
                    <m:t>1</m:t>
                  </w:del>
                </m:r>
              </m:sub>
              <m:sup>
                <m:r>
                  <w:del w:id="77" w:author="JAY" w:date="2019-09-03T13:18:00Z">
                    <w:rPr>
                      <w:rFonts w:ascii="Cambria Math" w:hAnsi="Cambria Math"/>
                    </w:rPr>
                    <m:t>i</m:t>
                  </w:del>
                </m:r>
              </m:sup>
            </m:sSubSup>
            <m:r>
              <w:del w:id="78" w:author="JAY" w:date="2019-09-03T13:18:00Z">
                <w:rPr>
                  <w:rFonts w:ascii="Cambria Math" w:hAnsi="Cambria Math"/>
                </w:rPr>
                <m:t>⋅</m:t>
              </w:del>
            </m:r>
            <m:sSub>
              <m:sSubPr>
                <m:ctrlPr>
                  <w:del w:id="79" w:author="JAY" w:date="2019-09-03T13:18:00Z">
                    <w:rPr>
                      <w:rFonts w:ascii="Cambria Math" w:hAnsi="Cambria Math"/>
                      <w:i/>
                    </w:rPr>
                  </w:del>
                </m:ctrlPr>
              </m:sSubPr>
              <m:e>
                <m:r>
                  <w:del w:id="80" w:author="JAY" w:date="2019-09-03T13:18:00Z">
                    <w:rPr>
                      <w:rFonts w:ascii="Cambria Math" w:hAnsi="Cambria Math"/>
                    </w:rPr>
                    <m:t>X</m:t>
                  </w:del>
                </m:r>
              </m:e>
              <m:sub>
                <m:r>
                  <w:del w:id="81" w:author="JAY" w:date="2019-09-03T13:18:00Z">
                    <w:rPr>
                      <w:rFonts w:ascii="Cambria Math" w:hAnsi="Cambria Math"/>
                    </w:rPr>
                    <m:t>t</m:t>
                  </w:del>
                </m:r>
              </m:sub>
            </m:sSub>
            <m:r>
              <w:del w:id="82" w:author="JAY" w:date="2019-09-03T13:18:00Z">
                <w:rPr>
                  <w:rFonts w:ascii="Cambria Math" w:hAnsi="Cambria Math"/>
                </w:rPr>
                <m:t>+</m:t>
              </w:del>
            </m:r>
            <m:sSubSup>
              <m:sSubSupPr>
                <m:ctrlPr>
                  <w:del w:id="83" w:author="JAY" w:date="2019-09-03T13:18:00Z">
                    <w:rPr>
                      <w:rFonts w:ascii="Cambria Math" w:hAnsi="Cambria Math"/>
                      <w:i/>
                    </w:rPr>
                  </w:del>
                </m:ctrlPr>
              </m:sSubSupPr>
              <m:e>
                <m:r>
                  <w:del w:id="84" w:author="JAY" w:date="2019-09-03T13:18:00Z">
                    <w:rPr>
                      <w:rFonts w:ascii="Cambria Math" w:hAnsi="Cambria Math"/>
                    </w:rPr>
                    <m:t>W</m:t>
                  </w:del>
                </m:r>
              </m:e>
              <m:sub>
                <m:r>
                  <w:del w:id="85" w:author="JAY" w:date="2019-09-03T13:18:00Z">
                    <w:rPr>
                      <w:rFonts w:ascii="Cambria Math" w:hAnsi="Cambria Math"/>
                    </w:rPr>
                    <m:t>h</m:t>
                  </w:del>
                </m:r>
              </m:sub>
              <m:sup>
                <m:r>
                  <w:del w:id="86" w:author="JAY" w:date="2019-09-03T13:18:00Z">
                    <w:rPr>
                      <w:rFonts w:ascii="Cambria Math" w:hAnsi="Cambria Math"/>
                    </w:rPr>
                    <m:t>i</m:t>
                  </w:del>
                </m:r>
              </m:sup>
            </m:sSubSup>
            <m:r>
              <w:del w:id="87" w:author="JAY" w:date="2019-09-03T13:18:00Z">
                <w:rPr>
                  <w:rFonts w:ascii="Cambria Math" w:hAnsi="Cambria Math"/>
                </w:rPr>
                <m:t>⋅</m:t>
              </w:del>
            </m:r>
            <m:sSub>
              <m:sSubPr>
                <m:ctrlPr>
                  <w:del w:id="88" w:author="JAY" w:date="2019-09-03T13:18:00Z">
                    <w:rPr>
                      <w:rFonts w:ascii="Cambria Math" w:hAnsi="Cambria Math"/>
                      <w:i/>
                    </w:rPr>
                  </w:del>
                </m:ctrlPr>
              </m:sSubPr>
              <m:e>
                <m:r>
                  <w:del w:id="89" w:author="JAY" w:date="2019-09-03T13:18:00Z">
                    <w:rPr>
                      <w:rFonts w:ascii="Cambria Math" w:hAnsi="Cambria Math"/>
                    </w:rPr>
                    <m:t>H</m:t>
                  </w:del>
                </m:r>
              </m:e>
              <m:sub>
                <m:r>
                  <w:del w:id="90" w:author="JAY" w:date="2019-09-03T13:18:00Z">
                    <w:rPr>
                      <w:rFonts w:ascii="Cambria Math" w:hAnsi="Cambria Math"/>
                    </w:rPr>
                    <m:t>t-1</m:t>
                  </w:del>
                </m:r>
              </m:sub>
            </m:sSub>
            <m:r>
              <w:del w:id="91" w:author="JAY" w:date="2019-09-03T13:18:00Z">
                <w:rPr>
                  <w:rFonts w:ascii="Cambria Math" w:hAnsi="Cambria Math"/>
                </w:rPr>
                <m:t>+</m:t>
              </w:del>
            </m:r>
            <m:sSub>
              <m:sSubPr>
                <m:ctrlPr>
                  <w:del w:id="92" w:author="JAY" w:date="2019-09-03T13:18:00Z">
                    <w:rPr>
                      <w:rFonts w:ascii="Cambria Math" w:hAnsi="Cambria Math"/>
                      <w:i/>
                    </w:rPr>
                  </w:del>
                </m:ctrlPr>
              </m:sSubPr>
              <m:e>
                <m:r>
                  <w:del w:id="93" w:author="JAY" w:date="2019-09-03T13:18:00Z">
                    <w:rPr>
                      <w:rFonts w:ascii="Cambria Math" w:hAnsi="Cambria Math"/>
                    </w:rPr>
                    <m:t>b</m:t>
                  </w:del>
                </m:r>
              </m:e>
              <m:sub>
                <m:r>
                  <w:del w:id="94" w:author="JAY" w:date="2019-09-03T13:18:00Z">
                    <w:rPr>
                      <w:rFonts w:ascii="Cambria Math" w:hAnsi="Cambria Math"/>
                    </w:rPr>
                    <m:t>i</m:t>
                  </w:del>
                </m:r>
              </m:sub>
            </m:sSub>
          </m:e>
        </m:d>
      </m:oMath>
      <w:del w:id="95" w:author="JAY" w:date="2019-09-03T13:18:00Z">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delText xml:space="preserve"> </w:delText>
        </w:r>
        <w:r w:rsidR="00301764" w:rsidRPr="002371E1" w:rsidDel="00772875">
          <w:rPr>
            <w:rFonts w:ascii="Times New Roman" w:hAnsi="Times New Roman" w:hint="eastAsia"/>
          </w:rPr>
          <w:delText>公式</w:delText>
        </w:r>
        <w:r w:rsidR="00301764" w:rsidRPr="002371E1" w:rsidDel="00772875">
          <w:rPr>
            <w:rFonts w:ascii="Times New Roman" w:hAnsi="Times New Roman" w:hint="eastAsia"/>
          </w:rPr>
          <w:delText>1</w:delText>
        </w:r>
      </w:del>
    </w:p>
    <w:p w14:paraId="452AB207" w14:textId="7BB06E4C" w:rsidR="00142F51" w:rsidRPr="002371E1" w:rsidDel="00772875" w:rsidRDefault="00142F51" w:rsidP="00DE7A92">
      <w:pPr>
        <w:rPr>
          <w:del w:id="96" w:author="JAY" w:date="2019-09-03T13:18:00Z"/>
          <w:rFonts w:ascii="Times New Roman" w:hAnsi="Times New Roman"/>
        </w:rPr>
      </w:pPr>
      <w:del w:id="97" w:author="JAY" w:date="2019-09-03T13:18:00Z">
        <w:r w:rsidRPr="002371E1" w:rsidDel="00772875">
          <w:rPr>
            <w:rFonts w:ascii="Times New Roman" w:hAnsi="Times New Roman" w:hint="eastAsia"/>
          </w:rPr>
          <w:delText>遗忘门：</w:delText>
        </w:r>
      </w:del>
    </w:p>
    <w:p w14:paraId="28B5B2C3" w14:textId="556795C5" w:rsidR="00142F51" w:rsidRPr="002371E1" w:rsidDel="00772875" w:rsidRDefault="00C2440B" w:rsidP="00301764">
      <w:pPr>
        <w:ind w:left="1680" w:firstLine="420"/>
        <w:rPr>
          <w:del w:id="98" w:author="JAY" w:date="2019-09-03T13:18:00Z"/>
          <w:rFonts w:ascii="Times New Roman" w:hAnsi="Times New Roman"/>
        </w:rPr>
      </w:pPr>
      <m:oMath>
        <m:sSub>
          <m:sSubPr>
            <m:ctrlPr>
              <w:del w:id="99" w:author="JAY" w:date="2019-09-03T13:18:00Z">
                <w:rPr>
                  <w:rFonts w:ascii="Cambria Math" w:hAnsi="Cambria Math"/>
                  <w:i/>
                </w:rPr>
              </w:del>
            </m:ctrlPr>
          </m:sSubPr>
          <m:e>
            <m:r>
              <w:del w:id="100" w:author="JAY" w:date="2019-09-03T13:18:00Z">
                <w:rPr>
                  <w:rFonts w:ascii="Cambria Math" w:hAnsi="Cambria Math"/>
                </w:rPr>
                <m:t>F</m:t>
              </w:del>
            </m:r>
          </m:e>
          <m:sub>
            <m:r>
              <w:del w:id="101" w:author="JAY" w:date="2019-09-03T13:18:00Z">
                <w:rPr>
                  <w:rFonts w:ascii="Cambria Math" w:hAnsi="Cambria Math"/>
                </w:rPr>
                <m:t>t</m:t>
              </w:del>
            </m:r>
          </m:sub>
        </m:sSub>
        <m:r>
          <w:del w:id="102" w:author="JAY" w:date="2019-09-03T13:18:00Z">
            <w:rPr>
              <w:rFonts w:ascii="Cambria Math" w:hAnsi="Cambria Math"/>
            </w:rPr>
            <m:t>=σ</m:t>
          </w:del>
        </m:r>
        <m:d>
          <m:dPr>
            <m:ctrlPr>
              <w:del w:id="103" w:author="JAY" w:date="2019-09-03T13:18:00Z">
                <w:rPr>
                  <w:rFonts w:ascii="Cambria Math" w:hAnsi="Cambria Math"/>
                  <w:i/>
                </w:rPr>
              </w:del>
            </m:ctrlPr>
          </m:dPr>
          <m:e>
            <m:sSubSup>
              <m:sSubSupPr>
                <m:ctrlPr>
                  <w:del w:id="104" w:author="JAY" w:date="2019-09-03T13:18:00Z">
                    <w:rPr>
                      <w:rFonts w:ascii="Cambria Math" w:hAnsi="Cambria Math"/>
                      <w:i/>
                    </w:rPr>
                  </w:del>
                </m:ctrlPr>
              </m:sSubSupPr>
              <m:e>
                <m:r>
                  <w:del w:id="105" w:author="JAY" w:date="2019-09-03T13:18:00Z">
                    <w:rPr>
                      <w:rFonts w:ascii="Cambria Math" w:hAnsi="Cambria Math"/>
                    </w:rPr>
                    <m:t>W</m:t>
                  </w:del>
                </m:r>
              </m:e>
              <m:sub>
                <m:r>
                  <w:del w:id="106" w:author="JAY" w:date="2019-09-03T13:18:00Z">
                    <w:rPr>
                      <w:rFonts w:ascii="Cambria Math" w:hAnsi="Cambria Math"/>
                    </w:rPr>
                    <m:t>1</m:t>
                  </w:del>
                </m:r>
              </m:sub>
              <m:sup>
                <m:r>
                  <w:del w:id="107" w:author="JAY" w:date="2019-09-03T13:18:00Z">
                    <w:rPr>
                      <w:rFonts w:ascii="Cambria Math" w:hAnsi="Cambria Math"/>
                    </w:rPr>
                    <m:t>f</m:t>
                  </w:del>
                </m:r>
              </m:sup>
            </m:sSubSup>
            <m:r>
              <w:del w:id="108" w:author="JAY" w:date="2019-09-03T13:18:00Z">
                <w:rPr>
                  <w:rFonts w:ascii="Cambria Math" w:hAnsi="Cambria Math"/>
                </w:rPr>
                <m:t>⋅</m:t>
              </w:del>
            </m:r>
            <m:sSub>
              <m:sSubPr>
                <m:ctrlPr>
                  <w:del w:id="109" w:author="JAY" w:date="2019-09-03T13:18:00Z">
                    <w:rPr>
                      <w:rFonts w:ascii="Cambria Math" w:hAnsi="Cambria Math"/>
                      <w:i/>
                    </w:rPr>
                  </w:del>
                </m:ctrlPr>
              </m:sSubPr>
              <m:e>
                <m:r>
                  <w:del w:id="110" w:author="JAY" w:date="2019-09-03T13:18:00Z">
                    <w:rPr>
                      <w:rFonts w:ascii="Cambria Math" w:hAnsi="Cambria Math"/>
                    </w:rPr>
                    <m:t>X</m:t>
                  </w:del>
                </m:r>
              </m:e>
              <m:sub>
                <m:r>
                  <w:del w:id="111" w:author="JAY" w:date="2019-09-03T13:18:00Z">
                    <w:rPr>
                      <w:rFonts w:ascii="Cambria Math" w:hAnsi="Cambria Math"/>
                    </w:rPr>
                    <m:t>t</m:t>
                  </w:del>
                </m:r>
              </m:sub>
            </m:sSub>
            <m:r>
              <w:del w:id="112" w:author="JAY" w:date="2019-09-03T13:18:00Z">
                <w:rPr>
                  <w:rFonts w:ascii="Cambria Math" w:hAnsi="Cambria Math"/>
                </w:rPr>
                <m:t>+</m:t>
              </w:del>
            </m:r>
            <m:sSubSup>
              <m:sSubSupPr>
                <m:ctrlPr>
                  <w:del w:id="113" w:author="JAY" w:date="2019-09-03T13:18:00Z">
                    <w:rPr>
                      <w:rFonts w:ascii="Cambria Math" w:hAnsi="Cambria Math"/>
                      <w:i/>
                    </w:rPr>
                  </w:del>
                </m:ctrlPr>
              </m:sSubSupPr>
              <m:e>
                <m:r>
                  <w:del w:id="114" w:author="JAY" w:date="2019-09-03T13:18:00Z">
                    <w:rPr>
                      <w:rFonts w:ascii="Cambria Math" w:hAnsi="Cambria Math"/>
                    </w:rPr>
                    <m:t>W</m:t>
                  </w:del>
                </m:r>
              </m:e>
              <m:sub>
                <m:r>
                  <w:del w:id="115" w:author="JAY" w:date="2019-09-03T13:18:00Z">
                    <w:rPr>
                      <w:rFonts w:ascii="Cambria Math" w:hAnsi="Cambria Math"/>
                    </w:rPr>
                    <m:t>h</m:t>
                  </w:del>
                </m:r>
              </m:sub>
              <m:sup>
                <m:r>
                  <w:del w:id="116" w:author="JAY" w:date="2019-09-03T13:18:00Z">
                    <w:rPr>
                      <w:rFonts w:ascii="Cambria Math" w:hAnsi="Cambria Math"/>
                    </w:rPr>
                    <m:t>f</m:t>
                  </w:del>
                </m:r>
              </m:sup>
            </m:sSubSup>
            <m:r>
              <w:del w:id="117" w:author="JAY" w:date="2019-09-03T13:18:00Z">
                <w:rPr>
                  <w:rFonts w:ascii="Cambria Math" w:hAnsi="Cambria Math"/>
                </w:rPr>
                <m:t>⋅</m:t>
              </w:del>
            </m:r>
            <m:sSub>
              <m:sSubPr>
                <m:ctrlPr>
                  <w:del w:id="118" w:author="JAY" w:date="2019-09-03T13:18:00Z">
                    <w:rPr>
                      <w:rFonts w:ascii="Cambria Math" w:hAnsi="Cambria Math"/>
                      <w:i/>
                    </w:rPr>
                  </w:del>
                </m:ctrlPr>
              </m:sSubPr>
              <m:e>
                <m:r>
                  <w:del w:id="119" w:author="JAY" w:date="2019-09-03T13:18:00Z">
                    <w:rPr>
                      <w:rFonts w:ascii="Cambria Math" w:hAnsi="Cambria Math"/>
                    </w:rPr>
                    <m:t>H</m:t>
                  </w:del>
                </m:r>
              </m:e>
              <m:sub>
                <m:r>
                  <w:del w:id="120" w:author="JAY" w:date="2019-09-03T13:18:00Z">
                    <w:rPr>
                      <w:rFonts w:ascii="Cambria Math" w:hAnsi="Cambria Math"/>
                    </w:rPr>
                    <m:t>t-1</m:t>
                  </w:del>
                </m:r>
              </m:sub>
            </m:sSub>
            <m:r>
              <w:del w:id="121" w:author="JAY" w:date="2019-09-03T13:18:00Z">
                <w:rPr>
                  <w:rFonts w:ascii="Cambria Math" w:hAnsi="Cambria Math"/>
                </w:rPr>
                <m:t>+</m:t>
              </w:del>
            </m:r>
            <m:sSub>
              <m:sSubPr>
                <m:ctrlPr>
                  <w:del w:id="122" w:author="JAY" w:date="2019-09-03T13:18:00Z">
                    <w:rPr>
                      <w:rFonts w:ascii="Cambria Math" w:hAnsi="Cambria Math"/>
                      <w:i/>
                    </w:rPr>
                  </w:del>
                </m:ctrlPr>
              </m:sSubPr>
              <m:e>
                <m:r>
                  <w:del w:id="123" w:author="JAY" w:date="2019-09-03T13:18:00Z">
                    <w:rPr>
                      <w:rFonts w:ascii="Cambria Math" w:hAnsi="Cambria Math"/>
                    </w:rPr>
                    <m:t>b</m:t>
                  </w:del>
                </m:r>
              </m:e>
              <m:sub>
                <m:r>
                  <w:del w:id="124" w:author="JAY" w:date="2019-09-03T13:18:00Z">
                    <w:rPr>
                      <w:rFonts w:ascii="Cambria Math" w:hAnsi="Cambria Math"/>
                    </w:rPr>
                    <m:t>f</m:t>
                  </w:del>
                </m:r>
              </m:sub>
            </m:sSub>
          </m:e>
        </m:d>
      </m:oMath>
      <w:del w:id="125" w:author="JAY" w:date="2019-09-03T13:18:00Z">
        <w:r w:rsidR="00E75F09" w:rsidRPr="002371E1" w:rsidDel="00772875">
          <w:rPr>
            <w:rFonts w:ascii="Times New Roman" w:hAnsi="Times New Roman" w:hint="eastAsia"/>
          </w:rPr>
          <w:delText xml:space="preserve"> </w:delText>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r>
        <w:r w:rsidR="00301764" w:rsidRPr="002371E1" w:rsidDel="00772875">
          <w:rPr>
            <w:rFonts w:ascii="Times New Roman" w:hAnsi="Times New Roman"/>
          </w:rPr>
          <w:tab/>
          <w:delText xml:space="preserve"> </w:delText>
        </w:r>
        <w:r w:rsidR="00301764" w:rsidRPr="002371E1" w:rsidDel="00772875">
          <w:rPr>
            <w:rFonts w:ascii="Times New Roman" w:hAnsi="Times New Roman" w:hint="eastAsia"/>
          </w:rPr>
          <w:delText>公式</w:delText>
        </w:r>
        <w:r w:rsidR="00301764" w:rsidRPr="002371E1" w:rsidDel="00772875">
          <w:rPr>
            <w:rFonts w:ascii="Times New Roman" w:hAnsi="Times New Roman" w:hint="eastAsia"/>
          </w:rPr>
          <w:delText>2</w:delText>
        </w:r>
      </w:del>
    </w:p>
    <w:p w14:paraId="08B22581" w14:textId="76BBFE45" w:rsidR="00142F51" w:rsidRPr="002371E1" w:rsidDel="00772875" w:rsidRDefault="00142F51" w:rsidP="00DE7A92">
      <w:pPr>
        <w:rPr>
          <w:del w:id="126" w:author="JAY" w:date="2019-09-03T13:18:00Z"/>
          <w:rFonts w:ascii="Times New Roman" w:hAnsi="Times New Roman"/>
        </w:rPr>
      </w:pPr>
      <w:del w:id="127" w:author="JAY" w:date="2019-09-03T13:18:00Z">
        <w:r w:rsidRPr="002371E1" w:rsidDel="00772875">
          <w:rPr>
            <w:rFonts w:ascii="Times New Roman" w:hAnsi="Times New Roman" w:hint="eastAsia"/>
          </w:rPr>
          <w:delText>输出门：</w:delText>
        </w:r>
      </w:del>
    </w:p>
    <w:p w14:paraId="60F90F5D" w14:textId="68FE896E" w:rsidR="00142F51" w:rsidRPr="002371E1" w:rsidDel="00772875" w:rsidRDefault="00C2440B" w:rsidP="00301764">
      <w:pPr>
        <w:ind w:left="1680" w:firstLine="420"/>
        <w:rPr>
          <w:del w:id="128" w:author="JAY" w:date="2019-09-03T13:18:00Z"/>
          <w:rFonts w:ascii="Times New Roman" w:hAnsi="Times New Roman"/>
        </w:rPr>
      </w:pPr>
      <m:oMath>
        <m:sSub>
          <m:sSubPr>
            <m:ctrlPr>
              <w:del w:id="129" w:author="JAY" w:date="2019-09-03T13:18:00Z">
                <w:rPr>
                  <w:rFonts w:ascii="Cambria Math" w:hAnsi="Cambria Math"/>
                  <w:i/>
                </w:rPr>
              </w:del>
            </m:ctrlPr>
          </m:sSubPr>
          <m:e>
            <m:r>
              <w:del w:id="130" w:author="JAY" w:date="2019-09-03T13:18:00Z">
                <w:rPr>
                  <w:rFonts w:ascii="Cambria Math" w:hAnsi="Cambria Math"/>
                </w:rPr>
                <m:t>O</m:t>
              </w:del>
            </m:r>
          </m:e>
          <m:sub>
            <m:r>
              <w:del w:id="131" w:author="JAY" w:date="2019-09-03T13:18:00Z">
                <w:rPr>
                  <w:rFonts w:ascii="Cambria Math" w:hAnsi="Cambria Math"/>
                </w:rPr>
                <m:t>t</m:t>
              </w:del>
            </m:r>
          </m:sub>
        </m:sSub>
        <m:r>
          <w:del w:id="132" w:author="JAY" w:date="2019-09-03T13:18:00Z">
            <w:rPr>
              <w:rFonts w:ascii="Cambria Math" w:hAnsi="Cambria Math"/>
            </w:rPr>
            <m:t>= σ(</m:t>
          </w:del>
        </m:r>
        <m:sSubSup>
          <m:sSubSupPr>
            <m:ctrlPr>
              <w:del w:id="133" w:author="JAY" w:date="2019-09-03T13:18:00Z">
                <w:rPr>
                  <w:rFonts w:ascii="Cambria Math" w:hAnsi="Cambria Math"/>
                  <w:i/>
                </w:rPr>
              </w:del>
            </m:ctrlPr>
          </m:sSubSupPr>
          <m:e>
            <m:r>
              <w:del w:id="134" w:author="JAY" w:date="2019-09-03T13:18:00Z">
                <w:rPr>
                  <w:rFonts w:ascii="Cambria Math" w:hAnsi="Cambria Math"/>
                </w:rPr>
                <m:t>W</m:t>
              </w:del>
            </m:r>
          </m:e>
          <m:sub>
            <m:r>
              <w:del w:id="135" w:author="JAY" w:date="2019-09-03T13:18:00Z">
                <w:rPr>
                  <w:rFonts w:ascii="Cambria Math" w:hAnsi="Cambria Math"/>
                </w:rPr>
                <m:t>1</m:t>
              </w:del>
            </m:r>
          </m:sub>
          <m:sup>
            <m:r>
              <w:del w:id="136" w:author="JAY" w:date="2019-09-03T13:18:00Z">
                <w:rPr>
                  <w:rFonts w:ascii="Cambria Math" w:hAnsi="Cambria Math"/>
                </w:rPr>
                <m:t>o</m:t>
              </w:del>
            </m:r>
          </m:sup>
        </m:sSubSup>
        <m:r>
          <w:del w:id="137" w:author="JAY" w:date="2019-09-03T13:18:00Z">
            <w:rPr>
              <w:rFonts w:ascii="Cambria Math" w:hAnsi="Cambria Math"/>
            </w:rPr>
            <m:t>·</m:t>
          </w:del>
        </m:r>
        <m:sSub>
          <m:sSubPr>
            <m:ctrlPr>
              <w:del w:id="138" w:author="JAY" w:date="2019-09-03T13:18:00Z">
                <w:rPr>
                  <w:rFonts w:ascii="Cambria Math" w:hAnsi="Cambria Math"/>
                  <w:i/>
                </w:rPr>
              </w:del>
            </m:ctrlPr>
          </m:sSubPr>
          <m:e>
            <m:r>
              <w:del w:id="139" w:author="JAY" w:date="2019-09-03T13:18:00Z">
                <w:rPr>
                  <w:rFonts w:ascii="Cambria Math" w:hAnsi="Cambria Math"/>
                </w:rPr>
                <m:t>X</m:t>
              </w:del>
            </m:r>
          </m:e>
          <m:sub>
            <m:r>
              <w:del w:id="140" w:author="JAY" w:date="2019-09-03T13:18:00Z">
                <w:rPr>
                  <w:rFonts w:ascii="Cambria Math" w:hAnsi="Cambria Math"/>
                </w:rPr>
                <m:t>t</m:t>
              </w:del>
            </m:r>
          </m:sub>
        </m:sSub>
        <m:r>
          <w:del w:id="141" w:author="JAY" w:date="2019-09-03T13:18:00Z">
            <w:rPr>
              <w:rFonts w:ascii="Cambria Math" w:hAnsi="Cambria Math"/>
            </w:rPr>
            <m:t xml:space="preserve"> + </m:t>
          </w:del>
        </m:r>
        <m:sSubSup>
          <m:sSubSupPr>
            <m:ctrlPr>
              <w:del w:id="142" w:author="JAY" w:date="2019-09-03T13:18:00Z">
                <w:rPr>
                  <w:rFonts w:ascii="Cambria Math" w:hAnsi="Cambria Math"/>
                  <w:i/>
                </w:rPr>
              </w:del>
            </m:ctrlPr>
          </m:sSubSupPr>
          <m:e>
            <m:r>
              <w:del w:id="143" w:author="JAY" w:date="2019-09-03T13:18:00Z">
                <w:rPr>
                  <w:rFonts w:ascii="Cambria Math" w:hAnsi="Cambria Math"/>
                </w:rPr>
                <m:t>W</m:t>
              </w:del>
            </m:r>
          </m:e>
          <m:sub>
            <m:r>
              <w:del w:id="144" w:author="JAY" w:date="2019-09-03T13:18:00Z">
                <w:rPr>
                  <w:rFonts w:ascii="Cambria Math" w:hAnsi="Cambria Math"/>
                </w:rPr>
                <m:t>h</m:t>
              </w:del>
            </m:r>
          </m:sub>
          <m:sup>
            <m:r>
              <w:del w:id="145" w:author="JAY" w:date="2019-09-03T13:18:00Z">
                <w:rPr>
                  <w:rFonts w:ascii="Cambria Math" w:hAnsi="Cambria Math"/>
                </w:rPr>
                <m:t>o</m:t>
              </w:del>
            </m:r>
          </m:sup>
        </m:sSubSup>
        <m:r>
          <w:del w:id="146" w:author="JAY" w:date="2019-09-03T13:18:00Z">
            <w:rPr>
              <w:rFonts w:ascii="Cambria Math" w:hAnsi="Cambria Math"/>
            </w:rPr>
            <m:t>·</m:t>
          </w:del>
        </m:r>
        <m:sSub>
          <m:sSubPr>
            <m:ctrlPr>
              <w:del w:id="147" w:author="JAY" w:date="2019-09-03T13:18:00Z">
                <w:rPr>
                  <w:rFonts w:ascii="Cambria Math" w:hAnsi="Cambria Math"/>
                  <w:i/>
                </w:rPr>
              </w:del>
            </m:ctrlPr>
          </m:sSubPr>
          <m:e>
            <m:r>
              <w:del w:id="148" w:author="JAY" w:date="2019-09-03T13:18:00Z">
                <w:rPr>
                  <w:rFonts w:ascii="Cambria Math" w:hAnsi="Cambria Math"/>
                </w:rPr>
                <m:t>H</m:t>
              </w:del>
            </m:r>
          </m:e>
          <m:sub>
            <m:r>
              <w:del w:id="149" w:author="JAY" w:date="2019-09-03T13:18:00Z">
                <w:rPr>
                  <w:rFonts w:ascii="Cambria Math" w:hAnsi="Cambria Math"/>
                </w:rPr>
                <m:t>t-1</m:t>
              </w:del>
            </m:r>
          </m:sub>
        </m:sSub>
        <m:r>
          <w:del w:id="150" w:author="JAY" w:date="2019-09-03T13:18:00Z">
            <w:rPr>
              <w:rFonts w:ascii="Cambria Math" w:hAnsi="Cambria Math"/>
            </w:rPr>
            <m:t xml:space="preserve"> +</m:t>
          </w:del>
        </m:r>
        <m:sSub>
          <m:sSubPr>
            <m:ctrlPr>
              <w:del w:id="151" w:author="JAY" w:date="2019-09-03T13:18:00Z">
                <w:rPr>
                  <w:rFonts w:ascii="Cambria Math" w:hAnsi="Cambria Math"/>
                  <w:i/>
                </w:rPr>
              </w:del>
            </m:ctrlPr>
          </m:sSubPr>
          <m:e>
            <m:r>
              <w:del w:id="152" w:author="JAY" w:date="2019-09-03T13:18:00Z">
                <w:rPr>
                  <w:rFonts w:ascii="Cambria Math" w:hAnsi="Cambria Math"/>
                </w:rPr>
                <m:t xml:space="preserve"> b</m:t>
              </w:del>
            </m:r>
          </m:e>
          <m:sub>
            <m:r>
              <w:del w:id="153" w:author="JAY" w:date="2019-09-03T13:18:00Z">
                <w:rPr>
                  <w:rFonts w:ascii="Cambria Math" w:hAnsi="Cambria Math"/>
                </w:rPr>
                <m:t>o</m:t>
              </w:del>
            </m:r>
          </m:sub>
        </m:sSub>
        <m:r>
          <w:del w:id="154" w:author="JAY" w:date="2019-09-03T13:18:00Z">
            <w:rPr>
              <w:rFonts w:ascii="Cambria Math" w:hAnsi="Cambria Math"/>
            </w:rPr>
            <m:t>)</m:t>
          </w:del>
        </m:r>
      </m:oMath>
      <w:del w:id="155" w:author="JAY" w:date="2019-09-03T13:18:00Z">
        <w:r w:rsidR="00301764" w:rsidRPr="002371E1" w:rsidDel="00772875">
          <w:rPr>
            <w:rFonts w:ascii="Times New Roman" w:hAnsi="Times New Roman" w:hint="eastAsia"/>
          </w:rPr>
          <w:delText xml:space="preserve"> </w:delText>
        </w:r>
        <w:r w:rsidR="00301764" w:rsidRPr="002371E1" w:rsidDel="00772875">
          <w:rPr>
            <w:rFonts w:ascii="Times New Roman" w:hAnsi="Times New Roman"/>
          </w:rPr>
          <w:delText xml:space="preserve">             </w:delText>
        </w:r>
        <w:r w:rsidR="00301764" w:rsidRPr="002371E1" w:rsidDel="00772875">
          <w:rPr>
            <w:rFonts w:ascii="Times New Roman" w:hAnsi="Times New Roman"/>
          </w:rPr>
          <w:tab/>
        </w:r>
        <w:r w:rsidR="00301764" w:rsidRPr="002371E1" w:rsidDel="00772875">
          <w:rPr>
            <w:rFonts w:ascii="Times New Roman" w:hAnsi="Times New Roman"/>
          </w:rPr>
          <w:tab/>
          <w:delText xml:space="preserve"> </w:delText>
        </w:r>
        <w:r w:rsidR="00301764" w:rsidRPr="002371E1" w:rsidDel="00772875">
          <w:rPr>
            <w:rFonts w:ascii="Times New Roman" w:hAnsi="Times New Roman" w:hint="eastAsia"/>
          </w:rPr>
          <w:delText>公式</w:delText>
        </w:r>
        <w:r w:rsidR="00301764" w:rsidRPr="002371E1" w:rsidDel="00772875">
          <w:rPr>
            <w:rFonts w:ascii="Times New Roman" w:hAnsi="Times New Roman" w:hint="eastAsia"/>
          </w:rPr>
          <w:delText>3</w:delText>
        </w:r>
      </w:del>
    </w:p>
    <w:p w14:paraId="244F810A" w14:textId="6438DC12" w:rsidR="00142F51" w:rsidRPr="002371E1" w:rsidDel="00772875" w:rsidRDefault="00301764" w:rsidP="00DE7A92">
      <w:pPr>
        <w:rPr>
          <w:del w:id="156" w:author="JAY" w:date="2019-09-03T13:18:00Z"/>
          <w:rFonts w:ascii="Times New Roman" w:hAnsi="Times New Roman"/>
        </w:rPr>
      </w:pPr>
      <w:del w:id="157" w:author="JAY" w:date="2019-09-03T13:18:00Z">
        <w:r w:rsidRPr="002371E1" w:rsidDel="00772875">
          <w:rPr>
            <w:rFonts w:ascii="Times New Roman" w:hAnsi="Times New Roman" w:hint="eastAsia"/>
          </w:rPr>
          <w:delText>输入状态：</w:delText>
        </w:r>
      </w:del>
    </w:p>
    <w:p w14:paraId="7EED8E69" w14:textId="5C7449FE" w:rsidR="00142F51" w:rsidRPr="002371E1" w:rsidDel="00772875" w:rsidRDefault="00C2440B" w:rsidP="00301764">
      <w:pPr>
        <w:ind w:left="1680" w:firstLine="420"/>
        <w:rPr>
          <w:del w:id="158" w:author="JAY" w:date="2019-09-03T13:18:00Z"/>
          <w:rFonts w:ascii="Times New Roman" w:hAnsi="Times New Roman"/>
        </w:rPr>
      </w:pPr>
      <m:oMath>
        <m:acc>
          <m:accPr>
            <m:chr m:val="̃"/>
            <m:ctrlPr>
              <w:del w:id="159" w:author="JAY" w:date="2019-09-03T13:18:00Z">
                <w:rPr>
                  <w:rFonts w:ascii="Cambria Math" w:hAnsi="Cambria Math"/>
                </w:rPr>
              </w:del>
            </m:ctrlPr>
          </m:accPr>
          <m:e>
            <m:sSub>
              <m:sSubPr>
                <m:ctrlPr>
                  <w:del w:id="160" w:author="JAY" w:date="2019-09-03T13:18:00Z">
                    <w:rPr>
                      <w:rFonts w:ascii="Cambria Math" w:hAnsi="Cambria Math"/>
                      <w:i/>
                    </w:rPr>
                  </w:del>
                </m:ctrlPr>
              </m:sSubPr>
              <m:e>
                <m:r>
                  <w:del w:id="161" w:author="JAY" w:date="2019-09-03T13:18:00Z">
                    <w:rPr>
                      <w:rFonts w:ascii="Cambria Math" w:hAnsi="Cambria Math"/>
                    </w:rPr>
                    <m:t>C</m:t>
                  </w:del>
                </m:r>
              </m:e>
              <m:sub>
                <m:r>
                  <w:del w:id="162" w:author="JAY" w:date="2019-09-03T13:18:00Z">
                    <w:rPr>
                      <w:rFonts w:ascii="Cambria Math" w:hAnsi="Cambria Math"/>
                    </w:rPr>
                    <m:t>t</m:t>
                  </w:del>
                </m:r>
              </m:sub>
            </m:sSub>
          </m:e>
        </m:acc>
        <m:r>
          <w:del w:id="163" w:author="JAY" w:date="2019-09-03T13:18:00Z">
            <w:rPr>
              <w:rFonts w:ascii="Cambria Math" w:hAnsi="Cambria Math"/>
            </w:rPr>
            <m:t>= tanh</m:t>
          </w:del>
        </m:r>
        <m:r>
          <w:del w:id="164" w:author="JAY" w:date="2019-09-03T13:18:00Z">
            <m:rPr>
              <m:sty m:val="p"/>
            </m:rPr>
            <w:rPr>
              <w:rFonts w:ascii="Cambria Math" w:hAnsi="Cambria Math"/>
            </w:rPr>
            <m:t>⁡</m:t>
          </w:del>
        </m:r>
        <m:r>
          <w:del w:id="165" w:author="JAY" w:date="2019-09-03T13:18:00Z">
            <w:rPr>
              <w:rFonts w:ascii="Cambria Math" w:hAnsi="Cambria Math"/>
            </w:rPr>
            <m:t>(</m:t>
          </w:del>
        </m:r>
        <m:sSubSup>
          <m:sSubSupPr>
            <m:ctrlPr>
              <w:del w:id="166" w:author="JAY" w:date="2019-09-03T13:18:00Z">
                <w:rPr>
                  <w:rFonts w:ascii="Cambria Math" w:hAnsi="Cambria Math"/>
                  <w:i/>
                </w:rPr>
              </w:del>
            </m:ctrlPr>
          </m:sSubSupPr>
          <m:e>
            <m:r>
              <w:del w:id="167" w:author="JAY" w:date="2019-09-03T13:18:00Z">
                <w:rPr>
                  <w:rFonts w:ascii="Cambria Math" w:hAnsi="Cambria Math"/>
                </w:rPr>
                <m:t>W</m:t>
              </w:del>
            </m:r>
          </m:e>
          <m:sub>
            <m:r>
              <w:del w:id="168" w:author="JAY" w:date="2019-09-03T13:18:00Z">
                <w:rPr>
                  <w:rFonts w:ascii="Cambria Math" w:hAnsi="Cambria Math"/>
                </w:rPr>
                <m:t>1</m:t>
              </w:del>
            </m:r>
          </m:sub>
          <m:sup>
            <m:r>
              <w:del w:id="169" w:author="JAY" w:date="2019-09-03T13:18:00Z">
                <w:rPr>
                  <w:rFonts w:ascii="Cambria Math" w:hAnsi="Cambria Math"/>
                </w:rPr>
                <m:t>c</m:t>
              </w:del>
            </m:r>
          </m:sup>
        </m:sSubSup>
        <m:r>
          <w:del w:id="170" w:author="JAY" w:date="2019-09-03T13:18:00Z">
            <w:rPr>
              <w:rFonts w:ascii="Cambria Math" w:hAnsi="Cambria Math"/>
            </w:rPr>
            <m:t>·</m:t>
          </w:del>
        </m:r>
        <m:sSub>
          <m:sSubPr>
            <m:ctrlPr>
              <w:del w:id="171" w:author="JAY" w:date="2019-09-03T13:18:00Z">
                <w:rPr>
                  <w:rFonts w:ascii="Cambria Math" w:hAnsi="Cambria Math"/>
                  <w:i/>
                </w:rPr>
              </w:del>
            </m:ctrlPr>
          </m:sSubPr>
          <m:e>
            <m:r>
              <w:del w:id="172" w:author="JAY" w:date="2019-09-03T13:18:00Z">
                <w:rPr>
                  <w:rFonts w:ascii="Cambria Math" w:hAnsi="Cambria Math"/>
                </w:rPr>
                <m:t>X</m:t>
              </w:del>
            </m:r>
          </m:e>
          <m:sub>
            <m:r>
              <w:del w:id="173" w:author="JAY" w:date="2019-09-03T13:18:00Z">
                <w:rPr>
                  <w:rFonts w:ascii="Cambria Math" w:hAnsi="Cambria Math"/>
                </w:rPr>
                <m:t>t</m:t>
              </w:del>
            </m:r>
          </m:sub>
        </m:sSub>
        <m:r>
          <w:del w:id="174" w:author="JAY" w:date="2019-09-03T13:18:00Z">
            <w:rPr>
              <w:rFonts w:ascii="Cambria Math" w:hAnsi="Cambria Math"/>
            </w:rPr>
            <m:t xml:space="preserve"> + </m:t>
          </w:del>
        </m:r>
        <m:sSubSup>
          <m:sSubSupPr>
            <m:ctrlPr>
              <w:del w:id="175" w:author="JAY" w:date="2019-09-03T13:18:00Z">
                <w:rPr>
                  <w:rFonts w:ascii="Cambria Math" w:hAnsi="Cambria Math"/>
                  <w:i/>
                </w:rPr>
              </w:del>
            </m:ctrlPr>
          </m:sSubSupPr>
          <m:e>
            <m:r>
              <w:del w:id="176" w:author="JAY" w:date="2019-09-03T13:18:00Z">
                <w:rPr>
                  <w:rFonts w:ascii="Cambria Math" w:hAnsi="Cambria Math"/>
                </w:rPr>
                <m:t>W</m:t>
              </w:del>
            </m:r>
          </m:e>
          <m:sub>
            <m:r>
              <w:del w:id="177" w:author="JAY" w:date="2019-09-03T13:18:00Z">
                <w:rPr>
                  <w:rFonts w:ascii="Cambria Math" w:hAnsi="Cambria Math"/>
                </w:rPr>
                <m:t>h</m:t>
              </w:del>
            </m:r>
          </m:sub>
          <m:sup>
            <m:r>
              <w:del w:id="178" w:author="JAY" w:date="2019-09-03T13:18:00Z">
                <w:rPr>
                  <w:rFonts w:ascii="Cambria Math" w:hAnsi="Cambria Math"/>
                </w:rPr>
                <m:t>c</m:t>
              </w:del>
            </m:r>
          </m:sup>
        </m:sSubSup>
        <m:r>
          <w:del w:id="179" w:author="JAY" w:date="2019-09-03T13:18:00Z">
            <w:rPr>
              <w:rFonts w:ascii="Cambria Math" w:hAnsi="Cambria Math"/>
            </w:rPr>
            <m:t>·</m:t>
          </w:del>
        </m:r>
        <m:sSub>
          <m:sSubPr>
            <m:ctrlPr>
              <w:del w:id="180" w:author="JAY" w:date="2019-09-03T13:18:00Z">
                <w:rPr>
                  <w:rFonts w:ascii="Cambria Math" w:hAnsi="Cambria Math"/>
                  <w:i/>
                </w:rPr>
              </w:del>
            </m:ctrlPr>
          </m:sSubPr>
          <m:e>
            <m:r>
              <w:del w:id="181" w:author="JAY" w:date="2019-09-03T13:18:00Z">
                <w:rPr>
                  <w:rFonts w:ascii="Cambria Math" w:hAnsi="Cambria Math"/>
                </w:rPr>
                <m:t>H</m:t>
              </w:del>
            </m:r>
          </m:e>
          <m:sub>
            <m:r>
              <w:del w:id="182" w:author="JAY" w:date="2019-09-03T13:18:00Z">
                <w:rPr>
                  <w:rFonts w:ascii="Cambria Math" w:hAnsi="Cambria Math"/>
                </w:rPr>
                <m:t>t-1</m:t>
              </w:del>
            </m:r>
          </m:sub>
        </m:sSub>
        <m:r>
          <w:del w:id="183" w:author="JAY" w:date="2019-09-03T13:18:00Z">
            <w:rPr>
              <w:rFonts w:ascii="Cambria Math" w:hAnsi="Cambria Math"/>
            </w:rPr>
            <m:t xml:space="preserve"> +</m:t>
          </w:del>
        </m:r>
        <m:sSub>
          <m:sSubPr>
            <m:ctrlPr>
              <w:del w:id="184" w:author="JAY" w:date="2019-09-03T13:18:00Z">
                <w:rPr>
                  <w:rFonts w:ascii="Cambria Math" w:hAnsi="Cambria Math"/>
                  <w:i/>
                </w:rPr>
              </w:del>
            </m:ctrlPr>
          </m:sSubPr>
          <m:e>
            <m:r>
              <w:del w:id="185" w:author="JAY" w:date="2019-09-03T13:18:00Z">
                <w:rPr>
                  <w:rFonts w:ascii="Cambria Math" w:hAnsi="Cambria Math"/>
                </w:rPr>
                <m:t xml:space="preserve"> b</m:t>
              </w:del>
            </m:r>
          </m:e>
          <m:sub>
            <m:r>
              <w:del w:id="186" w:author="JAY" w:date="2019-09-03T13:18:00Z">
                <w:rPr>
                  <w:rFonts w:ascii="Cambria Math" w:hAnsi="Cambria Math"/>
                </w:rPr>
                <m:t>c</m:t>
              </w:del>
            </m:r>
          </m:sub>
        </m:sSub>
        <m:r>
          <w:del w:id="187" w:author="JAY" w:date="2019-09-03T13:18:00Z">
            <w:rPr>
              <w:rFonts w:ascii="Cambria Math" w:hAnsi="Cambria Math"/>
            </w:rPr>
            <m:t>)</m:t>
          </w:del>
        </m:r>
      </m:oMath>
      <w:del w:id="188" w:author="JAY" w:date="2019-09-03T13:18:00Z">
        <w:r w:rsidR="00301764" w:rsidRPr="002371E1" w:rsidDel="00772875">
          <w:rPr>
            <w:rFonts w:ascii="Times New Roman" w:hAnsi="Times New Roman" w:hint="eastAsia"/>
          </w:rPr>
          <w:delText xml:space="preserve"> </w:delText>
        </w:r>
        <w:r w:rsidR="00301764" w:rsidRPr="002371E1" w:rsidDel="00772875">
          <w:rPr>
            <w:rFonts w:ascii="Times New Roman" w:hAnsi="Times New Roman"/>
          </w:rPr>
          <w:delText xml:space="preserve">                  </w:delText>
        </w:r>
        <w:r w:rsidR="00301764" w:rsidRPr="002371E1" w:rsidDel="00772875">
          <w:rPr>
            <w:rFonts w:ascii="Times New Roman" w:hAnsi="Times New Roman" w:hint="eastAsia"/>
          </w:rPr>
          <w:delText>公式</w:delText>
        </w:r>
        <w:r w:rsidR="00301764" w:rsidRPr="002371E1" w:rsidDel="00772875">
          <w:rPr>
            <w:rFonts w:ascii="Times New Roman" w:hAnsi="Times New Roman" w:hint="eastAsia"/>
          </w:rPr>
          <w:delText>4</w:delText>
        </w:r>
      </w:del>
    </w:p>
    <w:p w14:paraId="522D0B3F" w14:textId="6F3F642D" w:rsidR="00634D2D" w:rsidRPr="002371E1" w:rsidDel="00772875" w:rsidRDefault="00301764" w:rsidP="00AC2E02">
      <w:pPr>
        <w:rPr>
          <w:del w:id="189" w:author="JAY" w:date="2019-09-03T13:18:00Z"/>
          <w:rFonts w:ascii="Times New Roman" w:hAnsi="Times New Roman"/>
        </w:rPr>
      </w:pPr>
      <w:del w:id="190" w:author="JAY" w:date="2019-09-03T13:18:00Z">
        <w:r w:rsidRPr="002371E1" w:rsidDel="00772875">
          <w:rPr>
            <w:rFonts w:ascii="Times New Roman" w:hAnsi="Times New Roman" w:hint="eastAsia"/>
          </w:rPr>
          <w:delText>其中</w:delText>
        </w:r>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i</m:t>
              </m:r>
            </m:sup>
          </m:sSubSup>
        </m:oMath>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f</m:t>
              </m:r>
            </m:sup>
          </m:sSubSup>
        </m:oMath>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oMath>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c</m:t>
              </m:r>
            </m:sup>
          </m:sSubSup>
        </m:oMath>
        <w:r w:rsidR="00634D2D" w:rsidRPr="002371E1" w:rsidDel="00772875">
          <w:rPr>
            <w:rFonts w:ascii="Times New Roman" w:hAnsi="Times New Roman" w:hint="eastAsia"/>
          </w:rPr>
          <w:delText>为</w:delTex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34D2D" w:rsidRPr="002371E1" w:rsidDel="00772875">
          <w:rPr>
            <w:rFonts w:ascii="Times New Roman" w:hAnsi="Times New Roman" w:hint="eastAsia"/>
          </w:rPr>
          <w:delText>的权重，</w:delTex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i</m:t>
              </m:r>
            </m:sup>
          </m:sSubSup>
        </m:oMath>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f</m:t>
              </m:r>
            </m:sup>
          </m:sSubSup>
        </m:oMath>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o</m:t>
              </m:r>
            </m:sup>
          </m:sSubSup>
        </m:oMath>
        <w:r w:rsidR="00634D2D" w:rsidRPr="002371E1" w:rsidDel="00772875">
          <w:rPr>
            <w:rFonts w:ascii="Times New Roman" w:hAnsi="Times New Roman" w:hint="eastAsia"/>
          </w:rPr>
          <w:delText>，</w:delTex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c</m:t>
              </m:r>
            </m:sup>
          </m:sSubSup>
        </m:oMath>
        <w:r w:rsidR="00634D2D" w:rsidRPr="002371E1" w:rsidDel="00772875">
          <w:rPr>
            <w:rFonts w:ascii="Times New Roman" w:hAnsi="Times New Roman" w:hint="eastAsia"/>
          </w:rPr>
          <w:delText>为</w:delTex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634D2D" w:rsidRPr="002371E1" w:rsidDel="00772875">
          <w:rPr>
            <w:rFonts w:ascii="Times New Roman" w:hAnsi="Times New Roman" w:hint="eastAsia"/>
          </w:rPr>
          <w:delText>的权重，</w:delTex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634D2D" w:rsidRPr="002371E1" w:rsidDel="00772875">
          <w:rPr>
            <w:rFonts w:ascii="Times New Roman" w:hAnsi="Times New Roman" w:hint="eastAsia"/>
          </w:rPr>
          <w:delText>，</w:delText>
        </w:r>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634D2D" w:rsidRPr="002371E1" w:rsidDel="00772875">
          <w:rPr>
            <w:rFonts w:ascii="Times New Roman" w:hAnsi="Times New Roman" w:hint="eastAsia"/>
          </w:rPr>
          <w:delText>，</w:delText>
        </w:r>
        <m:oMath>
          <m:sSub>
            <m:sSubPr>
              <m:ctrlPr>
                <w:rPr>
                  <w:rFonts w:ascii="Cambria Math" w:hAnsi="Cambria Math"/>
                  <w:i/>
                </w:rPr>
              </m:ctrlPr>
            </m:sSubPr>
            <m:e>
              <m:r>
                <w:rPr>
                  <w:rFonts w:ascii="Cambria Math" w:hAnsi="Cambria Math"/>
                </w:rPr>
                <m:t>b</m:t>
              </m:r>
            </m:e>
            <m:sub>
              <m:r>
                <w:rPr>
                  <w:rFonts w:ascii="Cambria Math" w:hAnsi="Cambria Math"/>
                </w:rPr>
                <m:t>o</m:t>
              </m:r>
            </m:sub>
          </m:sSub>
        </m:oMath>
        <w:r w:rsidR="00634D2D" w:rsidRPr="002371E1" w:rsidDel="00772875">
          <w:rPr>
            <w:rFonts w:ascii="Times New Roman" w:hAnsi="Times New Roman" w:hint="eastAsia"/>
          </w:rPr>
          <w:delText>，</w:delText>
        </w:r>
        <m:oMath>
          <m:sSub>
            <m:sSubPr>
              <m:ctrlPr>
                <w:rPr>
                  <w:rFonts w:ascii="Cambria Math" w:hAnsi="Cambria Math"/>
                  <w:i/>
                </w:rPr>
              </m:ctrlPr>
            </m:sSubPr>
            <m:e>
              <m:r>
                <w:rPr>
                  <w:rFonts w:ascii="Cambria Math" w:hAnsi="Cambria Math"/>
                </w:rPr>
                <m:t>b</m:t>
              </m:r>
            </m:e>
            <m:sub>
              <m:r>
                <w:rPr>
                  <w:rFonts w:ascii="Cambria Math" w:hAnsi="Cambria Math"/>
                </w:rPr>
                <m:t>c</m:t>
              </m:r>
            </m:sub>
          </m:sSub>
        </m:oMath>
        <w:r w:rsidR="00634D2D" w:rsidRPr="002371E1" w:rsidDel="00772875">
          <w:rPr>
            <w:rFonts w:ascii="Times New Roman" w:hAnsi="Times New Roman" w:hint="eastAsia"/>
          </w:rPr>
          <w:delText>为偏置条件，</w:delText>
        </w:r>
        <m:oMath>
          <m:r>
            <w:rPr>
              <w:rFonts w:ascii="Cambria Math" w:hAnsi="Cambria Math"/>
            </w:rPr>
            <m:t>σ</m:t>
          </m:r>
        </m:oMath>
        <w:r w:rsidR="00634D2D" w:rsidRPr="002371E1" w:rsidDel="00772875">
          <w:rPr>
            <w:rFonts w:ascii="Times New Roman" w:hAnsi="Times New Roman" w:hint="eastAsia"/>
          </w:rPr>
          <w:delText>为</w:delText>
        </w:r>
        <w:r w:rsidR="00634D2D" w:rsidRPr="002371E1" w:rsidDel="00772875">
          <w:rPr>
            <w:rFonts w:ascii="Times New Roman" w:hAnsi="Times New Roman" w:cs="Times New Roman"/>
            <w:i/>
          </w:rPr>
          <w:delText>sigmoid</w:delText>
        </w:r>
        <w:r w:rsidR="00634D2D" w:rsidRPr="002371E1" w:rsidDel="00772875">
          <w:rPr>
            <w:rFonts w:ascii="Times New Roman" w:hAnsi="Times New Roman" w:hint="eastAsia"/>
          </w:rPr>
          <w:delText>函数，</w:delText>
        </w:r>
        <w:r w:rsidR="00634D2D" w:rsidRPr="002371E1" w:rsidDel="00772875">
          <w:rPr>
            <w:rFonts w:ascii="Times New Roman" w:hAnsi="Times New Roman" w:cs="Times New Roman"/>
            <w:i/>
          </w:rPr>
          <w:delText>tanh</w:delText>
        </w:r>
        <w:r w:rsidR="00634D2D" w:rsidRPr="002371E1" w:rsidDel="00772875">
          <w:rPr>
            <w:rFonts w:ascii="Times New Roman" w:hAnsi="Times New Roman" w:hint="eastAsia"/>
          </w:rPr>
          <w:delText>为双曲正切函数。</w:delText>
        </w:r>
      </w:del>
    </w:p>
    <w:p w14:paraId="13C6129A" w14:textId="0A062705" w:rsidR="008E1FBA" w:rsidRPr="002371E1" w:rsidRDefault="007C15C6" w:rsidP="00E35765">
      <w:pPr>
        <w:pStyle w:val="1"/>
        <w:rPr>
          <w:rFonts w:ascii="Times New Roman" w:hAnsi="Times New Roman"/>
        </w:rPr>
      </w:pPr>
      <w:r w:rsidRPr="002371E1">
        <w:rPr>
          <w:rFonts w:ascii="Times New Roman" w:hAnsi="Times New Roman" w:hint="eastAsia"/>
        </w:rPr>
        <w:t>网格化城市管理统计数据实证分析</w:t>
      </w:r>
    </w:p>
    <w:p w14:paraId="042F54EA" w14:textId="67D313ED" w:rsidR="004B5937" w:rsidRPr="002371E1" w:rsidRDefault="007C15C6" w:rsidP="00CD74E1">
      <w:pPr>
        <w:pStyle w:val="2"/>
        <w:numPr>
          <w:ilvl w:val="0"/>
          <w:numId w:val="5"/>
        </w:numPr>
        <w:rPr>
          <w:rFonts w:ascii="Times New Roman" w:hAnsi="Times New Roman"/>
        </w:rPr>
      </w:pPr>
      <w:r w:rsidRPr="002371E1">
        <w:rPr>
          <w:rFonts w:ascii="Times New Roman" w:hAnsi="Times New Roman" w:hint="eastAsia"/>
        </w:rPr>
        <w:t>数据来源</w:t>
      </w:r>
    </w:p>
    <w:p w14:paraId="609CBC15" w14:textId="49E319F6" w:rsidR="008E1FBA" w:rsidRPr="002371E1" w:rsidRDefault="004B5937" w:rsidP="004B5937">
      <w:pPr>
        <w:ind w:firstLineChars="200" w:firstLine="420"/>
        <w:rPr>
          <w:rFonts w:ascii="Times New Roman" w:hAnsi="Times New Roman"/>
        </w:rPr>
      </w:pPr>
      <w:r w:rsidRPr="002371E1">
        <w:rPr>
          <w:rFonts w:ascii="Times New Roman" w:hAnsi="Times New Roman" w:hint="eastAsia"/>
        </w:rPr>
        <w:t>研究中所用到的实验数据为</w:t>
      </w:r>
      <w:r w:rsidRPr="002371E1">
        <w:rPr>
          <w:rFonts w:ascii="Times New Roman" w:hAnsi="Times New Roman" w:hint="eastAsia"/>
        </w:rPr>
        <w:t>2015</w:t>
      </w:r>
      <w:r w:rsidRPr="002371E1">
        <w:rPr>
          <w:rFonts w:ascii="Times New Roman" w:hAnsi="Times New Roman" w:hint="eastAsia"/>
        </w:rPr>
        <w:t>—</w:t>
      </w:r>
      <w:r w:rsidRPr="002371E1">
        <w:rPr>
          <w:rFonts w:ascii="Times New Roman" w:hAnsi="Times New Roman" w:hint="eastAsia"/>
        </w:rPr>
        <w:t>2018</w:t>
      </w:r>
      <w:r w:rsidRPr="002371E1">
        <w:rPr>
          <w:rFonts w:ascii="Times New Roman" w:hAnsi="Times New Roman" w:hint="eastAsia"/>
        </w:rPr>
        <w:t>年北京市六个城区各个站点的无照经营游商、乱堆物堆料、暴露垃圾、积存垃圾渣土、非法小广告等五种网格化管理问题的案件数量，其中案件数量的统计以月为单位。数据来源于</w:t>
      </w:r>
      <w:r w:rsidR="00220C7B" w:rsidRPr="00220C7B">
        <w:rPr>
          <w:rFonts w:ascii="Times New Roman" w:hAnsi="Times New Roman" w:hint="eastAsia"/>
        </w:rPr>
        <w:t>北京城市系统工程研究中心</w:t>
      </w:r>
      <w:r w:rsidRPr="002371E1">
        <w:rPr>
          <w:rFonts w:ascii="Times New Roman" w:hAnsi="Times New Roman" w:hint="eastAsia"/>
        </w:rPr>
        <w:t>。本</w:t>
      </w:r>
      <w:r w:rsidR="00BD35AD" w:rsidRPr="002371E1">
        <w:rPr>
          <w:rFonts w:ascii="Times New Roman" w:hAnsi="Times New Roman" w:hint="eastAsia"/>
        </w:rPr>
        <w:t>实验</w:t>
      </w:r>
      <w:r w:rsidRPr="002371E1">
        <w:rPr>
          <w:rFonts w:ascii="Times New Roman" w:hAnsi="Times New Roman" w:hint="eastAsia"/>
        </w:rPr>
        <w:t>将以</w:t>
      </w:r>
      <w:r w:rsidR="00A6705E" w:rsidRPr="002371E1">
        <w:rPr>
          <w:rFonts w:ascii="Times New Roman" w:hAnsi="Times New Roman" w:hint="eastAsia"/>
        </w:rPr>
        <w:t>“</w:t>
      </w:r>
      <w:r w:rsidRPr="002371E1">
        <w:rPr>
          <w:rFonts w:ascii="Times New Roman" w:hAnsi="Times New Roman" w:hint="eastAsia"/>
        </w:rPr>
        <w:t>无照经营游商</w:t>
      </w:r>
      <w:r w:rsidR="00A6705E" w:rsidRPr="002371E1">
        <w:rPr>
          <w:rFonts w:ascii="Times New Roman" w:hAnsi="Times New Roman" w:hint="eastAsia"/>
        </w:rPr>
        <w:t>”</w:t>
      </w:r>
      <w:r w:rsidRPr="002371E1">
        <w:rPr>
          <w:rFonts w:ascii="Times New Roman" w:hAnsi="Times New Roman" w:hint="eastAsia"/>
        </w:rPr>
        <w:t>这一种网格化管理问题为例，测试与比较各个时间序列模型的适用性。</w:t>
      </w:r>
      <w:ins w:id="191" w:author="JAY" w:date="2019-09-03T13:33:00Z">
        <w:r w:rsidR="004C60CF" w:rsidRPr="004C60CF">
          <w:rPr>
            <w:rFonts w:ascii="Times New Roman" w:hAnsi="Times New Roman" w:hint="eastAsia"/>
          </w:rPr>
          <w:t>此外，由于各站点的案件数据有一定的敏感性，故在本文中隐藏真实的站点名。</w:t>
        </w:r>
      </w:ins>
    </w:p>
    <w:p w14:paraId="0AF71F14" w14:textId="7360CA5D" w:rsidR="008E1FBA" w:rsidRPr="002371E1" w:rsidRDefault="004B5937" w:rsidP="00CD74E1">
      <w:pPr>
        <w:pStyle w:val="2"/>
        <w:rPr>
          <w:rFonts w:ascii="Times New Roman" w:hAnsi="Times New Roman"/>
        </w:rPr>
      </w:pPr>
      <w:r w:rsidRPr="002371E1">
        <w:rPr>
          <w:rFonts w:ascii="Times New Roman" w:hAnsi="Times New Roman" w:hint="eastAsia"/>
        </w:rPr>
        <w:t>评价指标</w:t>
      </w:r>
    </w:p>
    <w:p w14:paraId="543EBE96" w14:textId="4F252F6B" w:rsidR="004B5937" w:rsidRPr="002371E1" w:rsidRDefault="004B5937" w:rsidP="00AF78E7">
      <w:pPr>
        <w:ind w:firstLineChars="200" w:firstLine="420"/>
        <w:rPr>
          <w:rFonts w:ascii="Times New Roman" w:hAnsi="Times New Roman"/>
        </w:rPr>
      </w:pPr>
      <w:r w:rsidRPr="002371E1">
        <w:rPr>
          <w:rFonts w:ascii="Times New Roman" w:hAnsi="Times New Roman" w:hint="eastAsia"/>
        </w:rPr>
        <w:t>本文对于各个模型间与模型内部的比较均使用平均绝对百分误差值（</w:t>
      </w:r>
      <w:r w:rsidRPr="002371E1">
        <w:rPr>
          <w:rFonts w:ascii="Times New Roman" w:hAnsi="Times New Roman" w:hint="eastAsia"/>
        </w:rPr>
        <w:t>M</w:t>
      </w:r>
      <w:r w:rsidRPr="002371E1">
        <w:rPr>
          <w:rFonts w:ascii="Times New Roman" w:hAnsi="Times New Roman"/>
        </w:rPr>
        <w:t>ean Absolute Percentage Error, MAPE</w:t>
      </w:r>
      <w:r w:rsidRPr="002371E1">
        <w:rPr>
          <w:rFonts w:ascii="Times New Roman" w:hAnsi="Times New Roman" w:hint="eastAsia"/>
        </w:rPr>
        <w:t>）作为评价指标</w:t>
      </w:r>
      <w:r w:rsidR="00B445D0" w:rsidRPr="002371E1">
        <w:rPr>
          <w:rFonts w:ascii="Times New Roman" w:hAnsi="Times New Roman" w:hint="eastAsia"/>
        </w:rPr>
        <w:t>。计算方法</w:t>
      </w:r>
      <w:r w:rsidR="00AF78E7" w:rsidRPr="002371E1">
        <w:rPr>
          <w:rFonts w:ascii="Times New Roman" w:hAnsi="Times New Roman" w:hint="eastAsia"/>
        </w:rPr>
        <w:t>如</w:t>
      </w:r>
      <w:r w:rsidR="001B6B8F" w:rsidRPr="002371E1">
        <w:rPr>
          <w:rFonts w:ascii="Times New Roman" w:hAnsi="Times New Roman" w:hint="eastAsia"/>
        </w:rPr>
        <w:t>下：</w:t>
      </w:r>
    </w:p>
    <w:p w14:paraId="50FE5B92" w14:textId="1C4059BF" w:rsidR="00FE5F21" w:rsidRPr="002371E1" w:rsidRDefault="00D26804" w:rsidP="00D26804">
      <w:pPr>
        <w:ind w:firstLineChars="200" w:firstLine="420"/>
        <w:jc w:val="right"/>
        <w:rPr>
          <w:rFonts w:ascii="Times New Roman" w:hAnsi="Times New Roman"/>
        </w:rPr>
      </w:pPr>
      <m:oMathPara>
        <m:oMathParaPr>
          <m:jc m:val="right"/>
        </m:oMathParaPr>
        <m:oMath>
          <m:r>
            <w:rPr>
              <w:rFonts w:ascii="Cambria Math" w:hAnsi="Cambria Math"/>
            </w:rPr>
            <w:lastRenderedPageBreak/>
            <m:t xml:space="preserve">    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 xml:space="preserve">                                                                      </m:t>
              </m:r>
              <m:r>
                <m:rPr>
                  <m:sty m:val="p"/>
                </m:rPr>
                <w:rPr>
                  <w:rFonts w:ascii="Cambria Math" w:hAnsi="Cambria Math" w:hint="eastAsia"/>
                </w:rPr>
                <m:t>公式</m:t>
              </m:r>
              <m:r>
                <w:del w:id="192" w:author="JAY" w:date="2019-09-03T15:48:00Z">
                  <m:rPr>
                    <m:sty m:val="p"/>
                  </m:rPr>
                  <w:rPr>
                    <w:rFonts w:ascii="Cambria Math" w:hAnsi="Cambria Math" w:hint="eastAsia"/>
                  </w:rPr>
                  <m:t>5</m:t>
                </w:del>
              </m:r>
              <m:r>
                <w:ins w:id="193" w:author="JAY" w:date="2019-09-03T15:48:00Z">
                  <m:rPr>
                    <m:sty m:val="p"/>
                  </m:rPr>
                  <w:rPr>
                    <w:rFonts w:ascii="Cambria Math" w:hAnsi="Cambria Math" w:hint="eastAsia"/>
                  </w:rPr>
                  <m:t>1</m:t>
                </w:ins>
              </m:r>
            </m:e>
          </m:nary>
        </m:oMath>
      </m:oMathPara>
    </w:p>
    <w:p w14:paraId="5104124A" w14:textId="5AB10DBA" w:rsidR="00AF78E7" w:rsidRPr="002371E1" w:rsidRDefault="00AF78E7" w:rsidP="00AF78E7">
      <w:pPr>
        <w:ind w:firstLineChars="200" w:firstLine="420"/>
        <w:rPr>
          <w:rFonts w:ascii="Times New Roman" w:hAnsi="Times New Roman"/>
        </w:rPr>
      </w:pPr>
      <w:r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p>
    <w:p w14:paraId="133790EF" w14:textId="1048AD57" w:rsidR="00FE5F21" w:rsidRPr="002371E1" w:rsidRDefault="001B6B8F" w:rsidP="001B6B8F">
      <w:pPr>
        <w:rPr>
          <w:rFonts w:ascii="Times New Roman" w:hAnsi="Times New Roman"/>
        </w:rPr>
      </w:pPr>
      <w:r w:rsidRPr="002371E1">
        <w:rPr>
          <w:rFonts w:ascii="Times New Roman" w:hAnsi="Times New Roman" w:hint="eastAsia"/>
        </w:rPr>
        <w:t>其中</w:t>
      </w:r>
      <w:r w:rsidR="004B2816" w:rsidRPr="002371E1">
        <w:rPr>
          <w:rFonts w:ascii="Times New Roman" w:hAnsi="Times New Roman"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2371E1">
        <w:rPr>
          <w:rFonts w:ascii="Times New Roman" w:hAnsi="Times New Roman" w:hint="eastAsia"/>
        </w:rPr>
        <w:t>指的是样本实际数据值，</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2371E1">
        <w:rPr>
          <w:rFonts w:ascii="Times New Roman" w:hAnsi="Times New Roman" w:hint="eastAsia"/>
        </w:rPr>
        <w:t>指的是样本预测数据值，</w:t>
      </w:r>
      <w:r w:rsidRPr="002371E1">
        <w:rPr>
          <w:rFonts w:ascii="Times New Roman" w:hAnsi="Times New Roman" w:hint="eastAsia"/>
          <w:i/>
          <w:iCs/>
        </w:rPr>
        <w:t>n</w:t>
      </w:r>
      <w:r w:rsidRPr="002371E1">
        <w:rPr>
          <w:rFonts w:ascii="Times New Roman" w:hAnsi="Times New Roman" w:hint="eastAsia"/>
        </w:rPr>
        <w:t>指的是预测的样本数量。由公式</w:t>
      </w:r>
      <w:r w:rsidRPr="002371E1">
        <w:rPr>
          <w:rFonts w:ascii="Times New Roman" w:hAnsi="Times New Roman" w:hint="eastAsia"/>
        </w:rPr>
        <w:t>5</w:t>
      </w:r>
      <w:r w:rsidRPr="002371E1">
        <w:rPr>
          <w:rFonts w:ascii="Times New Roman" w:hAnsi="Times New Roman" w:hint="eastAsia"/>
        </w:rPr>
        <w:t>可知，</w:t>
      </w:r>
      <w:r w:rsidRPr="002371E1">
        <w:rPr>
          <w:rFonts w:ascii="Times New Roman" w:hAnsi="Times New Roman"/>
        </w:rPr>
        <w:t>MAPE</w:t>
      </w:r>
      <w:r w:rsidRPr="002371E1">
        <w:rPr>
          <w:rFonts w:ascii="Times New Roman" w:hAnsi="Times New Roman" w:hint="eastAsia"/>
        </w:rPr>
        <w:t>的值越小，表明预测值与实际值之间偏差越小，预测性能越好，反之则预测性能越差。</w:t>
      </w:r>
    </w:p>
    <w:p w14:paraId="0F0B7F8A" w14:textId="317050F8" w:rsidR="008E1FBA" w:rsidRPr="002371E1" w:rsidRDefault="00345CF8" w:rsidP="00CD74E1">
      <w:pPr>
        <w:pStyle w:val="2"/>
        <w:rPr>
          <w:rFonts w:ascii="Times New Roman" w:hAnsi="Times New Roman"/>
        </w:rPr>
      </w:pPr>
      <w:r w:rsidRPr="002371E1">
        <w:rPr>
          <w:rFonts w:ascii="Times New Roman" w:hAnsi="Times New Roman" w:hint="eastAsia"/>
        </w:rPr>
        <w:t>基于</w:t>
      </w:r>
      <w:r w:rsidR="00056B56" w:rsidRPr="002371E1">
        <w:rPr>
          <w:rFonts w:ascii="Times New Roman" w:hAnsi="Times New Roman" w:hint="eastAsia"/>
        </w:rPr>
        <w:t>时间序列</w:t>
      </w:r>
      <w:r w:rsidRPr="002371E1">
        <w:rPr>
          <w:rFonts w:ascii="Times New Roman" w:hAnsi="Times New Roman" w:hint="eastAsia"/>
        </w:rPr>
        <w:t>的模型</w:t>
      </w:r>
      <w:r w:rsidR="00056B56" w:rsidRPr="002371E1">
        <w:rPr>
          <w:rFonts w:ascii="Times New Roman" w:hAnsi="Times New Roman" w:hint="eastAsia"/>
        </w:rPr>
        <w:t>预测</w:t>
      </w:r>
    </w:p>
    <w:p w14:paraId="47289997" w14:textId="2F1BF73C" w:rsidR="008E1FBA" w:rsidRPr="002371E1" w:rsidRDefault="00EE4B38" w:rsidP="008C050B">
      <w:pPr>
        <w:pStyle w:val="3"/>
        <w:rPr>
          <w:rFonts w:ascii="Times New Roman" w:hAnsi="Times New Roman"/>
        </w:rPr>
      </w:pPr>
      <w:r w:rsidRPr="002371E1">
        <w:rPr>
          <w:rFonts w:ascii="Times New Roman" w:hAnsi="Times New Roman" w:hint="eastAsia"/>
        </w:rPr>
        <w:t>博克斯</w:t>
      </w:r>
      <w:r w:rsidRPr="002371E1">
        <w:rPr>
          <w:rFonts w:ascii="Times New Roman" w:hAnsi="Times New Roman" w:hint="eastAsia"/>
        </w:rPr>
        <w:t>-</w:t>
      </w:r>
      <w:r w:rsidRPr="002371E1">
        <w:rPr>
          <w:rFonts w:ascii="Times New Roman" w:hAnsi="Times New Roman" w:hint="eastAsia"/>
        </w:rPr>
        <w:t>詹金斯</w:t>
      </w:r>
      <w:r w:rsidR="00D73072" w:rsidRPr="002371E1">
        <w:rPr>
          <w:rFonts w:ascii="Times New Roman" w:hAnsi="Times New Roman" w:hint="eastAsia"/>
        </w:rPr>
        <w:t>法</w:t>
      </w:r>
    </w:p>
    <w:p w14:paraId="551BF8D8" w14:textId="62D3B21A" w:rsidR="003E27EB" w:rsidRPr="002371E1" w:rsidRDefault="003E27EB" w:rsidP="00EE4B38">
      <w:pPr>
        <w:pStyle w:val="4"/>
        <w:numPr>
          <w:ilvl w:val="0"/>
          <w:numId w:val="7"/>
        </w:numPr>
        <w:rPr>
          <w:rFonts w:ascii="Times New Roman" w:hAnsi="Times New Roman"/>
        </w:rPr>
      </w:pPr>
      <w:r w:rsidRPr="002371E1">
        <w:rPr>
          <w:rFonts w:ascii="Times New Roman" w:hAnsi="Times New Roman" w:hint="eastAsia"/>
        </w:rPr>
        <w:t>数据平稳性分析</w:t>
      </w:r>
      <w:r w:rsidR="00E52CE7" w:rsidRPr="002371E1">
        <w:rPr>
          <w:rFonts w:ascii="Times New Roman" w:hAnsi="Times New Roman" w:hint="eastAsia"/>
        </w:rPr>
        <w:t>与处理</w:t>
      </w:r>
    </w:p>
    <w:p w14:paraId="001DD634" w14:textId="7F3A7AF7" w:rsidR="008E1FBA" w:rsidRPr="002371E1" w:rsidRDefault="0069640A" w:rsidP="0069640A">
      <w:pPr>
        <w:ind w:firstLine="420"/>
        <w:rPr>
          <w:rFonts w:ascii="Times New Roman" w:hAnsi="Times New Roman"/>
        </w:rPr>
      </w:pPr>
      <w:r w:rsidRPr="002371E1">
        <w:rPr>
          <w:rFonts w:ascii="Times New Roman" w:eastAsia="宋体" w:hAnsi="Times New Roman" w:hint="eastAsia"/>
        </w:rPr>
        <w:t>由于</w:t>
      </w:r>
      <w:r w:rsidR="00EE4B38" w:rsidRPr="002371E1">
        <w:rPr>
          <w:rFonts w:ascii="Times New Roman" w:eastAsia="宋体" w:hAnsi="Times New Roman" w:hint="eastAsia"/>
        </w:rPr>
        <w:t>博克斯</w:t>
      </w:r>
      <w:r w:rsidR="00EE4B38" w:rsidRPr="002371E1">
        <w:rPr>
          <w:rFonts w:ascii="Times New Roman" w:eastAsia="宋体" w:hAnsi="Times New Roman" w:hint="eastAsia"/>
        </w:rPr>
        <w:t>-</w:t>
      </w:r>
      <w:r w:rsidR="00EE4B38" w:rsidRPr="002371E1">
        <w:rPr>
          <w:rFonts w:ascii="Times New Roman" w:eastAsia="宋体" w:hAnsi="Times New Roman" w:hint="eastAsia"/>
        </w:rPr>
        <w:t>詹金斯法</w:t>
      </w:r>
      <w:r w:rsidR="002260D5" w:rsidRPr="002371E1">
        <w:rPr>
          <w:rFonts w:ascii="Times New Roman" w:eastAsia="宋体" w:hAnsi="Times New Roman" w:hint="eastAsia"/>
        </w:rPr>
        <w:t>要求数据序列有较强的平稳性</w:t>
      </w:r>
      <w:r w:rsidR="00C01055" w:rsidRPr="002371E1">
        <w:rPr>
          <w:rFonts w:ascii="Times New Roman" w:hAnsi="Times New Roman" w:hint="eastAsia"/>
        </w:rPr>
        <w:t>，因此，需要对</w:t>
      </w:r>
      <w:r w:rsidR="002260D5" w:rsidRPr="002371E1">
        <w:rPr>
          <w:rFonts w:ascii="Times New Roman" w:hAnsi="Times New Roman" w:hint="eastAsia"/>
        </w:rPr>
        <w:t>样本</w:t>
      </w:r>
      <w:r w:rsidR="00C01055" w:rsidRPr="002371E1">
        <w:rPr>
          <w:rFonts w:ascii="Times New Roman" w:hAnsi="Times New Roman" w:hint="eastAsia"/>
        </w:rPr>
        <w:t>数据</w:t>
      </w:r>
      <w:r w:rsidR="005D6DFD" w:rsidRPr="002371E1">
        <w:rPr>
          <w:rFonts w:ascii="Times New Roman" w:hAnsi="Times New Roman" w:hint="eastAsia"/>
        </w:rPr>
        <w:t>序列</w:t>
      </w:r>
      <w:r w:rsidR="00C01055" w:rsidRPr="002371E1">
        <w:rPr>
          <w:rFonts w:ascii="Times New Roman" w:hAnsi="Times New Roman" w:hint="eastAsia"/>
        </w:rPr>
        <w:t>进行平稳</w:t>
      </w:r>
      <w:r w:rsidR="002260D5" w:rsidRPr="002371E1">
        <w:rPr>
          <w:rFonts w:ascii="Times New Roman" w:hAnsi="Times New Roman" w:hint="eastAsia"/>
        </w:rPr>
        <w:t>性</w:t>
      </w:r>
      <w:r w:rsidR="00C01055" w:rsidRPr="002371E1">
        <w:rPr>
          <w:rFonts w:ascii="Times New Roman" w:hAnsi="Times New Roman" w:hint="eastAsia"/>
        </w:rPr>
        <w:t>检验</w:t>
      </w:r>
      <w:r w:rsidR="005D6DFD" w:rsidRPr="002371E1">
        <w:rPr>
          <w:rFonts w:ascii="Times New Roman" w:hAnsi="Times New Roman" w:hint="eastAsia"/>
        </w:rPr>
        <w:t>。</w:t>
      </w:r>
      <w:r w:rsidR="00DF2F60" w:rsidRPr="002371E1">
        <w:rPr>
          <w:rFonts w:ascii="Times New Roman" w:hAnsi="Times New Roman" w:hint="eastAsia"/>
        </w:rPr>
        <w:t>表</w:t>
      </w:r>
      <w:r w:rsidR="00DF2F60" w:rsidRPr="002371E1">
        <w:rPr>
          <w:rFonts w:ascii="Times New Roman" w:hAnsi="Times New Roman"/>
        </w:rPr>
        <w:t>1</w:t>
      </w:r>
      <w:r w:rsidR="00DF2F60" w:rsidRPr="002371E1">
        <w:rPr>
          <w:rFonts w:ascii="Times New Roman" w:hAnsi="Times New Roman" w:hint="eastAsia"/>
        </w:rPr>
        <w:t>展现了样本数据序列的</w:t>
      </w:r>
      <w:r w:rsidR="00DF2F60" w:rsidRPr="002371E1">
        <w:rPr>
          <w:rFonts w:ascii="Times New Roman" w:hAnsi="Times New Roman" w:hint="eastAsia"/>
        </w:rPr>
        <w:t>A</w:t>
      </w:r>
      <w:r w:rsidR="00DF2F60" w:rsidRPr="002371E1">
        <w:rPr>
          <w:rFonts w:ascii="Times New Roman" w:hAnsi="Times New Roman"/>
        </w:rPr>
        <w:t>DF</w:t>
      </w:r>
      <w:r w:rsidR="004759EC">
        <w:rPr>
          <w:rFonts w:ascii="Times New Roman" w:hAnsi="Times New Roman" w:hint="eastAsia"/>
        </w:rPr>
        <w:t>（</w:t>
      </w:r>
      <w:r w:rsidR="004759EC" w:rsidRPr="004759EC">
        <w:rPr>
          <w:rFonts w:ascii="Times New Roman" w:hAnsi="Times New Roman"/>
        </w:rPr>
        <w:t>Augmented Dickey-Fuller test</w:t>
      </w:r>
      <w:r w:rsidR="004759EC">
        <w:rPr>
          <w:rFonts w:ascii="Times New Roman" w:hAnsi="Times New Roman" w:hint="eastAsia"/>
        </w:rPr>
        <w:t>）</w:t>
      </w:r>
      <w:r w:rsidR="00DF2F60" w:rsidRPr="002371E1">
        <w:rPr>
          <w:rFonts w:ascii="Times New Roman" w:hAnsi="Times New Roman" w:hint="eastAsia"/>
        </w:rPr>
        <w:t>单位根检验</w:t>
      </w:r>
      <w:r w:rsidR="00DF2F60"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左秀霞</w:instrText>
      </w:r>
      <w:r w:rsidR="00D5122E" w:rsidRPr="002371E1">
        <w:rPr>
          <w:rFonts w:ascii="Times New Roman" w:hAnsi="Times New Roman" w:hint="eastAsia"/>
        </w:rPr>
        <w:instrText>&lt;/Author&gt;&lt;Year&gt;2012&lt;/Year&gt;&lt;RecNum&gt;101&lt;/RecNum&gt;&lt;DisplayText&gt;&lt;style face="superscript"&gt;[13]&lt;/style&gt;&lt;/DisplayText&gt;&lt;record&gt;&lt;rec-number&gt;101&lt;/rec-number&gt;&lt;foreign-keys&gt;&lt;key app="EN" db-id="dsa2wvw0qde2s8efrrl52s0v2tt2z5pwz2sw" timestamp="1565599733"&gt;101&lt;/key&gt;&lt;/foreign-keys&gt;&lt;ref-type name="Thesis"&gt;32&lt;/ref-type&gt;&lt;contributors&gt;&lt;authors&gt;&lt;author&gt;</w:instrText>
      </w:r>
      <w:r w:rsidR="00D5122E" w:rsidRPr="002371E1">
        <w:rPr>
          <w:rFonts w:ascii="Times New Roman" w:hAnsi="Times New Roman" w:hint="eastAsia"/>
        </w:rPr>
        <w:instrText>左秀霞</w:instrText>
      </w:r>
      <w:r w:rsidR="00D5122E" w:rsidRPr="002371E1">
        <w:rPr>
          <w:rFonts w:ascii="Times New Roman" w:hAnsi="Times New Roman" w:hint="eastAsia"/>
        </w:rPr>
        <w:instrText>&lt;/author&gt;&lt;/authors&gt;&lt;tertiary-authors&gt;&lt;author&gt;</w:instrText>
      </w:r>
      <w:r w:rsidR="00D5122E" w:rsidRPr="002371E1">
        <w:rPr>
          <w:rFonts w:ascii="Times New Roman" w:hAnsi="Times New Roman" w:hint="eastAsia"/>
        </w:rPr>
        <w:instrText>王少平</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周少甫</w:instrText>
      </w:r>
      <w:r w:rsidR="00D5122E" w:rsidRPr="002371E1">
        <w:rPr>
          <w:rFonts w:ascii="Times New Roman" w:hAnsi="Times New Roman" w:hint="eastAsia"/>
        </w:rPr>
        <w:instrText>,&lt;/author&gt;&lt;/tertiary-authors&gt;&lt;/contributors&gt;&lt;titles&gt;&lt;title&gt;</w:instrText>
      </w:r>
      <w:r w:rsidR="00D5122E" w:rsidRPr="002371E1">
        <w:rPr>
          <w:rFonts w:ascii="Times New Roman" w:hAnsi="Times New Roman" w:hint="eastAsia"/>
        </w:rPr>
        <w:instrText>单位根检验的理论及应用研究</w:instrText>
      </w:r>
      <w:r w:rsidR="00D5122E" w:rsidRPr="002371E1">
        <w:rPr>
          <w:rFonts w:ascii="Times New Roman" w:hAnsi="Times New Roman" w:hint="eastAsia"/>
        </w:rPr>
        <w:instrText>&lt;/title&gt;&lt;/titles&gt;&lt;keywords&gt;&lt;keyword&gt;ADF</w:instrText>
      </w:r>
      <w:r w:rsidR="00D5122E" w:rsidRPr="002371E1">
        <w:rPr>
          <w:rFonts w:ascii="Times New Roman" w:hAnsi="Times New Roman" w:hint="eastAsia"/>
        </w:rPr>
        <w:instrText>单位根检验</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非参数单位根检验</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结构突变</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高次趋势</w:instrText>
      </w:r>
      <w:r w:rsidR="00D5122E" w:rsidRPr="002371E1">
        <w:rPr>
          <w:rFonts w:ascii="Times New Roman" w:hAnsi="Times New Roman" w:hint="eastAsia"/>
        </w:rPr>
        <w:instrText>&lt;/keyword&gt;&lt;keyword&gt;Perron</w:instrText>
      </w:r>
      <w:r w:rsidR="00D5122E" w:rsidRPr="002371E1">
        <w:rPr>
          <w:rFonts w:ascii="Times New Roman" w:hAnsi="Times New Roman" w:hint="eastAsia"/>
        </w:rPr>
        <w:instrText>现象</w:instrText>
      </w:r>
      <w:r w:rsidR="00D5122E" w:rsidRPr="002371E1">
        <w:rPr>
          <w:rFonts w:ascii="Times New Roman" w:hAnsi="Times New Roman" w:hint="eastAsia"/>
        </w:rPr>
        <w:instrText>&lt;/keyword&gt;&lt;/keywords&gt;&lt;dates&gt;&lt;year&gt;2012&lt;/year&gt;&lt;/dates&gt;&lt;publisher&gt;</w:instrText>
      </w:r>
      <w:r w:rsidR="00D5122E" w:rsidRPr="002371E1">
        <w:rPr>
          <w:rFonts w:ascii="Times New Roman" w:hAnsi="Times New Roman" w:hint="eastAsia"/>
        </w:rPr>
        <w:instrText>华中科技大学</w:instrText>
      </w:r>
      <w:r w:rsidR="00D5122E" w:rsidRPr="002371E1">
        <w:rPr>
          <w:rFonts w:ascii="Times New Roman" w:hAnsi="Times New Roman" w:hint="eastAsia"/>
        </w:rPr>
        <w:instrText>&lt;/publisher&gt;&lt;work-type&gt;</w:instrText>
      </w:r>
      <w:r w:rsidR="00D5122E" w:rsidRPr="002371E1">
        <w:rPr>
          <w:rFonts w:ascii="Times New Roman" w:hAnsi="Times New Roman" w:hint="eastAsia"/>
        </w:rPr>
        <w:instrText>博士</w:instrText>
      </w:r>
      <w:r w:rsidR="00D5122E" w:rsidRPr="002371E1">
        <w:rPr>
          <w:rFonts w:ascii="Times New Roman" w:hAnsi="Times New Roman" w:hint="eastAsia"/>
        </w:rPr>
        <w:instrText>&lt;/work</w:instrText>
      </w:r>
      <w:r w:rsidR="00D5122E" w:rsidRPr="002371E1">
        <w:rPr>
          <w:rFonts w:ascii="Times New Roman" w:hAnsi="Times New Roman"/>
        </w:rPr>
        <w:instrText>-type&gt;&lt;urls&gt;&lt;/urls&gt;&lt;remote-database-provider&gt;Cnki&lt;/remote-database-provider&gt;&lt;/record&gt;&lt;/Cite&gt;&lt;/EndNote&gt;</w:instrText>
      </w:r>
      <w:r w:rsidR="00DF2F60" w:rsidRPr="002371E1">
        <w:rPr>
          <w:rFonts w:ascii="Times New Roman" w:hAnsi="Times New Roman"/>
        </w:rPr>
        <w:fldChar w:fldCharType="separate"/>
      </w:r>
      <w:r w:rsidR="00D5122E" w:rsidRPr="002371E1">
        <w:rPr>
          <w:rFonts w:ascii="Times New Roman" w:hAnsi="Times New Roman"/>
          <w:noProof/>
          <w:vertAlign w:val="superscript"/>
        </w:rPr>
        <w:t>[1</w:t>
      </w:r>
      <w:r w:rsidR="005171B9">
        <w:rPr>
          <w:rFonts w:ascii="Times New Roman" w:hAnsi="Times New Roman" w:hint="eastAsia"/>
          <w:noProof/>
          <w:vertAlign w:val="superscript"/>
        </w:rPr>
        <w:t>2</w:t>
      </w:r>
      <w:r w:rsidR="00D5122E" w:rsidRPr="002371E1">
        <w:rPr>
          <w:rFonts w:ascii="Times New Roman" w:hAnsi="Times New Roman"/>
          <w:noProof/>
          <w:vertAlign w:val="superscript"/>
        </w:rPr>
        <w:t>]</w:t>
      </w:r>
      <w:r w:rsidR="00DF2F60" w:rsidRPr="002371E1">
        <w:rPr>
          <w:rFonts w:ascii="Times New Roman" w:hAnsi="Times New Roman"/>
        </w:rPr>
        <w:fldChar w:fldCharType="end"/>
      </w:r>
      <w:r w:rsidR="00DF2F60" w:rsidRPr="002371E1">
        <w:rPr>
          <w:rFonts w:ascii="Times New Roman" w:hAnsi="Times New Roman" w:hint="eastAsia"/>
        </w:rPr>
        <w:t>结果。</w:t>
      </w:r>
      <w:r w:rsidRPr="002371E1">
        <w:rPr>
          <w:rFonts w:ascii="Times New Roman" w:hAnsi="Times New Roman" w:hint="eastAsia"/>
        </w:rPr>
        <w:t>由于</w:t>
      </w:r>
      <w:r w:rsidR="00DF2F60" w:rsidRPr="002371E1">
        <w:rPr>
          <w:rFonts w:ascii="Times New Roman" w:hAnsi="Times New Roman" w:hint="eastAsia"/>
        </w:rPr>
        <w:t>部分站点的</w:t>
      </w:r>
      <w:r w:rsidR="00DF2F60" w:rsidRPr="002371E1">
        <w:rPr>
          <w:rFonts w:ascii="Times New Roman" w:hAnsi="Times New Roman" w:hint="eastAsia"/>
        </w:rPr>
        <w:t>A</w:t>
      </w:r>
      <w:r w:rsidR="00DF2F60" w:rsidRPr="002371E1">
        <w:rPr>
          <w:rFonts w:ascii="Times New Roman" w:hAnsi="Times New Roman"/>
        </w:rPr>
        <w:t>DF</w:t>
      </w:r>
      <w:r w:rsidR="00DF2F60" w:rsidRPr="002371E1">
        <w:rPr>
          <w:rFonts w:ascii="Times New Roman" w:hAnsi="Times New Roman" w:hint="eastAsia"/>
        </w:rPr>
        <w:t>检验结果均大于</w:t>
      </w:r>
      <w:r w:rsidR="00DF2F60" w:rsidRPr="002371E1">
        <w:rPr>
          <w:rFonts w:ascii="Times New Roman" w:hAnsi="Times New Roman" w:hint="eastAsia"/>
        </w:rPr>
        <w:t>99%</w:t>
      </w:r>
      <w:r w:rsidR="00DF2F60" w:rsidRPr="002371E1">
        <w:rPr>
          <w:rFonts w:ascii="Times New Roman" w:hAnsi="Times New Roman" w:hint="eastAsia"/>
        </w:rPr>
        <w:t>，</w:t>
      </w:r>
      <w:r w:rsidR="00DF2F60" w:rsidRPr="002371E1">
        <w:rPr>
          <w:rFonts w:ascii="Times New Roman" w:hAnsi="Times New Roman" w:hint="eastAsia"/>
        </w:rPr>
        <w:t>95%</w:t>
      </w:r>
      <w:r w:rsidR="00DF2F60" w:rsidRPr="002371E1">
        <w:rPr>
          <w:rFonts w:ascii="Times New Roman" w:hAnsi="Times New Roman" w:hint="eastAsia"/>
        </w:rPr>
        <w:t>，</w:t>
      </w:r>
      <w:r w:rsidR="00DF2F60" w:rsidRPr="002371E1">
        <w:rPr>
          <w:rFonts w:ascii="Times New Roman" w:hAnsi="Times New Roman" w:hint="eastAsia"/>
        </w:rPr>
        <w:t>90%</w:t>
      </w:r>
      <w:r w:rsidR="00DF2F60" w:rsidRPr="002371E1">
        <w:rPr>
          <w:rFonts w:ascii="Times New Roman" w:hAnsi="Times New Roman" w:hint="eastAsia"/>
        </w:rPr>
        <w:t>置信区间下临界的</w:t>
      </w:r>
      <w:r w:rsidR="00DF2F60" w:rsidRPr="002371E1">
        <w:rPr>
          <w:rFonts w:ascii="Times New Roman" w:hAnsi="Times New Roman" w:hint="eastAsia"/>
        </w:rPr>
        <w:t>A</w:t>
      </w:r>
      <w:r w:rsidR="00DF2F60" w:rsidRPr="002371E1">
        <w:rPr>
          <w:rFonts w:ascii="Times New Roman" w:hAnsi="Times New Roman"/>
        </w:rPr>
        <w:t>DF</w:t>
      </w:r>
      <w:r w:rsidR="00DF2F60" w:rsidRPr="002371E1">
        <w:rPr>
          <w:rFonts w:ascii="Times New Roman" w:hAnsi="Times New Roman" w:hint="eastAsia"/>
        </w:rPr>
        <w:t>检验值，因此样本数据序列不平稳</w:t>
      </w:r>
      <w:r w:rsidRPr="002371E1">
        <w:rPr>
          <w:rFonts w:ascii="Times New Roman" w:hAnsi="Times New Roman" w:hint="eastAsia"/>
        </w:rPr>
        <w:t>，</w:t>
      </w:r>
      <w:r w:rsidR="004555F2" w:rsidRPr="002371E1">
        <w:rPr>
          <w:rFonts w:ascii="Times New Roman" w:hAnsi="Times New Roman" w:hint="eastAsia"/>
        </w:rPr>
        <w:t>故需要对</w:t>
      </w:r>
      <w:r w:rsidRPr="002371E1">
        <w:rPr>
          <w:rFonts w:ascii="Times New Roman" w:hAnsi="Times New Roman" w:hint="eastAsia"/>
        </w:rPr>
        <w:t>样本数据序列</w:t>
      </w:r>
      <w:r w:rsidR="004555F2" w:rsidRPr="002371E1">
        <w:rPr>
          <w:rFonts w:ascii="Times New Roman" w:hAnsi="Times New Roman" w:hint="eastAsia"/>
        </w:rPr>
        <w:t>进行平稳化处理。</w:t>
      </w:r>
      <w:r w:rsidRPr="002371E1">
        <w:rPr>
          <w:rFonts w:ascii="Times New Roman" w:hAnsi="Times New Roman" w:hint="eastAsia"/>
        </w:rPr>
        <w:t>本实验将样本数据序列进行对数化</w:t>
      </w:r>
      <w:r w:rsidR="002969CA" w:rsidRPr="002371E1">
        <w:rPr>
          <w:rFonts w:ascii="Times New Roman" w:hAnsi="Times New Roman" w:hint="eastAsia"/>
        </w:rPr>
        <w:t>，</w:t>
      </w:r>
      <w:r w:rsidR="00BC0400" w:rsidRPr="002371E1">
        <w:rPr>
          <w:rFonts w:ascii="Times New Roman" w:hAnsi="Times New Roman" w:hint="eastAsia"/>
        </w:rPr>
        <w:t>从而提高样本数据序列的平稳性。</w:t>
      </w:r>
      <w:r w:rsidRPr="002371E1">
        <w:rPr>
          <w:rFonts w:ascii="Times New Roman" w:hAnsi="Times New Roman" w:hint="eastAsia"/>
        </w:rPr>
        <w:t>由表</w:t>
      </w:r>
      <w:r w:rsidRPr="002371E1">
        <w:rPr>
          <w:rFonts w:ascii="Times New Roman" w:hAnsi="Times New Roman" w:hint="eastAsia"/>
        </w:rPr>
        <w:t>2</w:t>
      </w:r>
      <w:r w:rsidRPr="002371E1">
        <w:rPr>
          <w:rFonts w:ascii="Times New Roman" w:hAnsi="Times New Roman" w:hint="eastAsia"/>
        </w:rPr>
        <w:t>可知，在对数化后，各站点的</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检验结果均小于</w:t>
      </w:r>
      <w:r w:rsidRPr="002371E1">
        <w:rPr>
          <w:rFonts w:ascii="Times New Roman" w:hAnsi="Times New Roman" w:hint="eastAsia"/>
        </w:rPr>
        <w:t>99%</w:t>
      </w:r>
      <w:r w:rsidRPr="002371E1">
        <w:rPr>
          <w:rFonts w:ascii="Times New Roman" w:hAnsi="Times New Roman" w:hint="eastAsia"/>
        </w:rPr>
        <w:t>，</w:t>
      </w:r>
      <w:r w:rsidRPr="002371E1">
        <w:rPr>
          <w:rFonts w:ascii="Times New Roman" w:hAnsi="Times New Roman" w:hint="eastAsia"/>
        </w:rPr>
        <w:t>95%</w:t>
      </w:r>
      <w:r w:rsidRPr="002371E1">
        <w:rPr>
          <w:rFonts w:ascii="Times New Roman" w:hAnsi="Times New Roman" w:hint="eastAsia"/>
        </w:rPr>
        <w:t>，</w:t>
      </w:r>
      <w:r w:rsidRPr="002371E1">
        <w:rPr>
          <w:rFonts w:ascii="Times New Roman" w:hAnsi="Times New Roman" w:hint="eastAsia"/>
        </w:rPr>
        <w:t>90%</w:t>
      </w:r>
      <w:r w:rsidRPr="002371E1">
        <w:rPr>
          <w:rFonts w:ascii="Times New Roman" w:hAnsi="Times New Roman" w:hint="eastAsia"/>
        </w:rPr>
        <w:t>置信区间下临界的</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检验值，且</w:t>
      </w:r>
      <w:r w:rsidRPr="002371E1">
        <w:rPr>
          <w:rFonts w:ascii="Times New Roman" w:hAnsi="Times New Roman" w:hint="eastAsia"/>
        </w:rPr>
        <w:t>P-value</w:t>
      </w:r>
      <w:r w:rsidRPr="002371E1">
        <w:rPr>
          <w:rFonts w:ascii="Times New Roman" w:hAnsi="Times New Roman" w:hint="eastAsia"/>
        </w:rPr>
        <w:t>值接近于零，因此数据经过平稳化处理后平稳性达到</w:t>
      </w:r>
      <w:r w:rsidR="00BC0400" w:rsidRPr="002371E1">
        <w:rPr>
          <w:rFonts w:ascii="Times New Roman" w:hAnsi="Times New Roman" w:hint="eastAsia"/>
        </w:rPr>
        <w:t>了</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根检验的标准。</w:t>
      </w:r>
    </w:p>
    <w:p w14:paraId="06A632A0" w14:textId="264CB0B3" w:rsidR="00EE4B38" w:rsidRDefault="00EE4B38" w:rsidP="00EE4B38">
      <w:pPr>
        <w:ind w:firstLine="420"/>
        <w:jc w:val="center"/>
        <w:rPr>
          <w:ins w:id="194" w:author="JAY" w:date="2019-09-03T17:09:00Z"/>
          <w:rFonts w:ascii="Times New Roman" w:hAnsi="Times New Roman"/>
        </w:rPr>
      </w:pPr>
      <w:r w:rsidRPr="002371E1">
        <w:rPr>
          <w:rFonts w:ascii="Times New Roman" w:hAnsi="Times New Roman" w:cs="Times New Roman" w:hint="eastAsia"/>
        </w:rPr>
        <w:t>表</w:t>
      </w:r>
      <w:r w:rsidRPr="002371E1">
        <w:rPr>
          <w:rFonts w:ascii="Times New Roman" w:hAnsi="Times New Roman" w:hint="eastAsia"/>
        </w:rPr>
        <w:t>1</w:t>
      </w:r>
      <w:r w:rsidRPr="002371E1">
        <w:rPr>
          <w:rFonts w:ascii="Times New Roman" w:hAnsi="Times New Roman"/>
        </w:rPr>
        <w:t xml:space="preserve"> </w:t>
      </w: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詹金斯法</w:t>
      </w:r>
      <w:r w:rsidRPr="002371E1">
        <w:rPr>
          <w:rFonts w:ascii="Times New Roman" w:hAnsi="Times New Roman" w:hint="eastAsia"/>
        </w:rPr>
        <w:t>样本数据序列各站点</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单位根检验表</w:t>
      </w:r>
    </w:p>
    <w:p w14:paraId="67238F4D" w14:textId="1ABAA81A" w:rsidR="00ED5044" w:rsidRPr="002371E1" w:rsidRDefault="00ED5044" w:rsidP="00EE4B38">
      <w:pPr>
        <w:ind w:firstLine="420"/>
        <w:jc w:val="center"/>
        <w:rPr>
          <w:rFonts w:ascii="Times New Roman" w:hAnsi="Times New Roman" w:hint="eastAsia"/>
        </w:rPr>
      </w:pPr>
      <w:ins w:id="195" w:author="JAY" w:date="2019-09-03T17:09:00Z">
        <w:r w:rsidRPr="00ED5044">
          <w:rPr>
            <w:rFonts w:ascii="Times New Roman" w:hAnsi="Times New Roman"/>
          </w:rPr>
          <w:t xml:space="preserve">Tab.1 </w:t>
        </w:r>
      </w:ins>
      <w:ins w:id="196" w:author="JAY" w:date="2019-09-03T18:02:00Z">
        <w:r w:rsidR="002F5433">
          <w:rPr>
            <w:rFonts w:ascii="Times New Roman" w:hAnsi="Times New Roman"/>
          </w:rPr>
          <w:t xml:space="preserve">The </w:t>
        </w:r>
      </w:ins>
      <w:ins w:id="197" w:author="JAY" w:date="2019-09-03T17:53:00Z">
        <w:r w:rsidR="00DA67A3" w:rsidRPr="00DA67A3">
          <w:rPr>
            <w:rFonts w:ascii="Times New Roman" w:hAnsi="Times New Roman"/>
          </w:rPr>
          <w:t>ADF test result of each site with Box-Jenkins Method</w:t>
        </w:r>
      </w:ins>
    </w:p>
    <w:tbl>
      <w:tblPr>
        <w:tblStyle w:val="af3"/>
        <w:tblW w:w="0" w:type="auto"/>
        <w:tblLook w:val="04A0" w:firstRow="1" w:lastRow="0" w:firstColumn="1" w:lastColumn="0" w:noHBand="0" w:noVBand="1"/>
      </w:tblPr>
      <w:tblGrid>
        <w:gridCol w:w="414"/>
        <w:gridCol w:w="2222"/>
        <w:gridCol w:w="1414"/>
        <w:gridCol w:w="1414"/>
        <w:gridCol w:w="1414"/>
        <w:gridCol w:w="1644"/>
      </w:tblGrid>
      <w:tr w:rsidR="004555F2" w:rsidRPr="002371E1" w14:paraId="27F3FCD3" w14:textId="360C0DF1" w:rsidTr="004555F2">
        <w:trPr>
          <w:trHeight w:val="132"/>
        </w:trPr>
        <w:tc>
          <w:tcPr>
            <w:tcW w:w="441" w:type="dxa"/>
          </w:tcPr>
          <w:p w14:paraId="1474F1DB" w14:textId="5996FF91" w:rsidR="001413E6" w:rsidRPr="002371E1" w:rsidRDefault="001413E6" w:rsidP="005D6DFD">
            <w:pPr>
              <w:rPr>
                <w:rFonts w:ascii="Times New Roman" w:hAnsi="Times New Roman" w:cs="Times New Roman"/>
              </w:rPr>
            </w:pPr>
            <w:r w:rsidRPr="002371E1">
              <w:rPr>
                <w:rFonts w:ascii="Times New Roman" w:hAnsi="Times New Roman" w:cs="Times New Roman" w:hint="eastAsia"/>
              </w:rPr>
              <w:t>站点编号</w:t>
            </w:r>
          </w:p>
        </w:tc>
        <w:tc>
          <w:tcPr>
            <w:tcW w:w="1578" w:type="dxa"/>
          </w:tcPr>
          <w:p w14:paraId="656F133B" w14:textId="6E617FA0"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A</w:t>
            </w:r>
            <w:r w:rsidRPr="002371E1">
              <w:rPr>
                <w:rFonts w:ascii="Times New Roman" w:hAnsi="Times New Roman" w:cs="Times New Roman"/>
              </w:rPr>
              <w:t>DF T</w:t>
            </w:r>
            <w:r w:rsidRPr="002371E1">
              <w:rPr>
                <w:rFonts w:ascii="Times New Roman" w:hAnsi="Times New Roman" w:cs="Times New Roman" w:hint="eastAsia"/>
              </w:rPr>
              <w:t>est</w:t>
            </w:r>
            <w:r w:rsidRPr="002371E1">
              <w:rPr>
                <w:rFonts w:ascii="Times New Roman" w:hAnsi="Times New Roman" w:cs="Times New Roman"/>
              </w:rPr>
              <w:t xml:space="preserve"> Result</w:t>
            </w:r>
          </w:p>
        </w:tc>
        <w:tc>
          <w:tcPr>
            <w:tcW w:w="1578" w:type="dxa"/>
          </w:tcPr>
          <w:p w14:paraId="7141B2DF" w14:textId="2BF74E48"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rPr>
              <w:t>1</w:t>
            </w:r>
            <w:r w:rsidRPr="002371E1">
              <w:rPr>
                <w:rFonts w:ascii="Times New Roman" w:hAnsi="Times New Roman" w:cs="Times New Roman" w:hint="eastAsia"/>
              </w:rPr>
              <w:t>统计值</w:t>
            </w:r>
          </w:p>
        </w:tc>
        <w:tc>
          <w:tcPr>
            <w:tcW w:w="1564" w:type="dxa"/>
          </w:tcPr>
          <w:p w14:paraId="0077F932" w14:textId="0AD40304"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5</w:t>
            </w:r>
            <w:r w:rsidRPr="002371E1">
              <w:rPr>
                <w:rFonts w:ascii="Times New Roman" w:hAnsi="Times New Roman" w:cs="Times New Roman" w:hint="eastAsia"/>
              </w:rPr>
              <w:t>统计值</w:t>
            </w:r>
          </w:p>
        </w:tc>
        <w:tc>
          <w:tcPr>
            <w:tcW w:w="1501" w:type="dxa"/>
          </w:tcPr>
          <w:p w14:paraId="159FA119" w14:textId="0C93376A"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10</w:t>
            </w:r>
            <w:r w:rsidRPr="002371E1">
              <w:rPr>
                <w:rFonts w:ascii="Times New Roman" w:hAnsi="Times New Roman" w:cs="Times New Roman" w:hint="eastAsia"/>
              </w:rPr>
              <w:t>统计值</w:t>
            </w:r>
          </w:p>
        </w:tc>
        <w:tc>
          <w:tcPr>
            <w:tcW w:w="1634" w:type="dxa"/>
          </w:tcPr>
          <w:p w14:paraId="077F974B" w14:textId="3FE3798A"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P</w:t>
            </w:r>
            <w:r w:rsidRPr="002371E1">
              <w:rPr>
                <w:rFonts w:ascii="Times New Roman" w:hAnsi="Times New Roman" w:cs="Times New Roman"/>
              </w:rPr>
              <w:t>-value</w:t>
            </w:r>
          </w:p>
        </w:tc>
      </w:tr>
      <w:tr w:rsidR="004555F2" w:rsidRPr="002371E1" w14:paraId="6F986E96" w14:textId="44DBC953" w:rsidTr="004555F2">
        <w:tc>
          <w:tcPr>
            <w:tcW w:w="441" w:type="dxa"/>
          </w:tcPr>
          <w:p w14:paraId="5636E73B" w14:textId="06C1A452" w:rsidR="001413E6" w:rsidRPr="002371E1" w:rsidRDefault="001413E6" w:rsidP="005D6DFD">
            <w:pPr>
              <w:rPr>
                <w:rFonts w:ascii="Times New Roman" w:hAnsi="Times New Roman" w:cs="Times New Roman"/>
              </w:rPr>
            </w:pPr>
            <w:r w:rsidRPr="002371E1">
              <w:rPr>
                <w:rFonts w:ascii="Times New Roman" w:hAnsi="Times New Roman" w:cs="Times New Roman" w:hint="eastAsia"/>
              </w:rPr>
              <w:t>1</w:t>
            </w:r>
          </w:p>
        </w:tc>
        <w:tc>
          <w:tcPr>
            <w:tcW w:w="1578" w:type="dxa"/>
          </w:tcPr>
          <w:p w14:paraId="1351A9F3" w14:textId="3A326E09" w:rsidR="001413E6" w:rsidRPr="002371E1" w:rsidRDefault="001413E6" w:rsidP="005D6DFD">
            <w:pPr>
              <w:rPr>
                <w:rFonts w:ascii="Times New Roman" w:hAnsi="Times New Roman" w:cs="Times New Roman"/>
              </w:rPr>
            </w:pPr>
            <w:commentRangeStart w:id="198"/>
            <w:commentRangeStart w:id="199"/>
            <w:r w:rsidRPr="002371E1">
              <w:rPr>
                <w:rFonts w:ascii="Times New Roman" w:hAnsi="Times New Roman" w:cs="Times New Roman"/>
              </w:rPr>
              <w:t>-2.44</w:t>
            </w:r>
            <w:del w:id="200" w:author="JAY" w:date="2019-09-03T12:22:00Z">
              <w:r w:rsidRPr="002371E1" w:rsidDel="00AF1AA2">
                <w:rPr>
                  <w:rFonts w:ascii="Times New Roman" w:hAnsi="Times New Roman" w:cs="Times New Roman"/>
                </w:rPr>
                <w:delText>09673271</w:delText>
              </w:r>
              <w:commentRangeEnd w:id="198"/>
              <w:r w:rsidR="009F1AE5" w:rsidDel="00AF1AA2">
                <w:rPr>
                  <w:rStyle w:val="af1"/>
                </w:rPr>
                <w:commentReference w:id="198"/>
              </w:r>
            </w:del>
            <w:commentRangeEnd w:id="199"/>
            <w:r w:rsidR="004B18D4">
              <w:rPr>
                <w:rStyle w:val="af1"/>
              </w:rPr>
              <w:commentReference w:id="199"/>
            </w:r>
          </w:p>
        </w:tc>
        <w:tc>
          <w:tcPr>
            <w:tcW w:w="1578" w:type="dxa"/>
          </w:tcPr>
          <w:p w14:paraId="3EF19376" w14:textId="37170B05" w:rsidR="001413E6" w:rsidRPr="002371E1" w:rsidRDefault="001413E6" w:rsidP="005D6DFD">
            <w:pPr>
              <w:rPr>
                <w:rFonts w:ascii="Times New Roman" w:hAnsi="Times New Roman" w:cs="Times New Roman"/>
              </w:rPr>
            </w:pPr>
            <w:r w:rsidRPr="002371E1">
              <w:rPr>
                <w:rFonts w:ascii="Times New Roman" w:hAnsi="Times New Roman" w:cs="Times New Roman"/>
              </w:rPr>
              <w:t>-3.58</w:t>
            </w:r>
            <w:del w:id="201" w:author="JAY" w:date="2019-09-03T12:22:00Z">
              <w:r w:rsidRPr="002371E1" w:rsidDel="00AF1AA2">
                <w:rPr>
                  <w:rFonts w:ascii="Times New Roman" w:hAnsi="Times New Roman" w:cs="Times New Roman"/>
                </w:rPr>
                <w:delText>48288532</w:delText>
              </w:r>
            </w:del>
          </w:p>
        </w:tc>
        <w:tc>
          <w:tcPr>
            <w:tcW w:w="1564" w:type="dxa"/>
          </w:tcPr>
          <w:p w14:paraId="54B2FAF2" w14:textId="0A795FD9" w:rsidR="001413E6" w:rsidRPr="002371E1" w:rsidRDefault="001413E6" w:rsidP="005D6DFD">
            <w:pPr>
              <w:rPr>
                <w:rFonts w:ascii="Times New Roman" w:hAnsi="Times New Roman" w:cs="Times New Roman"/>
              </w:rPr>
            </w:pPr>
            <w:r w:rsidRPr="002371E1">
              <w:rPr>
                <w:rFonts w:ascii="Times New Roman" w:hAnsi="Times New Roman" w:cs="Times New Roman"/>
              </w:rPr>
              <w:t>-2.92</w:t>
            </w:r>
            <w:del w:id="202" w:author="JAY" w:date="2019-09-03T13:20:00Z">
              <w:r w:rsidRPr="002371E1" w:rsidDel="007A4434">
                <w:rPr>
                  <w:rFonts w:ascii="Times New Roman" w:hAnsi="Times New Roman" w:cs="Times New Roman"/>
                </w:rPr>
                <w:delText>82991495</w:delText>
              </w:r>
            </w:del>
          </w:p>
        </w:tc>
        <w:tc>
          <w:tcPr>
            <w:tcW w:w="1501" w:type="dxa"/>
          </w:tcPr>
          <w:p w14:paraId="7151F106" w14:textId="6D5EAD85" w:rsidR="001413E6" w:rsidRPr="002371E1" w:rsidRDefault="001413E6" w:rsidP="005D6DFD">
            <w:pPr>
              <w:rPr>
                <w:rFonts w:ascii="Times New Roman" w:hAnsi="Times New Roman" w:cs="Times New Roman"/>
              </w:rPr>
            </w:pPr>
            <w:r w:rsidRPr="002371E1">
              <w:rPr>
                <w:rFonts w:ascii="Times New Roman" w:hAnsi="Times New Roman" w:cs="Times New Roman"/>
              </w:rPr>
              <w:t>-2.60</w:t>
            </w:r>
            <w:del w:id="203" w:author="JAY" w:date="2019-09-03T13:20:00Z">
              <w:r w:rsidRPr="002371E1" w:rsidDel="007A4434">
                <w:rPr>
                  <w:rFonts w:ascii="Times New Roman" w:hAnsi="Times New Roman" w:cs="Times New Roman"/>
                </w:rPr>
                <w:delText>23438271</w:delText>
              </w:r>
            </w:del>
          </w:p>
        </w:tc>
        <w:tc>
          <w:tcPr>
            <w:tcW w:w="1634" w:type="dxa"/>
          </w:tcPr>
          <w:p w14:paraId="3EC74E05" w14:textId="1A022AB5" w:rsidR="001413E6" w:rsidRPr="002371E1" w:rsidRDefault="00C25074" w:rsidP="005D6DFD">
            <w:pPr>
              <w:rPr>
                <w:rFonts w:ascii="Times New Roman" w:hAnsi="Times New Roman" w:cs="Times New Roman"/>
              </w:rPr>
            </w:pPr>
            <w:r w:rsidRPr="002371E1">
              <w:rPr>
                <w:rFonts w:ascii="Times New Roman" w:hAnsi="Times New Roman" w:cs="Times New Roman"/>
              </w:rPr>
              <w:t>0.13</w:t>
            </w:r>
            <w:del w:id="204" w:author="JAY" w:date="2019-09-03T13:22:00Z">
              <w:r w:rsidRPr="002371E1" w:rsidDel="007A4434">
                <w:rPr>
                  <w:rFonts w:ascii="Times New Roman" w:hAnsi="Times New Roman" w:cs="Times New Roman"/>
                </w:rPr>
                <w:delText>050585400</w:delText>
              </w:r>
              <w:r w:rsidRPr="002371E1" w:rsidDel="007A4434">
                <w:rPr>
                  <w:rFonts w:ascii="Times New Roman" w:hAnsi="Times New Roman" w:cs="Times New Roman" w:hint="eastAsia"/>
                </w:rPr>
                <w:delText>8</w:delText>
              </w:r>
            </w:del>
          </w:p>
        </w:tc>
      </w:tr>
      <w:tr w:rsidR="004555F2" w:rsidRPr="002371E1" w14:paraId="5FC6B0DB" w14:textId="7F08D99F" w:rsidTr="004555F2">
        <w:tc>
          <w:tcPr>
            <w:tcW w:w="441" w:type="dxa"/>
          </w:tcPr>
          <w:p w14:paraId="45D750A0" w14:textId="4DC983DA" w:rsidR="001413E6" w:rsidRPr="002371E1" w:rsidRDefault="001413E6" w:rsidP="005D6DFD">
            <w:pPr>
              <w:rPr>
                <w:rFonts w:ascii="Times New Roman" w:hAnsi="Times New Roman" w:cs="Times New Roman"/>
              </w:rPr>
            </w:pPr>
            <w:r w:rsidRPr="002371E1">
              <w:rPr>
                <w:rFonts w:ascii="Times New Roman" w:hAnsi="Times New Roman" w:cs="Times New Roman" w:hint="eastAsia"/>
              </w:rPr>
              <w:t>2</w:t>
            </w:r>
          </w:p>
        </w:tc>
        <w:tc>
          <w:tcPr>
            <w:tcW w:w="1578" w:type="dxa"/>
          </w:tcPr>
          <w:p w14:paraId="703CE5C2" w14:textId="3BB43339" w:rsidR="001413E6" w:rsidRPr="002371E1" w:rsidRDefault="001413E6" w:rsidP="005D6DFD">
            <w:pPr>
              <w:rPr>
                <w:rFonts w:ascii="Times New Roman" w:hAnsi="Times New Roman" w:cs="Times New Roman"/>
              </w:rPr>
            </w:pPr>
            <w:r w:rsidRPr="002371E1">
              <w:rPr>
                <w:rFonts w:ascii="Times New Roman" w:hAnsi="Times New Roman" w:cs="Times New Roman"/>
              </w:rPr>
              <w:t>-3.26</w:t>
            </w:r>
            <w:del w:id="205" w:author="JAY" w:date="2019-09-03T12:22:00Z">
              <w:r w:rsidRPr="002371E1" w:rsidDel="00AF1AA2">
                <w:rPr>
                  <w:rFonts w:ascii="Times New Roman" w:hAnsi="Times New Roman" w:cs="Times New Roman"/>
                </w:rPr>
                <w:delText>97996207</w:delText>
              </w:r>
            </w:del>
          </w:p>
        </w:tc>
        <w:tc>
          <w:tcPr>
            <w:tcW w:w="1578" w:type="dxa"/>
          </w:tcPr>
          <w:p w14:paraId="6B47494C" w14:textId="0A0E94C3" w:rsidR="001413E6" w:rsidRPr="002371E1" w:rsidRDefault="001413E6" w:rsidP="005D6DFD">
            <w:pPr>
              <w:rPr>
                <w:rFonts w:ascii="Times New Roman" w:hAnsi="Times New Roman" w:cs="Times New Roman"/>
              </w:rPr>
            </w:pPr>
            <w:r w:rsidRPr="002371E1">
              <w:rPr>
                <w:rFonts w:ascii="Times New Roman" w:hAnsi="Times New Roman" w:cs="Times New Roman"/>
              </w:rPr>
              <w:t>-3.58</w:t>
            </w:r>
            <w:del w:id="206" w:author="JAY" w:date="2019-09-03T12:22:00Z">
              <w:r w:rsidRPr="002371E1" w:rsidDel="00AF1AA2">
                <w:rPr>
                  <w:rFonts w:ascii="Times New Roman" w:hAnsi="Times New Roman" w:cs="Times New Roman"/>
                </w:rPr>
                <w:delText>12576580</w:delText>
              </w:r>
            </w:del>
          </w:p>
        </w:tc>
        <w:tc>
          <w:tcPr>
            <w:tcW w:w="1564" w:type="dxa"/>
          </w:tcPr>
          <w:p w14:paraId="28D3D256" w14:textId="7BF89502" w:rsidR="001413E6" w:rsidRPr="002371E1" w:rsidRDefault="00C25074" w:rsidP="005D6DFD">
            <w:pPr>
              <w:rPr>
                <w:rFonts w:ascii="Times New Roman" w:hAnsi="Times New Roman" w:cs="Times New Roman"/>
              </w:rPr>
            </w:pPr>
            <w:r w:rsidRPr="002371E1">
              <w:rPr>
                <w:rFonts w:ascii="Times New Roman" w:hAnsi="Times New Roman" w:cs="Times New Roman"/>
              </w:rPr>
              <w:t>-2.92</w:t>
            </w:r>
            <w:del w:id="207" w:author="JAY" w:date="2019-09-03T13:20:00Z">
              <w:r w:rsidRPr="002371E1" w:rsidDel="007A4434">
                <w:rPr>
                  <w:rFonts w:ascii="Times New Roman" w:hAnsi="Times New Roman" w:cs="Times New Roman"/>
                </w:rPr>
                <w:delText>67849124</w:delText>
              </w:r>
            </w:del>
          </w:p>
        </w:tc>
        <w:tc>
          <w:tcPr>
            <w:tcW w:w="1501" w:type="dxa"/>
          </w:tcPr>
          <w:p w14:paraId="6138EC1B" w14:textId="6433AF2A" w:rsidR="001413E6" w:rsidRPr="002371E1" w:rsidRDefault="00C25074" w:rsidP="005D6DFD">
            <w:pPr>
              <w:rPr>
                <w:rFonts w:ascii="Times New Roman" w:hAnsi="Times New Roman" w:cs="Times New Roman"/>
              </w:rPr>
            </w:pPr>
            <w:r w:rsidRPr="002371E1">
              <w:rPr>
                <w:rFonts w:ascii="Times New Roman" w:hAnsi="Times New Roman" w:cs="Times New Roman"/>
              </w:rPr>
              <w:t>-2.60</w:t>
            </w:r>
            <w:del w:id="208" w:author="JAY" w:date="2019-09-03T13:20:00Z">
              <w:r w:rsidRPr="002371E1" w:rsidDel="007A4434">
                <w:rPr>
                  <w:rFonts w:ascii="Times New Roman" w:hAnsi="Times New Roman" w:cs="Times New Roman"/>
                </w:rPr>
                <w:delText>15409829</w:delText>
              </w:r>
            </w:del>
          </w:p>
        </w:tc>
        <w:tc>
          <w:tcPr>
            <w:tcW w:w="1634" w:type="dxa"/>
          </w:tcPr>
          <w:p w14:paraId="1191B7BA" w14:textId="602D2F28" w:rsidR="001413E6" w:rsidRPr="002371E1" w:rsidRDefault="00C25074" w:rsidP="005D6DFD">
            <w:pPr>
              <w:rPr>
                <w:rFonts w:ascii="Times New Roman" w:hAnsi="Times New Roman" w:cs="Times New Roman"/>
              </w:rPr>
            </w:pPr>
            <w:r w:rsidRPr="002371E1">
              <w:rPr>
                <w:rFonts w:ascii="Times New Roman" w:hAnsi="Times New Roman" w:cs="Times New Roman"/>
              </w:rPr>
              <w:t>0</w:t>
            </w:r>
            <w:r w:rsidRPr="002371E1">
              <w:rPr>
                <w:rFonts w:ascii="Times New Roman" w:hAnsi="Times New Roman" w:cs="Times New Roman" w:hint="eastAsia"/>
              </w:rPr>
              <w:t>.</w:t>
            </w:r>
            <w:r w:rsidRPr="002371E1">
              <w:rPr>
                <w:rFonts w:ascii="Times New Roman" w:hAnsi="Times New Roman" w:cs="Times New Roman"/>
              </w:rPr>
              <w:t>16</w:t>
            </w:r>
            <w:del w:id="209" w:author="JAY" w:date="2019-09-03T13:22:00Z">
              <w:r w:rsidRPr="002371E1" w:rsidDel="007A4434">
                <w:rPr>
                  <w:rFonts w:ascii="Times New Roman" w:hAnsi="Times New Roman" w:cs="Times New Roman"/>
                </w:rPr>
                <w:delText>2835982639</w:delText>
              </w:r>
            </w:del>
          </w:p>
        </w:tc>
      </w:tr>
      <w:tr w:rsidR="004555F2" w:rsidRPr="002371E1" w14:paraId="34887AB4" w14:textId="1E4223ED" w:rsidTr="004555F2">
        <w:tc>
          <w:tcPr>
            <w:tcW w:w="441" w:type="dxa"/>
          </w:tcPr>
          <w:p w14:paraId="647BB4B9" w14:textId="46D42686" w:rsidR="001413E6" w:rsidRPr="002371E1" w:rsidRDefault="001413E6" w:rsidP="005D6DFD">
            <w:pPr>
              <w:rPr>
                <w:rFonts w:ascii="Times New Roman" w:hAnsi="Times New Roman" w:cs="Times New Roman"/>
              </w:rPr>
            </w:pPr>
            <w:r w:rsidRPr="002371E1">
              <w:rPr>
                <w:rFonts w:ascii="Times New Roman" w:hAnsi="Times New Roman" w:cs="Times New Roman" w:hint="eastAsia"/>
              </w:rPr>
              <w:t>3</w:t>
            </w:r>
          </w:p>
        </w:tc>
        <w:tc>
          <w:tcPr>
            <w:tcW w:w="1578" w:type="dxa"/>
          </w:tcPr>
          <w:p w14:paraId="78D0FE03" w14:textId="0B1DF763" w:rsidR="001413E6" w:rsidRPr="002371E1" w:rsidRDefault="001413E6" w:rsidP="005D6DFD">
            <w:pPr>
              <w:rPr>
                <w:rFonts w:ascii="Times New Roman" w:hAnsi="Times New Roman" w:cs="Times New Roman"/>
              </w:rPr>
            </w:pPr>
            <w:r w:rsidRPr="002371E1">
              <w:rPr>
                <w:rFonts w:ascii="Times New Roman" w:hAnsi="Times New Roman" w:cs="Times New Roman"/>
              </w:rPr>
              <w:t>-3.25</w:t>
            </w:r>
            <w:del w:id="210" w:author="JAY" w:date="2019-09-03T12:22:00Z">
              <w:r w:rsidRPr="002371E1" w:rsidDel="00AF1AA2">
                <w:rPr>
                  <w:rFonts w:ascii="Times New Roman" w:hAnsi="Times New Roman" w:cs="Times New Roman"/>
                </w:rPr>
                <w:delText>56286931</w:delText>
              </w:r>
            </w:del>
          </w:p>
        </w:tc>
        <w:tc>
          <w:tcPr>
            <w:tcW w:w="1578" w:type="dxa"/>
          </w:tcPr>
          <w:p w14:paraId="04ADAD02" w14:textId="6C6DBD6D"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11" w:author="JAY" w:date="2019-09-03T12:22:00Z">
              <w:r w:rsidRPr="002371E1" w:rsidDel="00AF1AA2">
                <w:rPr>
                  <w:rFonts w:ascii="Times New Roman" w:hAnsi="Times New Roman" w:cs="Times New Roman"/>
                </w:rPr>
                <w:delText>48288532</w:delText>
              </w:r>
            </w:del>
          </w:p>
        </w:tc>
        <w:tc>
          <w:tcPr>
            <w:tcW w:w="1564" w:type="dxa"/>
          </w:tcPr>
          <w:p w14:paraId="15D2D935" w14:textId="2DE9C35D"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12" w:author="JAY" w:date="2019-09-03T13:20:00Z">
              <w:r w:rsidRPr="002371E1" w:rsidDel="007A4434">
                <w:rPr>
                  <w:rFonts w:ascii="Times New Roman" w:hAnsi="Times New Roman" w:cs="Times New Roman"/>
                </w:rPr>
                <w:delText>82991495</w:delText>
              </w:r>
            </w:del>
          </w:p>
        </w:tc>
        <w:tc>
          <w:tcPr>
            <w:tcW w:w="1501" w:type="dxa"/>
          </w:tcPr>
          <w:p w14:paraId="54E37190" w14:textId="2DD3D52C"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13" w:author="JAY" w:date="2019-09-03T13:20:00Z">
              <w:r w:rsidRPr="002371E1" w:rsidDel="007A4434">
                <w:rPr>
                  <w:rFonts w:ascii="Times New Roman" w:hAnsi="Times New Roman" w:cs="Times New Roman"/>
                </w:rPr>
                <w:delText>23438271</w:delText>
              </w:r>
            </w:del>
          </w:p>
        </w:tc>
        <w:tc>
          <w:tcPr>
            <w:tcW w:w="1634" w:type="dxa"/>
          </w:tcPr>
          <w:p w14:paraId="6A690E44" w14:textId="4076EBBA" w:rsidR="001413E6" w:rsidRPr="002371E1" w:rsidRDefault="00C25074" w:rsidP="005D6DFD">
            <w:pPr>
              <w:rPr>
                <w:rFonts w:ascii="Times New Roman" w:hAnsi="Times New Roman" w:cs="Times New Roman"/>
              </w:rPr>
            </w:pPr>
            <w:r w:rsidRPr="002371E1">
              <w:rPr>
                <w:rFonts w:ascii="Times New Roman" w:hAnsi="Times New Roman" w:cs="Times New Roman"/>
              </w:rPr>
              <w:t>0.01</w:t>
            </w:r>
            <w:del w:id="214" w:author="JAY" w:date="2019-09-03T13:22:00Z">
              <w:r w:rsidRPr="002371E1" w:rsidDel="007A4434">
                <w:rPr>
                  <w:rFonts w:ascii="Times New Roman" w:hAnsi="Times New Roman" w:cs="Times New Roman"/>
                </w:rPr>
                <w:delText>6982185862</w:delText>
              </w:r>
            </w:del>
          </w:p>
        </w:tc>
      </w:tr>
      <w:tr w:rsidR="004555F2" w:rsidRPr="002371E1" w14:paraId="61498E54" w14:textId="5B55385E" w:rsidTr="004555F2">
        <w:tc>
          <w:tcPr>
            <w:tcW w:w="441" w:type="dxa"/>
          </w:tcPr>
          <w:p w14:paraId="72D8199D" w14:textId="53D6C4D6" w:rsidR="001413E6" w:rsidRPr="002371E1" w:rsidRDefault="001413E6" w:rsidP="005D6DFD">
            <w:pPr>
              <w:rPr>
                <w:rFonts w:ascii="Times New Roman" w:hAnsi="Times New Roman" w:cs="Times New Roman"/>
              </w:rPr>
            </w:pPr>
            <w:r w:rsidRPr="002371E1">
              <w:rPr>
                <w:rFonts w:ascii="Times New Roman" w:hAnsi="Times New Roman" w:cs="Times New Roman" w:hint="eastAsia"/>
              </w:rPr>
              <w:t>4</w:t>
            </w:r>
          </w:p>
        </w:tc>
        <w:tc>
          <w:tcPr>
            <w:tcW w:w="1578" w:type="dxa"/>
          </w:tcPr>
          <w:p w14:paraId="675B8E26" w14:textId="17A8571A" w:rsidR="001413E6" w:rsidRPr="002371E1" w:rsidRDefault="001413E6" w:rsidP="005D6DFD">
            <w:pPr>
              <w:rPr>
                <w:rFonts w:ascii="Times New Roman" w:hAnsi="Times New Roman" w:cs="Times New Roman"/>
              </w:rPr>
            </w:pPr>
            <w:r w:rsidRPr="002371E1">
              <w:rPr>
                <w:rFonts w:ascii="Times New Roman" w:hAnsi="Times New Roman" w:cs="Times New Roman"/>
              </w:rPr>
              <w:t>-3.58</w:t>
            </w:r>
            <w:del w:id="215" w:author="JAY" w:date="2019-09-03T12:22:00Z">
              <w:r w:rsidRPr="002371E1" w:rsidDel="00AF1AA2">
                <w:rPr>
                  <w:rFonts w:ascii="Times New Roman" w:hAnsi="Times New Roman" w:cs="Times New Roman"/>
                </w:rPr>
                <w:delText>94016863</w:delText>
              </w:r>
            </w:del>
          </w:p>
        </w:tc>
        <w:tc>
          <w:tcPr>
            <w:tcW w:w="1578" w:type="dxa"/>
          </w:tcPr>
          <w:p w14:paraId="3E693A38" w14:textId="4908EE77"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16" w:author="JAY" w:date="2019-09-03T12:22:00Z">
              <w:r w:rsidRPr="002371E1" w:rsidDel="00AF1AA2">
                <w:rPr>
                  <w:rFonts w:ascii="Times New Roman" w:hAnsi="Times New Roman" w:cs="Times New Roman"/>
                </w:rPr>
                <w:delText>12576580</w:delText>
              </w:r>
            </w:del>
          </w:p>
        </w:tc>
        <w:tc>
          <w:tcPr>
            <w:tcW w:w="1564" w:type="dxa"/>
          </w:tcPr>
          <w:p w14:paraId="65EB5E31" w14:textId="2240E04E" w:rsidR="001413E6" w:rsidRPr="002371E1" w:rsidRDefault="004555F2" w:rsidP="005D6DFD">
            <w:pP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rPr>
              <w:t>2.92</w:t>
            </w:r>
            <w:del w:id="217" w:author="JAY" w:date="2019-09-03T13:20:00Z">
              <w:r w:rsidRPr="002371E1" w:rsidDel="007A4434">
                <w:rPr>
                  <w:rFonts w:ascii="Times New Roman" w:hAnsi="Times New Roman" w:cs="Times New Roman"/>
                </w:rPr>
                <w:delText>67849124</w:delText>
              </w:r>
            </w:del>
          </w:p>
        </w:tc>
        <w:tc>
          <w:tcPr>
            <w:tcW w:w="1501" w:type="dxa"/>
          </w:tcPr>
          <w:p w14:paraId="11897491" w14:textId="32A5B694"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18" w:author="JAY" w:date="2019-09-03T13:20:00Z">
              <w:r w:rsidRPr="002371E1" w:rsidDel="007A4434">
                <w:rPr>
                  <w:rFonts w:ascii="Times New Roman" w:hAnsi="Times New Roman" w:cs="Times New Roman"/>
                </w:rPr>
                <w:delText>15409829</w:delText>
              </w:r>
            </w:del>
          </w:p>
        </w:tc>
        <w:tc>
          <w:tcPr>
            <w:tcW w:w="1634" w:type="dxa"/>
          </w:tcPr>
          <w:p w14:paraId="6F605D0A" w14:textId="7EEB23E3" w:rsidR="001413E6" w:rsidRPr="002371E1" w:rsidRDefault="00C25074" w:rsidP="005D6DFD">
            <w:pPr>
              <w:rPr>
                <w:rFonts w:ascii="Times New Roman" w:hAnsi="Times New Roman" w:cs="Times New Roman"/>
              </w:rPr>
            </w:pPr>
            <w:r w:rsidRPr="002371E1">
              <w:rPr>
                <w:rFonts w:ascii="Times New Roman" w:hAnsi="Times New Roman" w:cs="Times New Roman"/>
              </w:rPr>
              <w:t>0.0</w:t>
            </w:r>
            <w:del w:id="219" w:author="JAY" w:date="2019-09-03T13:22:00Z">
              <w:r w:rsidRPr="002371E1" w:rsidDel="007A4434">
                <w:rPr>
                  <w:rFonts w:ascii="Times New Roman" w:hAnsi="Times New Roman" w:cs="Times New Roman"/>
                </w:rPr>
                <w:delText>0</w:delText>
              </w:r>
            </w:del>
            <w:ins w:id="220" w:author="JAY" w:date="2019-09-03T13:22:00Z">
              <w:r w:rsidR="007A4434">
                <w:rPr>
                  <w:rFonts w:ascii="Times New Roman" w:hAnsi="Times New Roman" w:cs="Times New Roman" w:hint="eastAsia"/>
                </w:rPr>
                <w:t>1</w:t>
              </w:r>
            </w:ins>
            <w:del w:id="221" w:author="JAY" w:date="2019-09-03T13:22:00Z">
              <w:r w:rsidRPr="002371E1" w:rsidDel="007A4434">
                <w:rPr>
                  <w:rFonts w:ascii="Times New Roman" w:hAnsi="Times New Roman" w:cs="Times New Roman"/>
                </w:rPr>
                <w:delText>596690740</w:delText>
              </w:r>
              <w:r w:rsidRPr="002371E1" w:rsidDel="007A4434">
                <w:rPr>
                  <w:rFonts w:ascii="Times New Roman" w:hAnsi="Times New Roman" w:cs="Times New Roman" w:hint="eastAsia"/>
                </w:rPr>
                <w:delText>8</w:delText>
              </w:r>
            </w:del>
          </w:p>
        </w:tc>
      </w:tr>
      <w:tr w:rsidR="004555F2" w:rsidRPr="002371E1" w14:paraId="6FE2B62D" w14:textId="5EDE423D" w:rsidTr="004555F2">
        <w:tc>
          <w:tcPr>
            <w:tcW w:w="441" w:type="dxa"/>
          </w:tcPr>
          <w:p w14:paraId="5DE61A6F" w14:textId="714A1DA1" w:rsidR="001413E6" w:rsidRPr="002371E1" w:rsidRDefault="001413E6" w:rsidP="005D6DFD">
            <w:pPr>
              <w:rPr>
                <w:rFonts w:ascii="Times New Roman" w:hAnsi="Times New Roman" w:cs="Times New Roman"/>
              </w:rPr>
            </w:pPr>
            <w:r w:rsidRPr="002371E1">
              <w:rPr>
                <w:rFonts w:ascii="Times New Roman" w:hAnsi="Times New Roman" w:cs="Times New Roman" w:hint="eastAsia"/>
              </w:rPr>
              <w:t>5</w:t>
            </w:r>
          </w:p>
        </w:tc>
        <w:tc>
          <w:tcPr>
            <w:tcW w:w="1578" w:type="dxa"/>
          </w:tcPr>
          <w:p w14:paraId="5F910012" w14:textId="2B45B560" w:rsidR="001413E6" w:rsidRPr="002371E1" w:rsidRDefault="001413E6" w:rsidP="005D6DFD">
            <w:pPr>
              <w:rPr>
                <w:rFonts w:ascii="Times New Roman" w:hAnsi="Times New Roman" w:cs="Times New Roman"/>
              </w:rPr>
            </w:pPr>
            <w:r w:rsidRPr="002371E1">
              <w:rPr>
                <w:rFonts w:ascii="Times New Roman" w:hAnsi="Times New Roman" w:cs="Times New Roman"/>
              </w:rPr>
              <w:t>-3.65</w:t>
            </w:r>
            <w:del w:id="222" w:author="JAY" w:date="2019-09-03T12:22:00Z">
              <w:r w:rsidRPr="002371E1" w:rsidDel="00AF1AA2">
                <w:rPr>
                  <w:rFonts w:ascii="Times New Roman" w:hAnsi="Times New Roman" w:cs="Times New Roman"/>
                </w:rPr>
                <w:delText>74040383</w:delText>
              </w:r>
            </w:del>
          </w:p>
        </w:tc>
        <w:tc>
          <w:tcPr>
            <w:tcW w:w="1578" w:type="dxa"/>
          </w:tcPr>
          <w:p w14:paraId="58BC9405" w14:textId="76B12C69"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23" w:author="JAY" w:date="2019-09-03T12:22:00Z">
              <w:r w:rsidRPr="002371E1" w:rsidDel="00AF1AA2">
                <w:rPr>
                  <w:rFonts w:ascii="Times New Roman" w:hAnsi="Times New Roman" w:cs="Times New Roman"/>
                </w:rPr>
                <w:delText>12576580</w:delText>
              </w:r>
            </w:del>
          </w:p>
        </w:tc>
        <w:tc>
          <w:tcPr>
            <w:tcW w:w="1564" w:type="dxa"/>
          </w:tcPr>
          <w:p w14:paraId="558769B8" w14:textId="63F3FD14"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24" w:author="JAY" w:date="2019-09-03T13:20:00Z">
              <w:r w:rsidRPr="002371E1" w:rsidDel="007A4434">
                <w:rPr>
                  <w:rFonts w:ascii="Times New Roman" w:hAnsi="Times New Roman" w:cs="Times New Roman"/>
                </w:rPr>
                <w:delText>67849124</w:delText>
              </w:r>
            </w:del>
          </w:p>
        </w:tc>
        <w:tc>
          <w:tcPr>
            <w:tcW w:w="1501" w:type="dxa"/>
          </w:tcPr>
          <w:p w14:paraId="46EF92E2" w14:textId="1A5A0B15"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25" w:author="JAY" w:date="2019-09-03T13:20:00Z">
              <w:r w:rsidRPr="002371E1" w:rsidDel="007A4434">
                <w:rPr>
                  <w:rFonts w:ascii="Times New Roman" w:hAnsi="Times New Roman" w:cs="Times New Roman"/>
                </w:rPr>
                <w:delText>15409829</w:delText>
              </w:r>
            </w:del>
          </w:p>
        </w:tc>
        <w:tc>
          <w:tcPr>
            <w:tcW w:w="1634" w:type="dxa"/>
          </w:tcPr>
          <w:p w14:paraId="0FA016DF" w14:textId="2DC735DB" w:rsidR="001413E6" w:rsidRPr="002371E1" w:rsidRDefault="00C25074" w:rsidP="005D6DFD">
            <w:pPr>
              <w:rPr>
                <w:rFonts w:ascii="Times New Roman" w:hAnsi="Times New Roman" w:cs="Times New Roman"/>
              </w:rPr>
            </w:pPr>
            <w:r w:rsidRPr="002371E1">
              <w:rPr>
                <w:rFonts w:ascii="Times New Roman" w:hAnsi="Times New Roman" w:cs="Times New Roman"/>
              </w:rPr>
              <w:t>0.0</w:t>
            </w:r>
            <w:del w:id="226" w:author="JAY" w:date="2019-09-03T13:22:00Z">
              <w:r w:rsidRPr="002371E1" w:rsidDel="007A4434">
                <w:rPr>
                  <w:rFonts w:ascii="Times New Roman" w:hAnsi="Times New Roman" w:cs="Times New Roman" w:hint="eastAsia"/>
                </w:rPr>
                <w:delText>0</w:delText>
              </w:r>
            </w:del>
            <w:ins w:id="227" w:author="JAY" w:date="2019-09-03T13:22:00Z">
              <w:r w:rsidR="007A4434">
                <w:rPr>
                  <w:rFonts w:ascii="Times New Roman" w:hAnsi="Times New Roman" w:cs="Times New Roman" w:hint="eastAsia"/>
                </w:rPr>
                <w:t>1</w:t>
              </w:r>
            </w:ins>
            <w:del w:id="228" w:author="JAY" w:date="2019-09-03T13:22:00Z">
              <w:r w:rsidRPr="002371E1" w:rsidDel="007A4434">
                <w:rPr>
                  <w:rFonts w:ascii="Times New Roman" w:hAnsi="Times New Roman" w:cs="Times New Roman"/>
                </w:rPr>
                <w:delText>4753800087</w:delText>
              </w:r>
            </w:del>
          </w:p>
        </w:tc>
      </w:tr>
      <w:tr w:rsidR="004555F2" w:rsidRPr="002371E1" w14:paraId="2FA7C7E7" w14:textId="0B9A3465" w:rsidTr="004555F2">
        <w:tc>
          <w:tcPr>
            <w:tcW w:w="441" w:type="dxa"/>
          </w:tcPr>
          <w:p w14:paraId="6773C086" w14:textId="435FAC2A" w:rsidR="001413E6" w:rsidRPr="002371E1" w:rsidRDefault="001413E6" w:rsidP="005D6DFD">
            <w:pPr>
              <w:rPr>
                <w:rFonts w:ascii="Times New Roman" w:hAnsi="Times New Roman" w:cs="Times New Roman"/>
              </w:rPr>
            </w:pPr>
            <w:r w:rsidRPr="002371E1">
              <w:rPr>
                <w:rFonts w:ascii="Times New Roman" w:hAnsi="Times New Roman" w:cs="Times New Roman" w:hint="eastAsia"/>
              </w:rPr>
              <w:t>6</w:t>
            </w:r>
          </w:p>
        </w:tc>
        <w:tc>
          <w:tcPr>
            <w:tcW w:w="1578" w:type="dxa"/>
          </w:tcPr>
          <w:p w14:paraId="5EADCF56" w14:textId="2C4BDC4C" w:rsidR="001413E6" w:rsidRPr="002371E1" w:rsidRDefault="001413E6" w:rsidP="005D6DFD">
            <w:pPr>
              <w:rPr>
                <w:rFonts w:ascii="Times New Roman" w:hAnsi="Times New Roman" w:cs="Times New Roman"/>
              </w:rPr>
            </w:pPr>
            <w:r w:rsidRPr="002371E1">
              <w:rPr>
                <w:rFonts w:ascii="Times New Roman" w:hAnsi="Times New Roman" w:cs="Times New Roman"/>
              </w:rPr>
              <w:t>-2.43</w:t>
            </w:r>
            <w:del w:id="229" w:author="JAY" w:date="2019-09-03T12:22:00Z">
              <w:r w:rsidRPr="002371E1" w:rsidDel="00AF1AA2">
                <w:rPr>
                  <w:rFonts w:ascii="Times New Roman" w:hAnsi="Times New Roman" w:cs="Times New Roman"/>
                </w:rPr>
                <w:delText>32140267</w:delText>
              </w:r>
            </w:del>
          </w:p>
        </w:tc>
        <w:tc>
          <w:tcPr>
            <w:tcW w:w="1578" w:type="dxa"/>
          </w:tcPr>
          <w:p w14:paraId="4CF7FD58" w14:textId="08AB7B4C"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30" w:author="JAY" w:date="2019-09-03T12:23:00Z">
              <w:r w:rsidRPr="002371E1" w:rsidDel="00AF1AA2">
                <w:rPr>
                  <w:rFonts w:ascii="Times New Roman" w:hAnsi="Times New Roman" w:cs="Times New Roman"/>
                </w:rPr>
                <w:delText>482885</w:delText>
              </w:r>
              <w:r w:rsidRPr="002371E1" w:rsidDel="00AF1AA2">
                <w:rPr>
                  <w:rFonts w:ascii="Times New Roman" w:hAnsi="Times New Roman" w:cs="Times New Roman" w:hint="eastAsia"/>
                </w:rPr>
                <w:delText>32</w:delText>
              </w:r>
            </w:del>
          </w:p>
        </w:tc>
        <w:tc>
          <w:tcPr>
            <w:tcW w:w="1564" w:type="dxa"/>
          </w:tcPr>
          <w:p w14:paraId="60BEF069" w14:textId="621F4056"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31" w:author="JAY" w:date="2019-09-03T13:20:00Z">
              <w:r w:rsidRPr="002371E1" w:rsidDel="007A4434">
                <w:rPr>
                  <w:rFonts w:ascii="Times New Roman" w:hAnsi="Times New Roman" w:cs="Times New Roman"/>
                </w:rPr>
                <w:delText>82991495</w:delText>
              </w:r>
            </w:del>
          </w:p>
        </w:tc>
        <w:tc>
          <w:tcPr>
            <w:tcW w:w="1501" w:type="dxa"/>
          </w:tcPr>
          <w:p w14:paraId="1819C503" w14:textId="0B67EAC4"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32" w:author="JAY" w:date="2019-09-03T13:20:00Z">
              <w:r w:rsidRPr="002371E1" w:rsidDel="007A4434">
                <w:rPr>
                  <w:rFonts w:ascii="Times New Roman" w:hAnsi="Times New Roman" w:cs="Times New Roman"/>
                </w:rPr>
                <w:delText>23438271</w:delText>
              </w:r>
            </w:del>
          </w:p>
        </w:tc>
        <w:tc>
          <w:tcPr>
            <w:tcW w:w="1634" w:type="dxa"/>
          </w:tcPr>
          <w:p w14:paraId="35D8AFD4" w14:textId="4E69DC83" w:rsidR="001413E6" w:rsidRPr="002371E1" w:rsidRDefault="00C25074" w:rsidP="005D6DFD">
            <w:pPr>
              <w:rPr>
                <w:rFonts w:ascii="Times New Roman" w:hAnsi="Times New Roman" w:cs="Times New Roman"/>
              </w:rPr>
            </w:pPr>
            <w:r w:rsidRPr="002371E1">
              <w:rPr>
                <w:rFonts w:ascii="Times New Roman" w:hAnsi="Times New Roman" w:cs="Times New Roman"/>
              </w:rPr>
              <w:t>0.13</w:t>
            </w:r>
            <w:del w:id="233" w:author="JAY" w:date="2019-09-03T13:22:00Z">
              <w:r w:rsidRPr="002371E1" w:rsidDel="007A4434">
                <w:rPr>
                  <w:rFonts w:ascii="Times New Roman" w:hAnsi="Times New Roman" w:cs="Times New Roman"/>
                </w:rPr>
                <w:delText>2580555658</w:delText>
              </w:r>
            </w:del>
          </w:p>
        </w:tc>
      </w:tr>
      <w:tr w:rsidR="004555F2" w:rsidRPr="002371E1" w14:paraId="525A6714" w14:textId="54DE2724" w:rsidTr="004555F2">
        <w:tc>
          <w:tcPr>
            <w:tcW w:w="441" w:type="dxa"/>
          </w:tcPr>
          <w:p w14:paraId="52ACAB27" w14:textId="485C98B4" w:rsidR="001413E6" w:rsidRPr="002371E1" w:rsidRDefault="001413E6" w:rsidP="005D6DFD">
            <w:pPr>
              <w:rPr>
                <w:rFonts w:ascii="Times New Roman" w:hAnsi="Times New Roman" w:cs="Times New Roman"/>
              </w:rPr>
            </w:pPr>
            <w:r w:rsidRPr="002371E1">
              <w:rPr>
                <w:rFonts w:ascii="Times New Roman" w:hAnsi="Times New Roman" w:cs="Times New Roman" w:hint="eastAsia"/>
              </w:rPr>
              <w:t>7</w:t>
            </w:r>
          </w:p>
        </w:tc>
        <w:tc>
          <w:tcPr>
            <w:tcW w:w="1578" w:type="dxa"/>
          </w:tcPr>
          <w:p w14:paraId="452EE6E3" w14:textId="754F20D4" w:rsidR="001413E6" w:rsidRPr="002371E1" w:rsidRDefault="001413E6" w:rsidP="005D6DFD">
            <w:pPr>
              <w:rPr>
                <w:rFonts w:ascii="Times New Roman" w:hAnsi="Times New Roman" w:cs="Times New Roman"/>
              </w:rPr>
            </w:pPr>
            <w:r w:rsidRPr="002371E1">
              <w:rPr>
                <w:rFonts w:ascii="Times New Roman" w:hAnsi="Times New Roman" w:cs="Times New Roman"/>
              </w:rPr>
              <w:t>-3.34</w:t>
            </w:r>
            <w:del w:id="234" w:author="JAY" w:date="2019-09-03T12:22:00Z">
              <w:r w:rsidRPr="002371E1" w:rsidDel="00AF1AA2">
                <w:rPr>
                  <w:rFonts w:ascii="Times New Roman" w:hAnsi="Times New Roman" w:cs="Times New Roman"/>
                </w:rPr>
                <w:delText>61248467</w:delText>
              </w:r>
            </w:del>
          </w:p>
        </w:tc>
        <w:tc>
          <w:tcPr>
            <w:tcW w:w="1578" w:type="dxa"/>
          </w:tcPr>
          <w:p w14:paraId="335C65A3" w14:textId="31B0428E"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35" w:author="JAY" w:date="2019-09-03T12:23:00Z">
              <w:r w:rsidRPr="002371E1" w:rsidDel="00AF1AA2">
                <w:rPr>
                  <w:rFonts w:ascii="Times New Roman" w:hAnsi="Times New Roman" w:cs="Times New Roman"/>
                </w:rPr>
                <w:delText>1257658</w:delText>
              </w:r>
              <w:r w:rsidRPr="002371E1" w:rsidDel="00AF1AA2">
                <w:rPr>
                  <w:rFonts w:ascii="Times New Roman" w:hAnsi="Times New Roman" w:cs="Times New Roman" w:hint="eastAsia"/>
                </w:rPr>
                <w:delText>0</w:delText>
              </w:r>
            </w:del>
          </w:p>
        </w:tc>
        <w:tc>
          <w:tcPr>
            <w:tcW w:w="1564" w:type="dxa"/>
          </w:tcPr>
          <w:p w14:paraId="7AB3E984" w14:textId="7F685F5C"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36" w:author="JAY" w:date="2019-09-03T13:20:00Z">
              <w:r w:rsidRPr="002371E1" w:rsidDel="007A4434">
                <w:rPr>
                  <w:rFonts w:ascii="Times New Roman" w:hAnsi="Times New Roman" w:cs="Times New Roman"/>
                </w:rPr>
                <w:delText>67849124</w:delText>
              </w:r>
            </w:del>
          </w:p>
        </w:tc>
        <w:tc>
          <w:tcPr>
            <w:tcW w:w="1501" w:type="dxa"/>
          </w:tcPr>
          <w:p w14:paraId="63125BD8" w14:textId="2CA61548"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37" w:author="JAY" w:date="2019-09-03T13:21:00Z">
              <w:r w:rsidRPr="002371E1" w:rsidDel="007A4434">
                <w:rPr>
                  <w:rFonts w:ascii="Times New Roman" w:hAnsi="Times New Roman" w:cs="Times New Roman"/>
                </w:rPr>
                <w:delText>15409829</w:delText>
              </w:r>
            </w:del>
          </w:p>
        </w:tc>
        <w:tc>
          <w:tcPr>
            <w:tcW w:w="1634" w:type="dxa"/>
          </w:tcPr>
          <w:p w14:paraId="699062B9" w14:textId="4E3D7225" w:rsidR="001413E6" w:rsidRPr="002371E1" w:rsidRDefault="00C25074" w:rsidP="005D6DFD">
            <w:pPr>
              <w:rPr>
                <w:rFonts w:ascii="Times New Roman" w:hAnsi="Times New Roman" w:cs="Times New Roman"/>
              </w:rPr>
            </w:pPr>
            <w:r w:rsidRPr="002371E1">
              <w:rPr>
                <w:rFonts w:ascii="Times New Roman" w:hAnsi="Times New Roman" w:cs="Times New Roman"/>
              </w:rPr>
              <w:t>0.01</w:t>
            </w:r>
            <w:del w:id="238" w:author="JAY" w:date="2019-09-03T13:22:00Z">
              <w:r w:rsidRPr="002371E1" w:rsidDel="007A4434">
                <w:rPr>
                  <w:rFonts w:ascii="Times New Roman" w:hAnsi="Times New Roman" w:cs="Times New Roman"/>
                </w:rPr>
                <w:delText>2938447119</w:delText>
              </w:r>
            </w:del>
          </w:p>
        </w:tc>
      </w:tr>
      <w:tr w:rsidR="004555F2" w:rsidRPr="002371E1" w14:paraId="6339932B" w14:textId="63283A75" w:rsidTr="004555F2">
        <w:tc>
          <w:tcPr>
            <w:tcW w:w="441" w:type="dxa"/>
          </w:tcPr>
          <w:p w14:paraId="44AC0263" w14:textId="32CFD2AE" w:rsidR="001413E6" w:rsidRPr="002371E1" w:rsidRDefault="001413E6" w:rsidP="005D6DFD">
            <w:pPr>
              <w:rPr>
                <w:rFonts w:ascii="Times New Roman" w:hAnsi="Times New Roman" w:cs="Times New Roman"/>
              </w:rPr>
            </w:pPr>
            <w:r w:rsidRPr="002371E1">
              <w:rPr>
                <w:rFonts w:ascii="Times New Roman" w:hAnsi="Times New Roman" w:cs="Times New Roman" w:hint="eastAsia"/>
              </w:rPr>
              <w:t>8</w:t>
            </w:r>
          </w:p>
        </w:tc>
        <w:tc>
          <w:tcPr>
            <w:tcW w:w="1578" w:type="dxa"/>
          </w:tcPr>
          <w:p w14:paraId="15E47412" w14:textId="77AB6152" w:rsidR="001413E6" w:rsidRPr="002371E1" w:rsidRDefault="001413E6" w:rsidP="005D6DFD">
            <w:pPr>
              <w:rPr>
                <w:rFonts w:ascii="Times New Roman" w:hAnsi="Times New Roman" w:cs="Times New Roman"/>
              </w:rPr>
            </w:pPr>
            <w:r w:rsidRPr="002371E1">
              <w:rPr>
                <w:rFonts w:ascii="Times New Roman" w:hAnsi="Times New Roman" w:cs="Times New Roman"/>
              </w:rPr>
              <w:t>-3.01</w:t>
            </w:r>
            <w:del w:id="239" w:author="JAY" w:date="2019-09-03T12:22:00Z">
              <w:r w:rsidRPr="002371E1" w:rsidDel="00AF1AA2">
                <w:rPr>
                  <w:rFonts w:ascii="Times New Roman" w:hAnsi="Times New Roman" w:cs="Times New Roman"/>
                </w:rPr>
                <w:delText>87904530</w:delText>
              </w:r>
            </w:del>
          </w:p>
        </w:tc>
        <w:tc>
          <w:tcPr>
            <w:tcW w:w="1578" w:type="dxa"/>
          </w:tcPr>
          <w:p w14:paraId="7845A3C9" w14:textId="51F61B80"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40" w:author="JAY" w:date="2019-09-03T12:23:00Z">
              <w:r w:rsidRPr="002371E1" w:rsidDel="00AF1AA2">
                <w:rPr>
                  <w:rFonts w:ascii="Times New Roman" w:hAnsi="Times New Roman" w:cs="Times New Roman"/>
                </w:rPr>
                <w:delText>12576580</w:delText>
              </w:r>
            </w:del>
          </w:p>
        </w:tc>
        <w:tc>
          <w:tcPr>
            <w:tcW w:w="1564" w:type="dxa"/>
          </w:tcPr>
          <w:p w14:paraId="22A960A4" w14:textId="4C9EB3E6"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41" w:author="JAY" w:date="2019-09-03T13:20:00Z">
              <w:r w:rsidRPr="002371E1" w:rsidDel="007A4434">
                <w:rPr>
                  <w:rFonts w:ascii="Times New Roman" w:hAnsi="Times New Roman" w:cs="Times New Roman"/>
                </w:rPr>
                <w:delText>67849124</w:delText>
              </w:r>
            </w:del>
          </w:p>
        </w:tc>
        <w:tc>
          <w:tcPr>
            <w:tcW w:w="1501" w:type="dxa"/>
          </w:tcPr>
          <w:p w14:paraId="56ED288D" w14:textId="7A8B27D8"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42" w:author="JAY" w:date="2019-09-03T13:21:00Z">
              <w:r w:rsidRPr="002371E1" w:rsidDel="007A4434">
                <w:rPr>
                  <w:rFonts w:ascii="Times New Roman" w:hAnsi="Times New Roman" w:cs="Times New Roman"/>
                </w:rPr>
                <w:delText>15409829</w:delText>
              </w:r>
            </w:del>
          </w:p>
        </w:tc>
        <w:tc>
          <w:tcPr>
            <w:tcW w:w="1634" w:type="dxa"/>
          </w:tcPr>
          <w:p w14:paraId="19577FE2" w14:textId="2650C624" w:rsidR="001413E6" w:rsidRPr="002371E1" w:rsidRDefault="00C25074" w:rsidP="005D6DFD">
            <w:pPr>
              <w:rPr>
                <w:rFonts w:ascii="Times New Roman" w:hAnsi="Times New Roman" w:cs="Times New Roman"/>
              </w:rPr>
            </w:pPr>
            <w:r w:rsidRPr="002371E1">
              <w:rPr>
                <w:rFonts w:ascii="Times New Roman" w:hAnsi="Times New Roman" w:cs="Times New Roman"/>
              </w:rPr>
              <w:t>0.03</w:t>
            </w:r>
            <w:del w:id="243" w:author="JAY" w:date="2019-09-03T13:23:00Z">
              <w:r w:rsidRPr="002371E1" w:rsidDel="007A4434">
                <w:rPr>
                  <w:rFonts w:ascii="Times New Roman" w:hAnsi="Times New Roman" w:cs="Times New Roman"/>
                </w:rPr>
                <w:delText>3176481430</w:delText>
              </w:r>
            </w:del>
          </w:p>
        </w:tc>
      </w:tr>
      <w:tr w:rsidR="004555F2" w:rsidRPr="002371E1" w14:paraId="5CCD16D4" w14:textId="4CD1D1B9" w:rsidTr="004555F2">
        <w:tc>
          <w:tcPr>
            <w:tcW w:w="441" w:type="dxa"/>
          </w:tcPr>
          <w:p w14:paraId="5F44182F" w14:textId="42F1B6C8" w:rsidR="001413E6" w:rsidRPr="002371E1" w:rsidRDefault="001413E6" w:rsidP="005D6DFD">
            <w:pPr>
              <w:rPr>
                <w:rFonts w:ascii="Times New Roman" w:hAnsi="Times New Roman" w:cs="Times New Roman"/>
              </w:rPr>
            </w:pPr>
            <w:r w:rsidRPr="002371E1">
              <w:rPr>
                <w:rFonts w:ascii="Times New Roman" w:hAnsi="Times New Roman" w:cs="Times New Roman" w:hint="eastAsia"/>
              </w:rPr>
              <w:lastRenderedPageBreak/>
              <w:t>9</w:t>
            </w:r>
          </w:p>
        </w:tc>
        <w:tc>
          <w:tcPr>
            <w:tcW w:w="1578" w:type="dxa"/>
          </w:tcPr>
          <w:p w14:paraId="5260B005" w14:textId="04C16DD2" w:rsidR="001413E6" w:rsidRPr="002371E1" w:rsidRDefault="001413E6" w:rsidP="005D6DFD">
            <w:pPr>
              <w:rPr>
                <w:rFonts w:ascii="Times New Roman" w:hAnsi="Times New Roman" w:cs="Times New Roman"/>
              </w:rPr>
            </w:pPr>
            <w:r w:rsidRPr="002371E1">
              <w:rPr>
                <w:rFonts w:ascii="Times New Roman" w:hAnsi="Times New Roman" w:cs="Times New Roman"/>
              </w:rPr>
              <w:t>-2.68</w:t>
            </w:r>
            <w:del w:id="244" w:author="JAY" w:date="2019-09-03T12:22:00Z">
              <w:r w:rsidRPr="002371E1" w:rsidDel="00AF1AA2">
                <w:rPr>
                  <w:rFonts w:ascii="Times New Roman" w:hAnsi="Times New Roman" w:cs="Times New Roman"/>
                </w:rPr>
                <w:delText>98473432</w:delText>
              </w:r>
            </w:del>
          </w:p>
        </w:tc>
        <w:tc>
          <w:tcPr>
            <w:tcW w:w="1578" w:type="dxa"/>
          </w:tcPr>
          <w:p w14:paraId="624D8DB3" w14:textId="6989D623"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45" w:author="JAY" w:date="2019-09-03T12:23:00Z">
              <w:r w:rsidRPr="002371E1" w:rsidDel="00AF1AA2">
                <w:rPr>
                  <w:rFonts w:ascii="Times New Roman" w:hAnsi="Times New Roman" w:cs="Times New Roman"/>
                </w:rPr>
                <w:delText>12576580</w:delText>
              </w:r>
            </w:del>
          </w:p>
        </w:tc>
        <w:tc>
          <w:tcPr>
            <w:tcW w:w="1564" w:type="dxa"/>
          </w:tcPr>
          <w:p w14:paraId="5441FCB8" w14:textId="1D1BBFED"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46" w:author="JAY" w:date="2019-09-03T13:19:00Z">
              <w:r w:rsidRPr="002371E1" w:rsidDel="007A4434">
                <w:rPr>
                  <w:rFonts w:ascii="Times New Roman" w:hAnsi="Times New Roman" w:cs="Times New Roman"/>
                </w:rPr>
                <w:delText>67849124</w:delText>
              </w:r>
            </w:del>
          </w:p>
        </w:tc>
        <w:tc>
          <w:tcPr>
            <w:tcW w:w="1501" w:type="dxa"/>
          </w:tcPr>
          <w:p w14:paraId="0288FFE1" w14:textId="47848E9E"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47" w:author="JAY" w:date="2019-09-03T13:21:00Z">
              <w:r w:rsidRPr="002371E1" w:rsidDel="007A4434">
                <w:rPr>
                  <w:rFonts w:ascii="Times New Roman" w:hAnsi="Times New Roman" w:cs="Times New Roman"/>
                </w:rPr>
                <w:delText>15409829</w:delText>
              </w:r>
            </w:del>
          </w:p>
        </w:tc>
        <w:tc>
          <w:tcPr>
            <w:tcW w:w="1634" w:type="dxa"/>
          </w:tcPr>
          <w:p w14:paraId="28679122" w14:textId="1578FDBF" w:rsidR="001413E6" w:rsidRPr="002371E1" w:rsidRDefault="00C25074" w:rsidP="005D6DFD">
            <w:pPr>
              <w:rPr>
                <w:rFonts w:ascii="Times New Roman" w:hAnsi="Times New Roman" w:cs="Times New Roman"/>
              </w:rPr>
            </w:pPr>
            <w:r w:rsidRPr="002371E1">
              <w:rPr>
                <w:rFonts w:ascii="Times New Roman" w:hAnsi="Times New Roman" w:cs="Times New Roman"/>
              </w:rPr>
              <w:t>0.07</w:t>
            </w:r>
            <w:del w:id="248" w:author="JAY" w:date="2019-09-03T13:23:00Z">
              <w:r w:rsidRPr="002371E1" w:rsidDel="007A4434">
                <w:rPr>
                  <w:rFonts w:ascii="Times New Roman" w:hAnsi="Times New Roman" w:cs="Times New Roman"/>
                </w:rPr>
                <w:delText>581165969</w:delText>
              </w:r>
              <w:r w:rsidRPr="002371E1" w:rsidDel="007A4434">
                <w:rPr>
                  <w:rFonts w:ascii="Times New Roman" w:hAnsi="Times New Roman" w:cs="Times New Roman" w:hint="eastAsia"/>
                </w:rPr>
                <w:delText>4</w:delText>
              </w:r>
            </w:del>
          </w:p>
        </w:tc>
      </w:tr>
      <w:tr w:rsidR="004555F2" w:rsidRPr="002371E1" w14:paraId="1039E177" w14:textId="2837808C" w:rsidTr="004555F2">
        <w:tc>
          <w:tcPr>
            <w:tcW w:w="441" w:type="dxa"/>
          </w:tcPr>
          <w:p w14:paraId="33523B6E" w14:textId="3B0DA44A" w:rsidR="001413E6" w:rsidRPr="002371E1" w:rsidRDefault="001413E6" w:rsidP="005D6DFD">
            <w:pPr>
              <w:rPr>
                <w:rFonts w:ascii="Times New Roman" w:hAnsi="Times New Roman" w:cs="Times New Roman"/>
              </w:rPr>
            </w:pPr>
            <w:r w:rsidRPr="002371E1">
              <w:rPr>
                <w:rFonts w:ascii="Times New Roman" w:hAnsi="Times New Roman" w:cs="Times New Roman" w:hint="eastAsia"/>
              </w:rPr>
              <w:t>10</w:t>
            </w:r>
          </w:p>
        </w:tc>
        <w:tc>
          <w:tcPr>
            <w:tcW w:w="1578" w:type="dxa"/>
          </w:tcPr>
          <w:p w14:paraId="74BEA70D" w14:textId="0B9EBB7A" w:rsidR="001413E6" w:rsidRPr="002371E1" w:rsidRDefault="001413E6" w:rsidP="005D6DFD">
            <w:pPr>
              <w:rPr>
                <w:rFonts w:ascii="Times New Roman" w:hAnsi="Times New Roman" w:cs="Times New Roman"/>
              </w:rPr>
            </w:pPr>
            <w:r w:rsidRPr="002371E1">
              <w:rPr>
                <w:rFonts w:ascii="Times New Roman" w:hAnsi="Times New Roman" w:cs="Times New Roman"/>
              </w:rPr>
              <w:t>-2.54</w:t>
            </w:r>
            <w:del w:id="249" w:author="JAY" w:date="2019-09-03T12:22:00Z">
              <w:r w:rsidRPr="002371E1" w:rsidDel="00AF1AA2">
                <w:rPr>
                  <w:rFonts w:ascii="Times New Roman" w:hAnsi="Times New Roman" w:cs="Times New Roman"/>
                </w:rPr>
                <w:delText>04034077</w:delText>
              </w:r>
            </w:del>
          </w:p>
        </w:tc>
        <w:tc>
          <w:tcPr>
            <w:tcW w:w="1578" w:type="dxa"/>
          </w:tcPr>
          <w:p w14:paraId="511B917C" w14:textId="67E8F858"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50" w:author="JAY" w:date="2019-09-03T12:23:00Z">
              <w:r w:rsidRPr="002371E1" w:rsidDel="00AF1AA2">
                <w:rPr>
                  <w:rFonts w:ascii="Times New Roman" w:hAnsi="Times New Roman" w:cs="Times New Roman"/>
                </w:rPr>
                <w:delText>48288532</w:delText>
              </w:r>
            </w:del>
          </w:p>
        </w:tc>
        <w:tc>
          <w:tcPr>
            <w:tcW w:w="1564" w:type="dxa"/>
          </w:tcPr>
          <w:p w14:paraId="29A93450" w14:textId="42930460"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51" w:author="JAY" w:date="2019-09-03T13:19:00Z">
              <w:r w:rsidRPr="002371E1" w:rsidDel="007A4434">
                <w:rPr>
                  <w:rFonts w:ascii="Times New Roman" w:hAnsi="Times New Roman" w:cs="Times New Roman"/>
                </w:rPr>
                <w:delText>82991495</w:delText>
              </w:r>
            </w:del>
          </w:p>
        </w:tc>
        <w:tc>
          <w:tcPr>
            <w:tcW w:w="1501" w:type="dxa"/>
          </w:tcPr>
          <w:p w14:paraId="5B48BAFA" w14:textId="436014B2"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52" w:author="JAY" w:date="2019-09-03T13:21:00Z">
              <w:r w:rsidRPr="002371E1" w:rsidDel="007A4434">
                <w:rPr>
                  <w:rFonts w:ascii="Times New Roman" w:hAnsi="Times New Roman" w:cs="Times New Roman"/>
                </w:rPr>
                <w:delText>23438271</w:delText>
              </w:r>
            </w:del>
          </w:p>
        </w:tc>
        <w:tc>
          <w:tcPr>
            <w:tcW w:w="1634" w:type="dxa"/>
          </w:tcPr>
          <w:p w14:paraId="744B415D" w14:textId="100CDD77" w:rsidR="001413E6" w:rsidRPr="002371E1" w:rsidRDefault="00C25074" w:rsidP="005D6DFD">
            <w:pPr>
              <w:rPr>
                <w:rFonts w:ascii="Times New Roman" w:hAnsi="Times New Roman" w:cs="Times New Roman"/>
              </w:rPr>
            </w:pPr>
            <w:r w:rsidRPr="002371E1">
              <w:rPr>
                <w:rFonts w:ascii="Times New Roman" w:hAnsi="Times New Roman" w:cs="Times New Roman"/>
              </w:rPr>
              <w:t>0.10</w:t>
            </w:r>
            <w:del w:id="253" w:author="JAY" w:date="2019-09-03T13:23:00Z">
              <w:r w:rsidRPr="002371E1" w:rsidDel="007A4434">
                <w:rPr>
                  <w:rFonts w:ascii="Times New Roman" w:hAnsi="Times New Roman" w:cs="Times New Roman"/>
                </w:rPr>
                <w:delText>595059904</w:delText>
              </w:r>
              <w:r w:rsidRPr="002371E1" w:rsidDel="007A4434">
                <w:rPr>
                  <w:rFonts w:ascii="Times New Roman" w:hAnsi="Times New Roman" w:cs="Times New Roman" w:hint="eastAsia"/>
                </w:rPr>
                <w:delText>4</w:delText>
              </w:r>
            </w:del>
          </w:p>
        </w:tc>
      </w:tr>
      <w:tr w:rsidR="004555F2" w:rsidRPr="002371E1" w14:paraId="27297BB4" w14:textId="06178A12" w:rsidTr="004555F2">
        <w:tc>
          <w:tcPr>
            <w:tcW w:w="441" w:type="dxa"/>
          </w:tcPr>
          <w:p w14:paraId="06247848" w14:textId="4D47333D" w:rsidR="001413E6" w:rsidRPr="002371E1" w:rsidRDefault="001413E6" w:rsidP="005D6DFD">
            <w:pPr>
              <w:rPr>
                <w:rFonts w:ascii="Times New Roman" w:hAnsi="Times New Roman" w:cs="Times New Roman"/>
              </w:rPr>
            </w:pPr>
            <w:r w:rsidRPr="002371E1">
              <w:rPr>
                <w:rFonts w:ascii="Times New Roman" w:hAnsi="Times New Roman" w:cs="Times New Roman" w:hint="eastAsia"/>
              </w:rPr>
              <w:t>11</w:t>
            </w:r>
          </w:p>
        </w:tc>
        <w:tc>
          <w:tcPr>
            <w:tcW w:w="1578" w:type="dxa"/>
          </w:tcPr>
          <w:p w14:paraId="40271D80" w14:textId="638AF4E9" w:rsidR="001413E6" w:rsidRPr="002371E1" w:rsidRDefault="001413E6" w:rsidP="005D6DFD">
            <w:pPr>
              <w:rPr>
                <w:rFonts w:ascii="Times New Roman" w:hAnsi="Times New Roman" w:cs="Times New Roman"/>
              </w:rPr>
            </w:pPr>
            <w:r w:rsidRPr="002371E1">
              <w:rPr>
                <w:rFonts w:ascii="Times New Roman" w:hAnsi="Times New Roman" w:cs="Times New Roman"/>
              </w:rPr>
              <w:t>-1.59</w:t>
            </w:r>
            <w:del w:id="254" w:author="JAY" w:date="2019-09-03T12:22:00Z">
              <w:r w:rsidRPr="002371E1" w:rsidDel="00AF1AA2">
                <w:rPr>
                  <w:rFonts w:ascii="Times New Roman" w:hAnsi="Times New Roman" w:cs="Times New Roman"/>
                </w:rPr>
                <w:delText>02140899</w:delText>
              </w:r>
            </w:del>
          </w:p>
        </w:tc>
        <w:tc>
          <w:tcPr>
            <w:tcW w:w="1578" w:type="dxa"/>
          </w:tcPr>
          <w:p w14:paraId="37A38BF2" w14:textId="6F8C3CEE"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55" w:author="JAY" w:date="2019-09-03T12:23:00Z">
              <w:r w:rsidRPr="002371E1" w:rsidDel="00AF1AA2">
                <w:rPr>
                  <w:rFonts w:ascii="Times New Roman" w:hAnsi="Times New Roman" w:cs="Times New Roman"/>
                </w:rPr>
                <w:delText>12576580</w:delText>
              </w:r>
            </w:del>
          </w:p>
        </w:tc>
        <w:tc>
          <w:tcPr>
            <w:tcW w:w="1564" w:type="dxa"/>
          </w:tcPr>
          <w:p w14:paraId="183C9197" w14:textId="4EA59D5E"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56" w:author="JAY" w:date="2019-09-03T13:19:00Z">
              <w:r w:rsidRPr="002371E1" w:rsidDel="007A4434">
                <w:rPr>
                  <w:rFonts w:ascii="Times New Roman" w:hAnsi="Times New Roman" w:cs="Times New Roman"/>
                </w:rPr>
                <w:delText>67849124</w:delText>
              </w:r>
            </w:del>
          </w:p>
        </w:tc>
        <w:tc>
          <w:tcPr>
            <w:tcW w:w="1501" w:type="dxa"/>
          </w:tcPr>
          <w:p w14:paraId="66AA1D0D" w14:textId="5806CD93"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57" w:author="JAY" w:date="2019-09-03T13:21:00Z">
              <w:r w:rsidRPr="002371E1" w:rsidDel="007A4434">
                <w:rPr>
                  <w:rFonts w:ascii="Times New Roman" w:hAnsi="Times New Roman" w:cs="Times New Roman"/>
                </w:rPr>
                <w:delText>15409829</w:delText>
              </w:r>
            </w:del>
          </w:p>
        </w:tc>
        <w:tc>
          <w:tcPr>
            <w:tcW w:w="1634" w:type="dxa"/>
          </w:tcPr>
          <w:p w14:paraId="50187CA0" w14:textId="5898D813" w:rsidR="001413E6" w:rsidRPr="002371E1" w:rsidRDefault="00C25074" w:rsidP="005D6DFD">
            <w:pPr>
              <w:rPr>
                <w:rFonts w:ascii="Times New Roman" w:hAnsi="Times New Roman" w:cs="Times New Roman"/>
              </w:rPr>
            </w:pPr>
            <w:r w:rsidRPr="002371E1">
              <w:rPr>
                <w:rFonts w:ascii="Times New Roman" w:hAnsi="Times New Roman" w:cs="Times New Roman"/>
              </w:rPr>
              <w:t>0.48</w:t>
            </w:r>
            <w:del w:id="258" w:author="JAY" w:date="2019-09-03T13:24:00Z">
              <w:r w:rsidRPr="002371E1" w:rsidDel="007A4434">
                <w:rPr>
                  <w:rFonts w:ascii="Times New Roman" w:hAnsi="Times New Roman" w:cs="Times New Roman"/>
                </w:rPr>
                <w:delText>8507429885</w:delText>
              </w:r>
            </w:del>
          </w:p>
        </w:tc>
      </w:tr>
      <w:tr w:rsidR="004555F2" w:rsidRPr="002371E1" w14:paraId="2BFD21E8" w14:textId="5671E6C8" w:rsidTr="004555F2">
        <w:tc>
          <w:tcPr>
            <w:tcW w:w="441" w:type="dxa"/>
          </w:tcPr>
          <w:p w14:paraId="0A7E8AA2" w14:textId="02238D77" w:rsidR="001413E6" w:rsidRPr="002371E1" w:rsidRDefault="001413E6" w:rsidP="005D6DFD">
            <w:pPr>
              <w:rPr>
                <w:rFonts w:ascii="Times New Roman" w:hAnsi="Times New Roman" w:cs="Times New Roman"/>
              </w:rPr>
            </w:pPr>
            <w:r w:rsidRPr="002371E1">
              <w:rPr>
                <w:rFonts w:ascii="Times New Roman" w:hAnsi="Times New Roman" w:cs="Times New Roman" w:hint="eastAsia"/>
              </w:rPr>
              <w:t>12</w:t>
            </w:r>
          </w:p>
        </w:tc>
        <w:tc>
          <w:tcPr>
            <w:tcW w:w="1578" w:type="dxa"/>
          </w:tcPr>
          <w:p w14:paraId="33991F40" w14:textId="64E27452" w:rsidR="001413E6" w:rsidRPr="002371E1" w:rsidRDefault="001413E6" w:rsidP="005D6DFD">
            <w:pPr>
              <w:rPr>
                <w:rFonts w:ascii="Times New Roman" w:hAnsi="Times New Roman" w:cs="Times New Roman"/>
              </w:rPr>
            </w:pPr>
            <w:r w:rsidRPr="002371E1">
              <w:rPr>
                <w:rFonts w:ascii="Times New Roman" w:hAnsi="Times New Roman" w:cs="Times New Roman"/>
              </w:rPr>
              <w:t>-2.99</w:t>
            </w:r>
            <w:del w:id="259" w:author="JAY" w:date="2019-09-03T12:22:00Z">
              <w:r w:rsidRPr="002371E1" w:rsidDel="00AF1AA2">
                <w:rPr>
                  <w:rFonts w:ascii="Times New Roman" w:hAnsi="Times New Roman" w:cs="Times New Roman"/>
                </w:rPr>
                <w:delText>19417003</w:delText>
              </w:r>
            </w:del>
          </w:p>
        </w:tc>
        <w:tc>
          <w:tcPr>
            <w:tcW w:w="1578" w:type="dxa"/>
          </w:tcPr>
          <w:p w14:paraId="1450BAA6" w14:textId="720A650D"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60" w:author="JAY" w:date="2019-09-03T12:23:00Z">
              <w:r w:rsidRPr="002371E1" w:rsidDel="00AF1AA2">
                <w:rPr>
                  <w:rFonts w:ascii="Times New Roman" w:hAnsi="Times New Roman" w:cs="Times New Roman"/>
                </w:rPr>
                <w:delText>48288532</w:delText>
              </w:r>
            </w:del>
          </w:p>
        </w:tc>
        <w:tc>
          <w:tcPr>
            <w:tcW w:w="1564" w:type="dxa"/>
          </w:tcPr>
          <w:p w14:paraId="78152CB5" w14:textId="3A684ED9"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61" w:author="JAY" w:date="2019-09-03T13:19:00Z">
              <w:r w:rsidRPr="002371E1" w:rsidDel="007A4434">
                <w:rPr>
                  <w:rFonts w:ascii="Times New Roman" w:hAnsi="Times New Roman" w:cs="Times New Roman"/>
                </w:rPr>
                <w:delText>82991495</w:delText>
              </w:r>
            </w:del>
          </w:p>
        </w:tc>
        <w:tc>
          <w:tcPr>
            <w:tcW w:w="1501" w:type="dxa"/>
          </w:tcPr>
          <w:p w14:paraId="5F611F5D" w14:textId="3B30BEAD"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62" w:author="JAY" w:date="2019-09-03T13:21:00Z">
              <w:r w:rsidRPr="002371E1" w:rsidDel="007A4434">
                <w:rPr>
                  <w:rFonts w:ascii="Times New Roman" w:hAnsi="Times New Roman" w:cs="Times New Roman"/>
                </w:rPr>
                <w:delText>2343827</w:delText>
              </w:r>
              <w:r w:rsidRPr="002371E1" w:rsidDel="007A4434">
                <w:rPr>
                  <w:rFonts w:ascii="Times New Roman" w:hAnsi="Times New Roman" w:cs="Times New Roman" w:hint="eastAsia"/>
                </w:rPr>
                <w:delText>1</w:delText>
              </w:r>
            </w:del>
          </w:p>
        </w:tc>
        <w:tc>
          <w:tcPr>
            <w:tcW w:w="1634" w:type="dxa"/>
          </w:tcPr>
          <w:p w14:paraId="6AAF6CA2" w14:textId="550FFDB1" w:rsidR="001413E6" w:rsidRPr="002371E1" w:rsidRDefault="00C25074" w:rsidP="005D6DFD">
            <w:pPr>
              <w:rPr>
                <w:rFonts w:ascii="Times New Roman" w:hAnsi="Times New Roman" w:cs="Times New Roman"/>
              </w:rPr>
            </w:pPr>
            <w:r w:rsidRPr="002371E1">
              <w:rPr>
                <w:rFonts w:ascii="Times New Roman" w:hAnsi="Times New Roman" w:cs="Times New Roman"/>
              </w:rPr>
              <w:t>0.03</w:t>
            </w:r>
            <w:del w:id="263" w:author="JAY" w:date="2019-09-03T13:24:00Z">
              <w:r w:rsidRPr="002371E1" w:rsidDel="007A4434">
                <w:rPr>
                  <w:rFonts w:ascii="Times New Roman" w:hAnsi="Times New Roman" w:cs="Times New Roman"/>
                </w:rPr>
                <w:delText>565382777</w:delText>
              </w:r>
              <w:r w:rsidRPr="002371E1" w:rsidDel="007A4434">
                <w:rPr>
                  <w:rFonts w:ascii="Times New Roman" w:hAnsi="Times New Roman" w:cs="Times New Roman" w:hint="eastAsia"/>
                </w:rPr>
                <w:delText>7</w:delText>
              </w:r>
            </w:del>
          </w:p>
        </w:tc>
      </w:tr>
      <w:tr w:rsidR="004555F2" w:rsidRPr="002371E1" w14:paraId="67972B78" w14:textId="66E764DB" w:rsidTr="004555F2">
        <w:tc>
          <w:tcPr>
            <w:tcW w:w="441" w:type="dxa"/>
          </w:tcPr>
          <w:p w14:paraId="2BF34F9C" w14:textId="1F9435DC" w:rsidR="001413E6" w:rsidRPr="002371E1" w:rsidRDefault="001413E6" w:rsidP="005D6DFD">
            <w:pPr>
              <w:rPr>
                <w:rFonts w:ascii="Times New Roman" w:hAnsi="Times New Roman" w:cs="Times New Roman"/>
              </w:rPr>
            </w:pPr>
            <w:r w:rsidRPr="002371E1">
              <w:rPr>
                <w:rFonts w:ascii="Times New Roman" w:hAnsi="Times New Roman" w:cs="Times New Roman" w:hint="eastAsia"/>
              </w:rPr>
              <w:t>13</w:t>
            </w:r>
          </w:p>
        </w:tc>
        <w:tc>
          <w:tcPr>
            <w:tcW w:w="1578" w:type="dxa"/>
          </w:tcPr>
          <w:p w14:paraId="3041D6BC" w14:textId="22B57CF6" w:rsidR="001413E6" w:rsidRPr="002371E1" w:rsidRDefault="001413E6" w:rsidP="005D6DFD">
            <w:pPr>
              <w:rPr>
                <w:rFonts w:ascii="Times New Roman" w:hAnsi="Times New Roman" w:cs="Times New Roman"/>
              </w:rPr>
            </w:pPr>
            <w:r w:rsidRPr="002371E1">
              <w:rPr>
                <w:rFonts w:ascii="Times New Roman" w:hAnsi="Times New Roman" w:cs="Times New Roman"/>
              </w:rPr>
              <w:t>-2.38</w:t>
            </w:r>
            <w:del w:id="264" w:author="JAY" w:date="2019-09-03T12:22:00Z">
              <w:r w:rsidRPr="002371E1" w:rsidDel="00AF1AA2">
                <w:rPr>
                  <w:rFonts w:ascii="Times New Roman" w:hAnsi="Times New Roman" w:cs="Times New Roman"/>
                </w:rPr>
                <w:delText>91248586</w:delText>
              </w:r>
            </w:del>
          </w:p>
        </w:tc>
        <w:tc>
          <w:tcPr>
            <w:tcW w:w="1578" w:type="dxa"/>
          </w:tcPr>
          <w:p w14:paraId="68D7B393" w14:textId="61F564F6"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65" w:author="JAY" w:date="2019-09-03T13:19:00Z">
              <w:r w:rsidRPr="002371E1" w:rsidDel="007A4434">
                <w:rPr>
                  <w:rFonts w:ascii="Times New Roman" w:hAnsi="Times New Roman" w:cs="Times New Roman"/>
                </w:rPr>
                <w:delText>12576580</w:delText>
              </w:r>
            </w:del>
          </w:p>
        </w:tc>
        <w:tc>
          <w:tcPr>
            <w:tcW w:w="1564" w:type="dxa"/>
          </w:tcPr>
          <w:p w14:paraId="361100F8" w14:textId="34339859"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66" w:author="JAY" w:date="2019-09-03T13:19:00Z">
              <w:r w:rsidRPr="002371E1" w:rsidDel="007A4434">
                <w:rPr>
                  <w:rFonts w:ascii="Times New Roman" w:hAnsi="Times New Roman" w:cs="Times New Roman"/>
                </w:rPr>
                <w:delText>67849124</w:delText>
              </w:r>
            </w:del>
          </w:p>
        </w:tc>
        <w:tc>
          <w:tcPr>
            <w:tcW w:w="1501" w:type="dxa"/>
          </w:tcPr>
          <w:p w14:paraId="455EF985" w14:textId="580FD06F"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67" w:author="JAY" w:date="2019-09-03T13:21:00Z">
              <w:r w:rsidRPr="002371E1" w:rsidDel="007A4434">
                <w:rPr>
                  <w:rFonts w:ascii="Times New Roman" w:hAnsi="Times New Roman" w:cs="Times New Roman"/>
                </w:rPr>
                <w:delText>15409829</w:delText>
              </w:r>
            </w:del>
          </w:p>
        </w:tc>
        <w:tc>
          <w:tcPr>
            <w:tcW w:w="1634" w:type="dxa"/>
          </w:tcPr>
          <w:p w14:paraId="561515E0" w14:textId="61845D85" w:rsidR="001413E6" w:rsidRPr="002371E1" w:rsidRDefault="00C25074" w:rsidP="005D6DFD">
            <w:pPr>
              <w:rPr>
                <w:rFonts w:ascii="Times New Roman" w:hAnsi="Times New Roman" w:cs="Times New Roman"/>
              </w:rPr>
            </w:pPr>
            <w:r w:rsidRPr="002371E1">
              <w:rPr>
                <w:rFonts w:ascii="Times New Roman" w:hAnsi="Times New Roman" w:cs="Times New Roman"/>
              </w:rPr>
              <w:t>0.14</w:t>
            </w:r>
            <w:del w:id="268" w:author="JAY" w:date="2019-09-03T13:24:00Z">
              <w:r w:rsidRPr="002371E1" w:rsidDel="007A4434">
                <w:rPr>
                  <w:rFonts w:ascii="Times New Roman" w:hAnsi="Times New Roman" w:cs="Times New Roman"/>
                </w:rPr>
                <w:delText>4829392269</w:delText>
              </w:r>
            </w:del>
          </w:p>
        </w:tc>
      </w:tr>
      <w:tr w:rsidR="004555F2" w:rsidRPr="002371E1" w14:paraId="179C2B42" w14:textId="01F516EF" w:rsidTr="004555F2">
        <w:tc>
          <w:tcPr>
            <w:tcW w:w="441" w:type="dxa"/>
          </w:tcPr>
          <w:p w14:paraId="59EF5CB3" w14:textId="04996AF6" w:rsidR="001413E6" w:rsidRPr="002371E1" w:rsidRDefault="001413E6" w:rsidP="005D6DFD">
            <w:pPr>
              <w:rPr>
                <w:rFonts w:ascii="Times New Roman" w:hAnsi="Times New Roman" w:cs="Times New Roman"/>
              </w:rPr>
            </w:pPr>
            <w:r w:rsidRPr="002371E1">
              <w:rPr>
                <w:rFonts w:ascii="Times New Roman" w:hAnsi="Times New Roman" w:cs="Times New Roman" w:hint="eastAsia"/>
              </w:rPr>
              <w:t>14</w:t>
            </w:r>
          </w:p>
        </w:tc>
        <w:tc>
          <w:tcPr>
            <w:tcW w:w="1578" w:type="dxa"/>
          </w:tcPr>
          <w:p w14:paraId="4EC41FD6" w14:textId="2787A610" w:rsidR="001413E6" w:rsidRPr="002371E1" w:rsidRDefault="001413E6" w:rsidP="005D6DFD">
            <w:pPr>
              <w:rPr>
                <w:rFonts w:ascii="Times New Roman" w:hAnsi="Times New Roman" w:cs="Times New Roman"/>
              </w:rPr>
            </w:pPr>
            <w:r w:rsidRPr="002371E1">
              <w:rPr>
                <w:rFonts w:ascii="Times New Roman" w:hAnsi="Times New Roman" w:cs="Times New Roman"/>
              </w:rPr>
              <w:t>-3.88</w:t>
            </w:r>
            <w:del w:id="269" w:author="JAY" w:date="2019-09-03T12:22:00Z">
              <w:r w:rsidRPr="002371E1" w:rsidDel="00AF1AA2">
                <w:rPr>
                  <w:rFonts w:ascii="Times New Roman" w:hAnsi="Times New Roman" w:cs="Times New Roman"/>
                </w:rPr>
                <w:delText>94474168</w:delText>
              </w:r>
            </w:del>
          </w:p>
        </w:tc>
        <w:tc>
          <w:tcPr>
            <w:tcW w:w="1578" w:type="dxa"/>
          </w:tcPr>
          <w:p w14:paraId="5506224B" w14:textId="1E2F2103"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70" w:author="JAY" w:date="2019-09-03T13:19:00Z">
              <w:r w:rsidRPr="002371E1" w:rsidDel="007A4434">
                <w:rPr>
                  <w:rFonts w:ascii="Times New Roman" w:hAnsi="Times New Roman" w:cs="Times New Roman"/>
                </w:rPr>
                <w:delText>12576580</w:delText>
              </w:r>
            </w:del>
          </w:p>
        </w:tc>
        <w:tc>
          <w:tcPr>
            <w:tcW w:w="1564" w:type="dxa"/>
          </w:tcPr>
          <w:p w14:paraId="675E7102" w14:textId="264806A4" w:rsidR="001413E6" w:rsidRPr="002371E1" w:rsidRDefault="004555F2" w:rsidP="005D6DFD">
            <w:pPr>
              <w:rPr>
                <w:rFonts w:ascii="Times New Roman" w:hAnsi="Times New Roman" w:cs="Times New Roman"/>
              </w:rPr>
            </w:pPr>
            <w:r w:rsidRPr="002371E1">
              <w:rPr>
                <w:rFonts w:ascii="Times New Roman" w:hAnsi="Times New Roman" w:cs="Times New Roman"/>
              </w:rPr>
              <w:t>-2.9</w:t>
            </w:r>
            <w:del w:id="271" w:author="JAY" w:date="2019-09-03T13:19:00Z">
              <w:r w:rsidRPr="002371E1" w:rsidDel="007A4434">
                <w:rPr>
                  <w:rFonts w:ascii="Times New Roman" w:hAnsi="Times New Roman" w:cs="Times New Roman"/>
                </w:rPr>
                <w:delText>267849124</w:delText>
              </w:r>
            </w:del>
          </w:p>
        </w:tc>
        <w:tc>
          <w:tcPr>
            <w:tcW w:w="1501" w:type="dxa"/>
          </w:tcPr>
          <w:p w14:paraId="2D224ACB" w14:textId="71BC0724"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72" w:author="JAY" w:date="2019-09-03T13:21:00Z">
              <w:r w:rsidRPr="002371E1" w:rsidDel="007A4434">
                <w:rPr>
                  <w:rFonts w:ascii="Times New Roman" w:hAnsi="Times New Roman" w:cs="Times New Roman"/>
                </w:rPr>
                <w:delText>15409829</w:delText>
              </w:r>
            </w:del>
          </w:p>
        </w:tc>
        <w:tc>
          <w:tcPr>
            <w:tcW w:w="1634" w:type="dxa"/>
          </w:tcPr>
          <w:p w14:paraId="327D7929" w14:textId="5BAC83C6" w:rsidR="001413E6" w:rsidRPr="002371E1" w:rsidRDefault="00C25074" w:rsidP="005D6DFD">
            <w:pPr>
              <w:rPr>
                <w:rFonts w:ascii="Times New Roman" w:hAnsi="Times New Roman" w:cs="Times New Roman"/>
              </w:rPr>
            </w:pPr>
            <w:r w:rsidRPr="002371E1">
              <w:rPr>
                <w:rFonts w:ascii="Times New Roman" w:hAnsi="Times New Roman" w:cs="Times New Roman"/>
              </w:rPr>
              <w:t>0.0</w:t>
            </w:r>
            <w:del w:id="273" w:author="JAY" w:date="2019-09-03T13:34:00Z">
              <w:r w:rsidRPr="002371E1" w:rsidDel="00D3297F">
                <w:rPr>
                  <w:rFonts w:ascii="Times New Roman" w:hAnsi="Times New Roman" w:cs="Times New Roman" w:hint="eastAsia"/>
                </w:rPr>
                <w:delText>0</w:delText>
              </w:r>
            </w:del>
            <w:ins w:id="274" w:author="JAY" w:date="2019-09-03T13:34:00Z">
              <w:r w:rsidR="00D3297F">
                <w:rPr>
                  <w:rFonts w:ascii="Times New Roman" w:hAnsi="Times New Roman" w:cs="Times New Roman" w:hint="eastAsia"/>
                </w:rPr>
                <w:t>1</w:t>
              </w:r>
            </w:ins>
            <w:del w:id="275" w:author="JAY" w:date="2019-09-03T13:34:00Z">
              <w:r w:rsidRPr="002371E1" w:rsidDel="00D3297F">
                <w:rPr>
                  <w:rFonts w:ascii="Times New Roman" w:hAnsi="Times New Roman" w:cs="Times New Roman"/>
                </w:rPr>
                <w:delText>2113895562</w:delText>
              </w:r>
            </w:del>
          </w:p>
        </w:tc>
      </w:tr>
      <w:tr w:rsidR="004555F2" w:rsidRPr="002371E1" w14:paraId="756C8607" w14:textId="129DE56D" w:rsidTr="004555F2">
        <w:tc>
          <w:tcPr>
            <w:tcW w:w="441" w:type="dxa"/>
          </w:tcPr>
          <w:p w14:paraId="43D11B32" w14:textId="4D9CC0D3" w:rsidR="001413E6" w:rsidRPr="002371E1" w:rsidRDefault="001413E6" w:rsidP="005D6DFD">
            <w:pPr>
              <w:rPr>
                <w:rFonts w:ascii="Times New Roman" w:hAnsi="Times New Roman" w:cs="Times New Roman"/>
              </w:rPr>
            </w:pPr>
            <w:r w:rsidRPr="002371E1">
              <w:rPr>
                <w:rFonts w:ascii="Times New Roman" w:hAnsi="Times New Roman" w:cs="Times New Roman" w:hint="eastAsia"/>
              </w:rPr>
              <w:t>1</w:t>
            </w:r>
            <w:r w:rsidRPr="002371E1">
              <w:rPr>
                <w:rFonts w:ascii="Times New Roman" w:hAnsi="Times New Roman" w:cs="Times New Roman"/>
              </w:rPr>
              <w:t>5</w:t>
            </w:r>
          </w:p>
        </w:tc>
        <w:tc>
          <w:tcPr>
            <w:tcW w:w="1578" w:type="dxa"/>
          </w:tcPr>
          <w:p w14:paraId="480D334B" w14:textId="19FA6C3C" w:rsidR="001413E6" w:rsidRPr="002371E1" w:rsidRDefault="001413E6" w:rsidP="005D6DFD">
            <w:pPr>
              <w:rPr>
                <w:rFonts w:ascii="Times New Roman" w:hAnsi="Times New Roman" w:cs="Times New Roman"/>
              </w:rPr>
            </w:pPr>
            <w:r w:rsidRPr="002371E1">
              <w:rPr>
                <w:rFonts w:ascii="Times New Roman" w:hAnsi="Times New Roman" w:cs="Times New Roman"/>
              </w:rPr>
              <w:t>-3.02</w:t>
            </w:r>
            <w:del w:id="276" w:author="JAY" w:date="2019-09-03T12:22:00Z">
              <w:r w:rsidRPr="002371E1" w:rsidDel="00AF1AA2">
                <w:rPr>
                  <w:rFonts w:ascii="Times New Roman" w:hAnsi="Times New Roman" w:cs="Times New Roman"/>
                </w:rPr>
                <w:delText>49774235</w:delText>
              </w:r>
            </w:del>
          </w:p>
        </w:tc>
        <w:tc>
          <w:tcPr>
            <w:tcW w:w="1578" w:type="dxa"/>
          </w:tcPr>
          <w:p w14:paraId="3D758DD3" w14:textId="11123C4C" w:rsidR="001413E6" w:rsidRPr="002371E1" w:rsidRDefault="00C25074" w:rsidP="005D6DFD">
            <w:pPr>
              <w:rPr>
                <w:rFonts w:ascii="Times New Roman" w:hAnsi="Times New Roman" w:cs="Times New Roman"/>
              </w:rPr>
            </w:pPr>
            <w:r w:rsidRPr="002371E1">
              <w:rPr>
                <w:rFonts w:ascii="Times New Roman" w:hAnsi="Times New Roman" w:cs="Times New Roman"/>
              </w:rPr>
              <w:t>-3.58</w:t>
            </w:r>
            <w:del w:id="277" w:author="JAY" w:date="2019-09-03T13:19:00Z">
              <w:r w:rsidRPr="002371E1" w:rsidDel="007A4434">
                <w:rPr>
                  <w:rFonts w:ascii="Times New Roman" w:hAnsi="Times New Roman" w:cs="Times New Roman"/>
                </w:rPr>
                <w:delText>12576580</w:delText>
              </w:r>
            </w:del>
          </w:p>
        </w:tc>
        <w:tc>
          <w:tcPr>
            <w:tcW w:w="1564" w:type="dxa"/>
          </w:tcPr>
          <w:p w14:paraId="61CEBFBA" w14:textId="039FD8AD" w:rsidR="001413E6" w:rsidRPr="002371E1" w:rsidRDefault="004555F2" w:rsidP="005D6DFD">
            <w:pPr>
              <w:rPr>
                <w:rFonts w:ascii="Times New Roman" w:hAnsi="Times New Roman" w:cs="Times New Roman"/>
              </w:rPr>
            </w:pPr>
            <w:r w:rsidRPr="002371E1">
              <w:rPr>
                <w:rFonts w:ascii="Times New Roman" w:hAnsi="Times New Roman" w:cs="Times New Roman"/>
              </w:rPr>
              <w:t>-2.92</w:t>
            </w:r>
            <w:del w:id="278" w:author="JAY" w:date="2019-09-03T13:19:00Z">
              <w:r w:rsidRPr="002371E1" w:rsidDel="007A4434">
                <w:rPr>
                  <w:rFonts w:ascii="Times New Roman" w:hAnsi="Times New Roman" w:cs="Times New Roman"/>
                </w:rPr>
                <w:delText>67849124</w:delText>
              </w:r>
            </w:del>
          </w:p>
        </w:tc>
        <w:tc>
          <w:tcPr>
            <w:tcW w:w="1501" w:type="dxa"/>
          </w:tcPr>
          <w:p w14:paraId="539E27DF" w14:textId="556AE198" w:rsidR="001413E6" w:rsidRPr="002371E1" w:rsidRDefault="004555F2" w:rsidP="005D6DFD">
            <w:pPr>
              <w:rPr>
                <w:rFonts w:ascii="Times New Roman" w:hAnsi="Times New Roman" w:cs="Times New Roman"/>
              </w:rPr>
            </w:pPr>
            <w:r w:rsidRPr="002371E1">
              <w:rPr>
                <w:rFonts w:ascii="Times New Roman" w:hAnsi="Times New Roman" w:cs="Times New Roman"/>
              </w:rPr>
              <w:t>-2.60</w:t>
            </w:r>
            <w:del w:id="279" w:author="JAY" w:date="2019-09-03T13:21:00Z">
              <w:r w:rsidRPr="002371E1" w:rsidDel="007A4434">
                <w:rPr>
                  <w:rFonts w:ascii="Times New Roman" w:hAnsi="Times New Roman" w:cs="Times New Roman"/>
                </w:rPr>
                <w:delText>15409829</w:delText>
              </w:r>
            </w:del>
          </w:p>
        </w:tc>
        <w:tc>
          <w:tcPr>
            <w:tcW w:w="1634" w:type="dxa"/>
          </w:tcPr>
          <w:p w14:paraId="4E7754AC" w14:textId="0448179A" w:rsidR="001413E6" w:rsidRPr="002371E1" w:rsidRDefault="00C25074" w:rsidP="005D6DFD">
            <w:pPr>
              <w:rPr>
                <w:rFonts w:ascii="Times New Roman" w:hAnsi="Times New Roman" w:cs="Times New Roman"/>
              </w:rPr>
            </w:pPr>
            <w:r w:rsidRPr="002371E1">
              <w:rPr>
                <w:rFonts w:ascii="Times New Roman" w:hAnsi="Times New Roman" w:cs="Times New Roman"/>
              </w:rPr>
              <w:t>0.03</w:t>
            </w:r>
            <w:del w:id="280" w:author="JAY" w:date="2019-09-03T13:34:00Z">
              <w:r w:rsidRPr="002371E1" w:rsidDel="00D3297F">
                <w:rPr>
                  <w:rFonts w:ascii="Times New Roman" w:hAnsi="Times New Roman" w:cs="Times New Roman"/>
                </w:rPr>
                <w:delText>2626750223</w:delText>
              </w:r>
            </w:del>
          </w:p>
        </w:tc>
      </w:tr>
    </w:tbl>
    <w:p w14:paraId="4EB82380" w14:textId="77777777" w:rsidR="00FF1AF3" w:rsidRPr="002371E1" w:rsidRDefault="00FF1AF3" w:rsidP="00EE4B38">
      <w:pPr>
        <w:ind w:firstLine="420"/>
        <w:jc w:val="center"/>
        <w:rPr>
          <w:rFonts w:ascii="Times New Roman" w:hAnsi="Times New Roman" w:cs="Times New Roman"/>
        </w:rPr>
      </w:pPr>
    </w:p>
    <w:p w14:paraId="10F0043F" w14:textId="27482B07" w:rsidR="00EE4B38" w:rsidRDefault="00EE4B38" w:rsidP="00EE4B38">
      <w:pPr>
        <w:ind w:firstLine="420"/>
        <w:jc w:val="center"/>
        <w:rPr>
          <w:ins w:id="281" w:author="JAY" w:date="2019-09-03T17:11:00Z"/>
          <w:rFonts w:ascii="Times New Roman" w:hAnsi="Times New Roman"/>
        </w:rPr>
      </w:pPr>
      <w:r w:rsidRPr="002371E1">
        <w:rPr>
          <w:rFonts w:ascii="Times New Roman" w:hAnsi="Times New Roman" w:cs="Times New Roman" w:hint="eastAsia"/>
        </w:rPr>
        <w:t>表</w:t>
      </w:r>
      <w:r w:rsidRPr="002371E1">
        <w:rPr>
          <w:rFonts w:ascii="Times New Roman" w:hAnsi="Times New Roman" w:hint="eastAsia"/>
        </w:rPr>
        <w:t>2</w:t>
      </w:r>
      <w:r w:rsidRPr="002371E1">
        <w:rPr>
          <w:rFonts w:ascii="Times New Roman" w:hAnsi="Times New Roman"/>
        </w:rPr>
        <w:t xml:space="preserve"> </w:t>
      </w: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詹金斯法</w:t>
      </w:r>
      <w:r w:rsidRPr="002371E1">
        <w:rPr>
          <w:rFonts w:ascii="Times New Roman" w:hAnsi="Times New Roman" w:hint="eastAsia"/>
        </w:rPr>
        <w:t>样本数据序列</w:t>
      </w:r>
      <w:r w:rsidR="002778E3" w:rsidRPr="002371E1">
        <w:rPr>
          <w:rFonts w:ascii="Times New Roman" w:hAnsi="Times New Roman" w:hint="eastAsia"/>
        </w:rPr>
        <w:t>平稳化</w:t>
      </w:r>
      <w:r w:rsidRPr="002371E1">
        <w:rPr>
          <w:rFonts w:ascii="Times New Roman" w:hAnsi="Times New Roman" w:hint="eastAsia"/>
        </w:rPr>
        <w:t>处理后各站点</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单位根检验表</w:t>
      </w:r>
    </w:p>
    <w:p w14:paraId="16A76DC8" w14:textId="16D563DD" w:rsidR="00ED5044" w:rsidRPr="002371E1" w:rsidRDefault="00ED5044" w:rsidP="00EE4B38">
      <w:pPr>
        <w:ind w:firstLine="420"/>
        <w:jc w:val="center"/>
        <w:rPr>
          <w:rFonts w:ascii="Times New Roman" w:hAnsi="Times New Roman" w:hint="eastAsia"/>
        </w:rPr>
      </w:pPr>
      <w:ins w:id="282" w:author="JAY" w:date="2019-09-03T17:11:00Z">
        <w:r w:rsidRPr="00ED5044">
          <w:rPr>
            <w:rFonts w:ascii="Times New Roman" w:hAnsi="Times New Roman"/>
          </w:rPr>
          <w:t>Tab.</w:t>
        </w:r>
      </w:ins>
      <w:ins w:id="283" w:author="JAY" w:date="2019-09-03T17:54:00Z">
        <w:r w:rsidR="001B2490">
          <w:rPr>
            <w:rFonts w:ascii="Times New Roman" w:hAnsi="Times New Roman" w:hint="eastAsia"/>
          </w:rPr>
          <w:t>2</w:t>
        </w:r>
      </w:ins>
      <w:ins w:id="284" w:author="JAY" w:date="2019-09-03T17:11:00Z">
        <w:r w:rsidRPr="00ED5044">
          <w:rPr>
            <w:rFonts w:ascii="Times New Roman" w:hAnsi="Times New Roman"/>
          </w:rPr>
          <w:t xml:space="preserve"> </w:t>
        </w:r>
      </w:ins>
      <w:ins w:id="285" w:author="JAY" w:date="2019-09-03T18:02:00Z">
        <w:r w:rsidR="002F5433">
          <w:rPr>
            <w:rFonts w:ascii="Times New Roman" w:hAnsi="Times New Roman"/>
          </w:rPr>
          <w:t xml:space="preserve">The </w:t>
        </w:r>
      </w:ins>
      <w:ins w:id="286" w:author="JAY" w:date="2019-09-03T17:54:00Z">
        <w:r w:rsidR="001B2490" w:rsidRPr="001B2490">
          <w:rPr>
            <w:rFonts w:ascii="Times New Roman" w:hAnsi="Times New Roman"/>
          </w:rPr>
          <w:t>ADF test result of each site with Box-Jenkins Method after stationary processing</w:t>
        </w:r>
      </w:ins>
    </w:p>
    <w:tbl>
      <w:tblPr>
        <w:tblStyle w:val="af3"/>
        <w:tblW w:w="0" w:type="auto"/>
        <w:tblLook w:val="04A0" w:firstRow="1" w:lastRow="0" w:firstColumn="1" w:lastColumn="0" w:noHBand="0" w:noVBand="1"/>
      </w:tblPr>
      <w:tblGrid>
        <w:gridCol w:w="441"/>
        <w:gridCol w:w="1578"/>
        <w:gridCol w:w="1578"/>
        <w:gridCol w:w="1564"/>
        <w:gridCol w:w="1501"/>
        <w:gridCol w:w="1634"/>
      </w:tblGrid>
      <w:tr w:rsidR="00BA3CCD" w:rsidRPr="002371E1" w14:paraId="443DA70E" w14:textId="77777777" w:rsidTr="004E20DA">
        <w:trPr>
          <w:trHeight w:val="132"/>
        </w:trPr>
        <w:tc>
          <w:tcPr>
            <w:tcW w:w="441" w:type="dxa"/>
          </w:tcPr>
          <w:p w14:paraId="269B5B36" w14:textId="77777777" w:rsidR="004E20DA" w:rsidRPr="002371E1" w:rsidRDefault="004E20DA" w:rsidP="004E20DA">
            <w:pPr>
              <w:rPr>
                <w:rFonts w:ascii="Times New Roman" w:hAnsi="Times New Roman" w:cs="Times New Roman"/>
              </w:rPr>
            </w:pPr>
            <w:r w:rsidRPr="002371E1">
              <w:rPr>
                <w:rFonts w:ascii="Times New Roman" w:hAnsi="Times New Roman" w:cs="Times New Roman" w:hint="eastAsia"/>
              </w:rPr>
              <w:t>站点编号</w:t>
            </w:r>
          </w:p>
        </w:tc>
        <w:tc>
          <w:tcPr>
            <w:tcW w:w="1578" w:type="dxa"/>
          </w:tcPr>
          <w:p w14:paraId="3106DBBE"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A</w:t>
            </w:r>
            <w:r w:rsidRPr="002371E1">
              <w:rPr>
                <w:rFonts w:ascii="Times New Roman" w:hAnsi="Times New Roman" w:cs="Times New Roman"/>
              </w:rPr>
              <w:t>DF T</w:t>
            </w:r>
            <w:r w:rsidRPr="002371E1">
              <w:rPr>
                <w:rFonts w:ascii="Times New Roman" w:hAnsi="Times New Roman" w:cs="Times New Roman" w:hint="eastAsia"/>
              </w:rPr>
              <w:t>est</w:t>
            </w:r>
            <w:r w:rsidRPr="002371E1">
              <w:rPr>
                <w:rFonts w:ascii="Times New Roman" w:hAnsi="Times New Roman" w:cs="Times New Roman"/>
              </w:rPr>
              <w:t xml:space="preserve"> Result</w:t>
            </w:r>
          </w:p>
        </w:tc>
        <w:tc>
          <w:tcPr>
            <w:tcW w:w="1578" w:type="dxa"/>
          </w:tcPr>
          <w:p w14:paraId="6F28D98B"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rPr>
              <w:t>1</w:t>
            </w:r>
            <w:r w:rsidRPr="002371E1">
              <w:rPr>
                <w:rFonts w:ascii="Times New Roman" w:hAnsi="Times New Roman" w:cs="Times New Roman" w:hint="eastAsia"/>
              </w:rPr>
              <w:t>统计值</w:t>
            </w:r>
          </w:p>
        </w:tc>
        <w:tc>
          <w:tcPr>
            <w:tcW w:w="1564" w:type="dxa"/>
          </w:tcPr>
          <w:p w14:paraId="0D2E9B51"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5</w:t>
            </w:r>
            <w:r w:rsidRPr="002371E1">
              <w:rPr>
                <w:rFonts w:ascii="Times New Roman" w:hAnsi="Times New Roman" w:cs="Times New Roman" w:hint="eastAsia"/>
              </w:rPr>
              <w:t>统计值</w:t>
            </w:r>
          </w:p>
        </w:tc>
        <w:tc>
          <w:tcPr>
            <w:tcW w:w="1501" w:type="dxa"/>
          </w:tcPr>
          <w:p w14:paraId="5009229B"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10</w:t>
            </w:r>
            <w:r w:rsidRPr="002371E1">
              <w:rPr>
                <w:rFonts w:ascii="Times New Roman" w:hAnsi="Times New Roman" w:cs="Times New Roman" w:hint="eastAsia"/>
              </w:rPr>
              <w:t>统计值</w:t>
            </w:r>
          </w:p>
        </w:tc>
        <w:tc>
          <w:tcPr>
            <w:tcW w:w="1634" w:type="dxa"/>
          </w:tcPr>
          <w:p w14:paraId="09816649"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P</w:t>
            </w:r>
            <w:r w:rsidRPr="002371E1">
              <w:rPr>
                <w:rFonts w:ascii="Times New Roman" w:hAnsi="Times New Roman" w:cs="Times New Roman"/>
              </w:rPr>
              <w:t>-value</w:t>
            </w:r>
          </w:p>
        </w:tc>
      </w:tr>
      <w:tr w:rsidR="00BA3CCD" w:rsidRPr="002371E1" w14:paraId="047CD98E" w14:textId="77777777" w:rsidTr="004E20DA">
        <w:tc>
          <w:tcPr>
            <w:tcW w:w="441" w:type="dxa"/>
          </w:tcPr>
          <w:p w14:paraId="0C3EA832" w14:textId="77777777" w:rsidR="004E20DA" w:rsidRPr="002371E1" w:rsidRDefault="004E20DA" w:rsidP="004E20DA">
            <w:pPr>
              <w:rPr>
                <w:rFonts w:ascii="Times New Roman" w:hAnsi="Times New Roman" w:cs="Times New Roman"/>
              </w:rPr>
            </w:pPr>
            <w:r w:rsidRPr="002371E1">
              <w:rPr>
                <w:rFonts w:ascii="Times New Roman" w:hAnsi="Times New Roman" w:cs="Times New Roman" w:hint="eastAsia"/>
              </w:rPr>
              <w:t>1</w:t>
            </w:r>
          </w:p>
        </w:tc>
        <w:tc>
          <w:tcPr>
            <w:tcW w:w="1578" w:type="dxa"/>
          </w:tcPr>
          <w:p w14:paraId="5AC72D0D" w14:textId="2120EC08" w:rsidR="004E20DA" w:rsidRPr="002371E1" w:rsidRDefault="00C523A8" w:rsidP="004E20DA">
            <w:pPr>
              <w:rPr>
                <w:rFonts w:ascii="Times New Roman" w:hAnsi="Times New Roman" w:cs="Times New Roman"/>
              </w:rPr>
            </w:pPr>
            <w:r w:rsidRPr="002371E1">
              <w:rPr>
                <w:rFonts w:ascii="Times New Roman" w:hAnsi="Times New Roman" w:cs="Times New Roman"/>
              </w:rPr>
              <w:t>-5.04</w:t>
            </w:r>
            <w:del w:id="287" w:author="JAY" w:date="2019-09-03T13:33:00Z">
              <w:r w:rsidRPr="002371E1" w:rsidDel="00D3297F">
                <w:rPr>
                  <w:rFonts w:ascii="Times New Roman" w:hAnsi="Times New Roman" w:cs="Times New Roman"/>
                </w:rPr>
                <w:delText>00858713</w:delText>
              </w:r>
            </w:del>
          </w:p>
        </w:tc>
        <w:tc>
          <w:tcPr>
            <w:tcW w:w="1578" w:type="dxa"/>
          </w:tcPr>
          <w:p w14:paraId="26182FFB" w14:textId="60B8AD40" w:rsidR="004E20DA" w:rsidRPr="002371E1" w:rsidRDefault="00335080" w:rsidP="004E20DA">
            <w:pPr>
              <w:rPr>
                <w:rFonts w:ascii="Times New Roman" w:hAnsi="Times New Roman" w:cs="Times New Roman"/>
              </w:rPr>
            </w:pPr>
            <w:r w:rsidRPr="002371E1">
              <w:rPr>
                <w:rFonts w:ascii="Times New Roman" w:hAnsi="Times New Roman" w:cs="Times New Roman"/>
              </w:rPr>
              <w:t>-3.58</w:t>
            </w:r>
            <w:del w:id="288" w:author="JAY" w:date="2019-09-03T13:35:00Z">
              <w:r w:rsidRPr="002371E1" w:rsidDel="00D3297F">
                <w:rPr>
                  <w:rFonts w:ascii="Times New Roman" w:hAnsi="Times New Roman" w:cs="Times New Roman"/>
                </w:rPr>
                <w:delText>85733964</w:delText>
              </w:r>
            </w:del>
          </w:p>
        </w:tc>
        <w:tc>
          <w:tcPr>
            <w:tcW w:w="1564" w:type="dxa"/>
          </w:tcPr>
          <w:p w14:paraId="08F56503" w14:textId="22DAA8FC" w:rsidR="004E20DA" w:rsidRPr="002371E1" w:rsidRDefault="00BA3CCD" w:rsidP="004E20DA">
            <w:pPr>
              <w:rPr>
                <w:rFonts w:ascii="Times New Roman" w:hAnsi="Times New Roman" w:cs="Times New Roman"/>
              </w:rPr>
            </w:pPr>
            <w:r w:rsidRPr="002371E1">
              <w:rPr>
                <w:rFonts w:ascii="Times New Roman" w:hAnsi="Times New Roman" w:cs="Times New Roman"/>
              </w:rPr>
              <w:t>-2.92</w:t>
            </w:r>
            <w:del w:id="289" w:author="JAY" w:date="2019-09-03T13:36:00Z">
              <w:r w:rsidRPr="002371E1" w:rsidDel="00D3297F">
                <w:rPr>
                  <w:rFonts w:ascii="Times New Roman" w:hAnsi="Times New Roman" w:cs="Times New Roman"/>
                </w:rPr>
                <w:delText>98856611</w:delText>
              </w:r>
            </w:del>
          </w:p>
        </w:tc>
        <w:tc>
          <w:tcPr>
            <w:tcW w:w="1501" w:type="dxa"/>
          </w:tcPr>
          <w:p w14:paraId="4930D9BD" w14:textId="39918E75" w:rsidR="004E20DA" w:rsidRPr="002371E1" w:rsidRDefault="00BA3CCD" w:rsidP="004E20DA">
            <w:pPr>
              <w:rPr>
                <w:rFonts w:ascii="Times New Roman" w:hAnsi="Times New Roman" w:cs="Times New Roman"/>
              </w:rPr>
            </w:pPr>
            <w:r w:rsidRPr="002371E1">
              <w:rPr>
                <w:rFonts w:ascii="Times New Roman" w:hAnsi="Times New Roman" w:cs="Times New Roman"/>
              </w:rPr>
              <w:t>-2.60</w:t>
            </w:r>
            <w:del w:id="290" w:author="JAY" w:date="2019-09-03T13:36:00Z">
              <w:r w:rsidRPr="002371E1" w:rsidDel="00D3297F">
                <w:rPr>
                  <w:rFonts w:ascii="Times New Roman" w:hAnsi="Times New Roman" w:cs="Times New Roman"/>
                </w:rPr>
                <w:delText>31845661</w:delText>
              </w:r>
            </w:del>
          </w:p>
        </w:tc>
        <w:tc>
          <w:tcPr>
            <w:tcW w:w="1634" w:type="dxa"/>
          </w:tcPr>
          <w:p w14:paraId="721E0398" w14:textId="04D37722" w:rsidR="004E20DA" w:rsidRPr="002371E1" w:rsidRDefault="00BA3CCD" w:rsidP="004E20DA">
            <w:pPr>
              <w:rPr>
                <w:rFonts w:ascii="Times New Roman" w:hAnsi="Times New Roman" w:cs="Times New Roman"/>
              </w:rPr>
            </w:pPr>
            <w:r w:rsidRPr="002371E1">
              <w:rPr>
                <w:rFonts w:ascii="Times New Roman" w:hAnsi="Times New Roman" w:cs="Times New Roman"/>
              </w:rPr>
              <w:t>1.84</w:t>
            </w:r>
            <w:del w:id="291" w:author="JAY" w:date="2019-09-03T13:37:00Z">
              <w:r w:rsidRPr="002371E1" w:rsidDel="00D3297F">
                <w:rPr>
                  <w:rFonts w:ascii="Times New Roman" w:hAnsi="Times New Roman" w:cs="Times New Roman"/>
                </w:rPr>
                <w:delText>76843</w:delText>
              </w:r>
            </w:del>
            <w:r w:rsidRPr="002371E1">
              <w:rPr>
                <w:rFonts w:ascii="Times New Roman" w:hAnsi="Times New Roman" w:cs="Times New Roman"/>
              </w:rPr>
              <w:t>e-05</w:t>
            </w:r>
          </w:p>
        </w:tc>
      </w:tr>
      <w:tr w:rsidR="00BA3CCD" w:rsidRPr="002371E1" w14:paraId="2A006FA7" w14:textId="77777777" w:rsidTr="004E20DA">
        <w:tc>
          <w:tcPr>
            <w:tcW w:w="441" w:type="dxa"/>
          </w:tcPr>
          <w:p w14:paraId="44B2CF76"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2</w:t>
            </w:r>
          </w:p>
        </w:tc>
        <w:tc>
          <w:tcPr>
            <w:tcW w:w="1578" w:type="dxa"/>
          </w:tcPr>
          <w:p w14:paraId="1ACDC886" w14:textId="070BC47A" w:rsidR="00BA3CCD" w:rsidRPr="002371E1" w:rsidRDefault="00BA3CCD" w:rsidP="00BA3CCD">
            <w:pPr>
              <w:rPr>
                <w:rFonts w:ascii="Times New Roman" w:hAnsi="Times New Roman" w:cs="Times New Roman"/>
              </w:rPr>
            </w:pPr>
            <w:r w:rsidRPr="002371E1">
              <w:rPr>
                <w:rFonts w:ascii="Times New Roman" w:hAnsi="Times New Roman" w:cs="Times New Roman"/>
              </w:rPr>
              <w:t>-6.22</w:t>
            </w:r>
            <w:del w:id="292" w:author="JAY" w:date="2019-09-03T13:34:00Z">
              <w:r w:rsidRPr="002371E1" w:rsidDel="00D3297F">
                <w:rPr>
                  <w:rFonts w:ascii="Times New Roman" w:hAnsi="Times New Roman" w:cs="Times New Roman"/>
                </w:rPr>
                <w:delText>54731795</w:delText>
              </w:r>
            </w:del>
          </w:p>
        </w:tc>
        <w:tc>
          <w:tcPr>
            <w:tcW w:w="1578" w:type="dxa"/>
          </w:tcPr>
          <w:p w14:paraId="63926A4F" w14:textId="27DB65D0"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293" w:author="JAY" w:date="2019-09-03T13:35:00Z">
              <w:r w:rsidRPr="002371E1" w:rsidDel="00D3297F">
                <w:rPr>
                  <w:rFonts w:ascii="Times New Roman" w:hAnsi="Times New Roman" w:cs="Times New Roman"/>
                </w:rPr>
                <w:delText>85733964</w:delText>
              </w:r>
            </w:del>
          </w:p>
        </w:tc>
        <w:tc>
          <w:tcPr>
            <w:tcW w:w="1564" w:type="dxa"/>
          </w:tcPr>
          <w:p w14:paraId="03054A4B" w14:textId="2308C783"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294" w:author="JAY" w:date="2019-09-03T13:36:00Z">
              <w:r w:rsidRPr="002371E1" w:rsidDel="00D3297F">
                <w:rPr>
                  <w:rFonts w:ascii="Times New Roman" w:hAnsi="Times New Roman" w:cs="Times New Roman"/>
                </w:rPr>
                <w:delText>98856611</w:delText>
              </w:r>
            </w:del>
          </w:p>
        </w:tc>
        <w:tc>
          <w:tcPr>
            <w:tcW w:w="1501" w:type="dxa"/>
          </w:tcPr>
          <w:p w14:paraId="7CFFE0CE" w14:textId="20130036"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295" w:author="JAY" w:date="2019-09-03T13:36:00Z">
              <w:r w:rsidRPr="002371E1" w:rsidDel="00D3297F">
                <w:rPr>
                  <w:rFonts w:ascii="Times New Roman" w:hAnsi="Times New Roman" w:cs="Times New Roman"/>
                </w:rPr>
                <w:delText>31845661</w:delText>
              </w:r>
            </w:del>
          </w:p>
        </w:tc>
        <w:tc>
          <w:tcPr>
            <w:tcW w:w="1634" w:type="dxa"/>
          </w:tcPr>
          <w:p w14:paraId="7F603C90" w14:textId="0936CA22" w:rsidR="00BA3CCD" w:rsidRPr="002371E1" w:rsidRDefault="00BA3CCD" w:rsidP="00BA3CCD">
            <w:pPr>
              <w:rPr>
                <w:rFonts w:ascii="Times New Roman" w:hAnsi="Times New Roman" w:cs="Times New Roman"/>
              </w:rPr>
            </w:pPr>
            <w:r w:rsidRPr="002371E1">
              <w:rPr>
                <w:rFonts w:ascii="Times New Roman" w:hAnsi="Times New Roman" w:cs="Times New Roman"/>
              </w:rPr>
              <w:t>5.10</w:t>
            </w:r>
            <w:del w:id="296" w:author="JAY" w:date="2019-09-03T13:37:00Z">
              <w:r w:rsidRPr="002371E1" w:rsidDel="00D3297F">
                <w:rPr>
                  <w:rFonts w:ascii="Times New Roman" w:hAnsi="Times New Roman" w:cs="Times New Roman"/>
                </w:rPr>
                <w:delText>12754</w:delText>
              </w:r>
            </w:del>
            <w:r w:rsidRPr="002371E1">
              <w:rPr>
                <w:rFonts w:ascii="Times New Roman" w:hAnsi="Times New Roman" w:cs="Times New Roman"/>
              </w:rPr>
              <w:t>e-08</w:t>
            </w:r>
          </w:p>
        </w:tc>
      </w:tr>
      <w:tr w:rsidR="00BA3CCD" w:rsidRPr="002371E1" w14:paraId="05341DDD" w14:textId="77777777" w:rsidTr="004E20DA">
        <w:tc>
          <w:tcPr>
            <w:tcW w:w="441" w:type="dxa"/>
          </w:tcPr>
          <w:p w14:paraId="6DC81F93"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3</w:t>
            </w:r>
          </w:p>
        </w:tc>
        <w:tc>
          <w:tcPr>
            <w:tcW w:w="1578" w:type="dxa"/>
          </w:tcPr>
          <w:p w14:paraId="3170364D" w14:textId="5CBE2C29" w:rsidR="00BA3CCD" w:rsidRPr="002371E1" w:rsidRDefault="00BA3CCD" w:rsidP="00BA3CCD">
            <w:pPr>
              <w:rPr>
                <w:rFonts w:ascii="Times New Roman" w:hAnsi="Times New Roman" w:cs="Times New Roman"/>
              </w:rPr>
            </w:pPr>
            <w:r w:rsidRPr="002371E1">
              <w:rPr>
                <w:rFonts w:ascii="Times New Roman" w:hAnsi="Times New Roman" w:cs="Times New Roman"/>
              </w:rPr>
              <w:t>-5.88</w:t>
            </w:r>
            <w:del w:id="297" w:author="JAY" w:date="2019-09-03T13:34:00Z">
              <w:r w:rsidRPr="002371E1" w:rsidDel="00D3297F">
                <w:rPr>
                  <w:rFonts w:ascii="Times New Roman" w:hAnsi="Times New Roman" w:cs="Times New Roman"/>
                </w:rPr>
                <w:delText>45093715</w:delText>
              </w:r>
            </w:del>
          </w:p>
        </w:tc>
        <w:tc>
          <w:tcPr>
            <w:tcW w:w="1578" w:type="dxa"/>
          </w:tcPr>
          <w:p w14:paraId="38DFF107" w14:textId="26DDB62E"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298" w:author="JAY" w:date="2019-09-03T13:35:00Z">
              <w:r w:rsidRPr="002371E1" w:rsidDel="00D3297F">
                <w:rPr>
                  <w:rFonts w:ascii="Times New Roman" w:hAnsi="Times New Roman" w:cs="Times New Roman"/>
                </w:rPr>
                <w:delText>85733964</w:delText>
              </w:r>
            </w:del>
          </w:p>
        </w:tc>
        <w:tc>
          <w:tcPr>
            <w:tcW w:w="1564" w:type="dxa"/>
          </w:tcPr>
          <w:p w14:paraId="022E7735" w14:textId="45ECA87E"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299" w:author="JAY" w:date="2019-09-03T13:36:00Z">
              <w:r w:rsidRPr="002371E1" w:rsidDel="00D3297F">
                <w:rPr>
                  <w:rFonts w:ascii="Times New Roman" w:hAnsi="Times New Roman" w:cs="Times New Roman"/>
                </w:rPr>
                <w:delText>98856611</w:delText>
              </w:r>
            </w:del>
          </w:p>
        </w:tc>
        <w:tc>
          <w:tcPr>
            <w:tcW w:w="1501" w:type="dxa"/>
          </w:tcPr>
          <w:p w14:paraId="4B9FE1AD" w14:textId="13FBEC10"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00" w:author="JAY" w:date="2019-09-03T13:36:00Z">
              <w:r w:rsidRPr="002371E1" w:rsidDel="00D3297F">
                <w:rPr>
                  <w:rFonts w:ascii="Times New Roman" w:hAnsi="Times New Roman" w:cs="Times New Roman"/>
                </w:rPr>
                <w:delText>31845661</w:delText>
              </w:r>
            </w:del>
          </w:p>
        </w:tc>
        <w:tc>
          <w:tcPr>
            <w:tcW w:w="1634" w:type="dxa"/>
          </w:tcPr>
          <w:p w14:paraId="4FA1973F" w14:textId="60E83CBD" w:rsidR="00BA3CCD" w:rsidRPr="002371E1" w:rsidRDefault="00BA3CCD" w:rsidP="00BA3CCD">
            <w:pPr>
              <w:rPr>
                <w:rFonts w:ascii="Times New Roman" w:hAnsi="Times New Roman" w:cs="Times New Roman"/>
              </w:rPr>
            </w:pPr>
            <w:r w:rsidRPr="002371E1">
              <w:rPr>
                <w:rFonts w:ascii="Times New Roman" w:hAnsi="Times New Roman" w:cs="Times New Roman"/>
              </w:rPr>
              <w:t>3.02</w:t>
            </w:r>
            <w:del w:id="301" w:author="JAY" w:date="2019-09-03T13:37:00Z">
              <w:r w:rsidRPr="002371E1" w:rsidDel="00D3297F">
                <w:rPr>
                  <w:rFonts w:ascii="Times New Roman" w:hAnsi="Times New Roman" w:cs="Times New Roman"/>
                </w:rPr>
                <w:delText>37036</w:delText>
              </w:r>
            </w:del>
            <w:r w:rsidRPr="002371E1">
              <w:rPr>
                <w:rFonts w:ascii="Times New Roman" w:hAnsi="Times New Roman" w:cs="Times New Roman"/>
              </w:rPr>
              <w:t>e-07</w:t>
            </w:r>
          </w:p>
        </w:tc>
      </w:tr>
      <w:tr w:rsidR="00BA3CCD" w:rsidRPr="002371E1" w14:paraId="3FBA0EF1" w14:textId="77777777" w:rsidTr="004E20DA">
        <w:tc>
          <w:tcPr>
            <w:tcW w:w="441" w:type="dxa"/>
          </w:tcPr>
          <w:p w14:paraId="3B6A4FD2"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4</w:t>
            </w:r>
          </w:p>
        </w:tc>
        <w:tc>
          <w:tcPr>
            <w:tcW w:w="1578" w:type="dxa"/>
          </w:tcPr>
          <w:p w14:paraId="78850F64" w14:textId="06B10A19" w:rsidR="00BA3CCD" w:rsidRPr="002371E1" w:rsidRDefault="00BA3CCD" w:rsidP="00BA3CCD">
            <w:pPr>
              <w:rPr>
                <w:rFonts w:ascii="Times New Roman" w:hAnsi="Times New Roman" w:cs="Times New Roman"/>
              </w:rPr>
            </w:pPr>
            <w:r w:rsidRPr="002371E1">
              <w:rPr>
                <w:rFonts w:ascii="Times New Roman" w:hAnsi="Times New Roman" w:cs="Times New Roman"/>
              </w:rPr>
              <w:t>-5.76</w:t>
            </w:r>
            <w:del w:id="302" w:author="JAY" w:date="2019-09-03T13:34:00Z">
              <w:r w:rsidRPr="002371E1" w:rsidDel="00D3297F">
                <w:rPr>
                  <w:rFonts w:ascii="Times New Roman" w:hAnsi="Times New Roman" w:cs="Times New Roman"/>
                </w:rPr>
                <w:delText>56592790</w:delText>
              </w:r>
            </w:del>
          </w:p>
        </w:tc>
        <w:tc>
          <w:tcPr>
            <w:tcW w:w="1578" w:type="dxa"/>
          </w:tcPr>
          <w:p w14:paraId="23AC62F2" w14:textId="22A2BF7B"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03" w:author="JAY" w:date="2019-09-03T13:35:00Z">
              <w:r w:rsidRPr="002371E1" w:rsidDel="00D3297F">
                <w:rPr>
                  <w:rFonts w:ascii="Times New Roman" w:hAnsi="Times New Roman" w:cs="Times New Roman"/>
                </w:rPr>
                <w:delText>85733964</w:delText>
              </w:r>
            </w:del>
          </w:p>
        </w:tc>
        <w:tc>
          <w:tcPr>
            <w:tcW w:w="1564" w:type="dxa"/>
          </w:tcPr>
          <w:p w14:paraId="275C9BE2" w14:textId="7D94862F"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04" w:author="JAY" w:date="2019-09-03T13:36:00Z">
              <w:r w:rsidRPr="002371E1" w:rsidDel="00D3297F">
                <w:rPr>
                  <w:rFonts w:ascii="Times New Roman" w:hAnsi="Times New Roman" w:cs="Times New Roman"/>
                </w:rPr>
                <w:delText>98856611</w:delText>
              </w:r>
            </w:del>
          </w:p>
        </w:tc>
        <w:tc>
          <w:tcPr>
            <w:tcW w:w="1501" w:type="dxa"/>
          </w:tcPr>
          <w:p w14:paraId="26D4E8E5" w14:textId="429BF07D"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05" w:author="JAY" w:date="2019-09-03T13:36:00Z">
              <w:r w:rsidRPr="002371E1" w:rsidDel="00D3297F">
                <w:rPr>
                  <w:rFonts w:ascii="Times New Roman" w:hAnsi="Times New Roman" w:cs="Times New Roman"/>
                </w:rPr>
                <w:delText>31845661</w:delText>
              </w:r>
            </w:del>
          </w:p>
        </w:tc>
        <w:tc>
          <w:tcPr>
            <w:tcW w:w="1634" w:type="dxa"/>
          </w:tcPr>
          <w:p w14:paraId="50F77115" w14:textId="45B58CD2" w:rsidR="00BA3CCD" w:rsidRPr="002371E1" w:rsidRDefault="00BA3CCD" w:rsidP="00BA3CCD">
            <w:pPr>
              <w:rPr>
                <w:rFonts w:ascii="Times New Roman" w:hAnsi="Times New Roman" w:cs="Times New Roman"/>
              </w:rPr>
            </w:pPr>
            <w:r w:rsidRPr="002371E1">
              <w:rPr>
                <w:rFonts w:ascii="Times New Roman" w:hAnsi="Times New Roman" w:cs="Times New Roman"/>
              </w:rPr>
              <w:t>5.54</w:t>
            </w:r>
            <w:del w:id="306" w:author="JAY" w:date="2019-09-03T13:37:00Z">
              <w:r w:rsidRPr="002371E1" w:rsidDel="00D3297F">
                <w:rPr>
                  <w:rFonts w:ascii="Times New Roman" w:hAnsi="Times New Roman" w:cs="Times New Roman"/>
                </w:rPr>
                <w:delText>05567</w:delText>
              </w:r>
            </w:del>
            <w:r w:rsidRPr="002371E1">
              <w:rPr>
                <w:rFonts w:ascii="Times New Roman" w:hAnsi="Times New Roman" w:cs="Times New Roman"/>
              </w:rPr>
              <w:t>e-07</w:t>
            </w:r>
          </w:p>
        </w:tc>
      </w:tr>
      <w:tr w:rsidR="00BA3CCD" w:rsidRPr="002371E1" w14:paraId="1F1185B7" w14:textId="77777777" w:rsidTr="004E20DA">
        <w:tc>
          <w:tcPr>
            <w:tcW w:w="441" w:type="dxa"/>
          </w:tcPr>
          <w:p w14:paraId="5FDC04FF"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5</w:t>
            </w:r>
          </w:p>
        </w:tc>
        <w:tc>
          <w:tcPr>
            <w:tcW w:w="1578" w:type="dxa"/>
          </w:tcPr>
          <w:p w14:paraId="16B8957D" w14:textId="50DD1575" w:rsidR="00BA3CCD" w:rsidRPr="002371E1" w:rsidRDefault="00BA3CCD" w:rsidP="00BA3CCD">
            <w:pPr>
              <w:rPr>
                <w:rFonts w:ascii="Times New Roman" w:hAnsi="Times New Roman" w:cs="Times New Roman"/>
              </w:rPr>
            </w:pPr>
            <w:r w:rsidRPr="002371E1">
              <w:rPr>
                <w:rFonts w:ascii="Times New Roman" w:hAnsi="Times New Roman" w:cs="Times New Roman"/>
              </w:rPr>
              <w:t>-6.92</w:t>
            </w:r>
            <w:del w:id="307" w:author="JAY" w:date="2019-09-03T13:35:00Z">
              <w:r w:rsidRPr="002371E1" w:rsidDel="00D3297F">
                <w:rPr>
                  <w:rFonts w:ascii="Times New Roman" w:hAnsi="Times New Roman" w:cs="Times New Roman"/>
                </w:rPr>
                <w:delText>65272843</w:delText>
              </w:r>
            </w:del>
          </w:p>
        </w:tc>
        <w:tc>
          <w:tcPr>
            <w:tcW w:w="1578" w:type="dxa"/>
          </w:tcPr>
          <w:p w14:paraId="424B90A3" w14:textId="58989112"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08" w:author="JAY" w:date="2019-09-03T13:35:00Z">
              <w:r w:rsidRPr="002371E1" w:rsidDel="00D3297F">
                <w:rPr>
                  <w:rFonts w:ascii="Times New Roman" w:hAnsi="Times New Roman" w:cs="Times New Roman"/>
                </w:rPr>
                <w:delText>85733964</w:delText>
              </w:r>
            </w:del>
          </w:p>
        </w:tc>
        <w:tc>
          <w:tcPr>
            <w:tcW w:w="1564" w:type="dxa"/>
          </w:tcPr>
          <w:p w14:paraId="67F887D7" w14:textId="75028AD2"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09" w:author="JAY" w:date="2019-09-03T13:36:00Z">
              <w:r w:rsidRPr="002371E1" w:rsidDel="00D3297F">
                <w:rPr>
                  <w:rFonts w:ascii="Times New Roman" w:hAnsi="Times New Roman" w:cs="Times New Roman"/>
                </w:rPr>
                <w:delText>98856611</w:delText>
              </w:r>
            </w:del>
          </w:p>
        </w:tc>
        <w:tc>
          <w:tcPr>
            <w:tcW w:w="1501" w:type="dxa"/>
          </w:tcPr>
          <w:p w14:paraId="44804003" w14:textId="7365BA9B"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10" w:author="JAY" w:date="2019-09-03T13:36:00Z">
              <w:r w:rsidRPr="002371E1" w:rsidDel="00D3297F">
                <w:rPr>
                  <w:rFonts w:ascii="Times New Roman" w:hAnsi="Times New Roman" w:cs="Times New Roman"/>
                </w:rPr>
                <w:delText>31845661</w:delText>
              </w:r>
            </w:del>
          </w:p>
        </w:tc>
        <w:tc>
          <w:tcPr>
            <w:tcW w:w="1634" w:type="dxa"/>
          </w:tcPr>
          <w:p w14:paraId="07248511" w14:textId="675F1500" w:rsidR="00BA3CCD" w:rsidRPr="002371E1" w:rsidRDefault="00BA3CCD" w:rsidP="00BA3CCD">
            <w:pPr>
              <w:rPr>
                <w:rFonts w:ascii="Times New Roman" w:hAnsi="Times New Roman" w:cs="Times New Roman"/>
              </w:rPr>
            </w:pPr>
            <w:r w:rsidRPr="002371E1">
              <w:rPr>
                <w:rFonts w:ascii="Times New Roman" w:hAnsi="Times New Roman" w:cs="Times New Roman"/>
              </w:rPr>
              <w:t>1.11</w:t>
            </w:r>
            <w:del w:id="311" w:author="JAY" w:date="2019-09-03T13:37:00Z">
              <w:r w:rsidRPr="002371E1" w:rsidDel="00D3297F">
                <w:rPr>
                  <w:rFonts w:ascii="Times New Roman" w:hAnsi="Times New Roman" w:cs="Times New Roman"/>
                </w:rPr>
                <w:delText>16697</w:delText>
              </w:r>
            </w:del>
            <w:r w:rsidRPr="002371E1">
              <w:rPr>
                <w:rFonts w:ascii="Times New Roman" w:hAnsi="Times New Roman" w:cs="Times New Roman"/>
              </w:rPr>
              <w:t>e-09</w:t>
            </w:r>
          </w:p>
        </w:tc>
      </w:tr>
      <w:tr w:rsidR="00BA3CCD" w:rsidRPr="002371E1" w14:paraId="1F811CE8" w14:textId="77777777" w:rsidTr="004E20DA">
        <w:tc>
          <w:tcPr>
            <w:tcW w:w="441" w:type="dxa"/>
          </w:tcPr>
          <w:p w14:paraId="7E437B38"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6</w:t>
            </w:r>
          </w:p>
        </w:tc>
        <w:tc>
          <w:tcPr>
            <w:tcW w:w="1578" w:type="dxa"/>
          </w:tcPr>
          <w:p w14:paraId="7DDB06F4" w14:textId="6FFF1CD3" w:rsidR="00BA3CCD" w:rsidRPr="002371E1" w:rsidRDefault="00BA3CCD" w:rsidP="00BA3CCD">
            <w:pPr>
              <w:rPr>
                <w:rFonts w:ascii="Times New Roman" w:hAnsi="Times New Roman" w:cs="Times New Roman"/>
              </w:rPr>
            </w:pPr>
            <w:r w:rsidRPr="002371E1">
              <w:rPr>
                <w:rFonts w:ascii="Times New Roman" w:hAnsi="Times New Roman" w:cs="Times New Roman"/>
              </w:rPr>
              <w:t>-5.96</w:t>
            </w:r>
            <w:del w:id="312" w:author="JAY" w:date="2019-09-03T13:35:00Z">
              <w:r w:rsidRPr="002371E1" w:rsidDel="00D3297F">
                <w:rPr>
                  <w:rFonts w:ascii="Times New Roman" w:hAnsi="Times New Roman" w:cs="Times New Roman"/>
                </w:rPr>
                <w:delText>2630966</w:delText>
              </w:r>
              <w:r w:rsidRPr="002371E1" w:rsidDel="00D3297F">
                <w:rPr>
                  <w:rFonts w:ascii="Times New Roman" w:hAnsi="Times New Roman" w:cs="Times New Roman" w:hint="eastAsia"/>
                </w:rPr>
                <w:delText>8</w:delText>
              </w:r>
            </w:del>
          </w:p>
        </w:tc>
        <w:tc>
          <w:tcPr>
            <w:tcW w:w="1578" w:type="dxa"/>
          </w:tcPr>
          <w:p w14:paraId="56A6C955" w14:textId="70025300"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13" w:author="JAY" w:date="2019-09-03T13:35:00Z">
              <w:r w:rsidRPr="002371E1" w:rsidDel="00D3297F">
                <w:rPr>
                  <w:rFonts w:ascii="Times New Roman" w:hAnsi="Times New Roman" w:cs="Times New Roman"/>
                </w:rPr>
                <w:delText>85733964</w:delText>
              </w:r>
            </w:del>
          </w:p>
        </w:tc>
        <w:tc>
          <w:tcPr>
            <w:tcW w:w="1564" w:type="dxa"/>
          </w:tcPr>
          <w:p w14:paraId="5786A41C" w14:textId="32DD75F2"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14" w:author="JAY" w:date="2019-09-03T13:36:00Z">
              <w:r w:rsidRPr="002371E1" w:rsidDel="00D3297F">
                <w:rPr>
                  <w:rFonts w:ascii="Times New Roman" w:hAnsi="Times New Roman" w:cs="Times New Roman"/>
                </w:rPr>
                <w:delText>98856611</w:delText>
              </w:r>
            </w:del>
          </w:p>
        </w:tc>
        <w:tc>
          <w:tcPr>
            <w:tcW w:w="1501" w:type="dxa"/>
          </w:tcPr>
          <w:p w14:paraId="6352A507" w14:textId="20B4CC4A"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15" w:author="JAY" w:date="2019-09-03T13:36:00Z">
              <w:r w:rsidRPr="002371E1" w:rsidDel="00D3297F">
                <w:rPr>
                  <w:rFonts w:ascii="Times New Roman" w:hAnsi="Times New Roman" w:cs="Times New Roman"/>
                </w:rPr>
                <w:delText>31845661</w:delText>
              </w:r>
            </w:del>
          </w:p>
        </w:tc>
        <w:tc>
          <w:tcPr>
            <w:tcW w:w="1634" w:type="dxa"/>
          </w:tcPr>
          <w:p w14:paraId="7491FC18" w14:textId="41FB7909" w:rsidR="00BA3CCD" w:rsidRPr="002371E1" w:rsidRDefault="00BA3CCD" w:rsidP="00BA3CCD">
            <w:pPr>
              <w:rPr>
                <w:rFonts w:ascii="Times New Roman" w:hAnsi="Times New Roman" w:cs="Times New Roman"/>
              </w:rPr>
            </w:pPr>
            <w:r w:rsidRPr="002371E1">
              <w:rPr>
                <w:rFonts w:ascii="Times New Roman" w:hAnsi="Times New Roman" w:cs="Times New Roman"/>
              </w:rPr>
              <w:t>2.02</w:t>
            </w:r>
            <w:del w:id="316" w:author="JAY" w:date="2019-09-03T13:37:00Z">
              <w:r w:rsidRPr="002371E1" w:rsidDel="00D3297F">
                <w:rPr>
                  <w:rFonts w:ascii="Times New Roman" w:hAnsi="Times New Roman" w:cs="Times New Roman"/>
                </w:rPr>
                <w:delText>20808</w:delText>
              </w:r>
            </w:del>
            <w:r w:rsidRPr="002371E1">
              <w:rPr>
                <w:rFonts w:ascii="Times New Roman" w:hAnsi="Times New Roman" w:cs="Times New Roman"/>
              </w:rPr>
              <w:t>e-07</w:t>
            </w:r>
          </w:p>
        </w:tc>
      </w:tr>
      <w:tr w:rsidR="00BA3CCD" w:rsidRPr="002371E1" w14:paraId="1DF27C17" w14:textId="77777777" w:rsidTr="004E20DA">
        <w:tc>
          <w:tcPr>
            <w:tcW w:w="441" w:type="dxa"/>
          </w:tcPr>
          <w:p w14:paraId="373EB13F"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7</w:t>
            </w:r>
          </w:p>
        </w:tc>
        <w:tc>
          <w:tcPr>
            <w:tcW w:w="1578" w:type="dxa"/>
          </w:tcPr>
          <w:p w14:paraId="7B2283DE" w14:textId="2901B8E0" w:rsidR="00BA3CCD" w:rsidRPr="002371E1" w:rsidRDefault="00BA3CCD" w:rsidP="00BA3CCD">
            <w:pPr>
              <w:rPr>
                <w:rFonts w:ascii="Times New Roman" w:hAnsi="Times New Roman" w:cs="Times New Roman"/>
              </w:rPr>
            </w:pPr>
            <w:r w:rsidRPr="002371E1">
              <w:rPr>
                <w:rFonts w:ascii="Times New Roman" w:hAnsi="Times New Roman" w:cs="Times New Roman"/>
              </w:rPr>
              <w:t>-5.39</w:t>
            </w:r>
            <w:del w:id="317" w:author="JAY" w:date="2019-09-03T13:35:00Z">
              <w:r w:rsidRPr="002371E1" w:rsidDel="00D3297F">
                <w:rPr>
                  <w:rFonts w:ascii="Times New Roman" w:hAnsi="Times New Roman" w:cs="Times New Roman"/>
                </w:rPr>
                <w:delText>04281382</w:delText>
              </w:r>
            </w:del>
          </w:p>
        </w:tc>
        <w:tc>
          <w:tcPr>
            <w:tcW w:w="1578" w:type="dxa"/>
          </w:tcPr>
          <w:p w14:paraId="7629CE83" w14:textId="243723AF"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18" w:author="JAY" w:date="2019-09-03T13:35:00Z">
              <w:r w:rsidRPr="002371E1" w:rsidDel="00D3297F">
                <w:rPr>
                  <w:rFonts w:ascii="Times New Roman" w:hAnsi="Times New Roman" w:cs="Times New Roman"/>
                </w:rPr>
                <w:delText>85733964</w:delText>
              </w:r>
            </w:del>
          </w:p>
        </w:tc>
        <w:tc>
          <w:tcPr>
            <w:tcW w:w="1564" w:type="dxa"/>
          </w:tcPr>
          <w:p w14:paraId="3CE462F6" w14:textId="456AF247"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19" w:author="JAY" w:date="2019-09-03T13:36:00Z">
              <w:r w:rsidRPr="002371E1" w:rsidDel="00D3297F">
                <w:rPr>
                  <w:rFonts w:ascii="Times New Roman" w:hAnsi="Times New Roman" w:cs="Times New Roman"/>
                </w:rPr>
                <w:delText>98856611</w:delText>
              </w:r>
            </w:del>
          </w:p>
        </w:tc>
        <w:tc>
          <w:tcPr>
            <w:tcW w:w="1501" w:type="dxa"/>
          </w:tcPr>
          <w:p w14:paraId="20B55C73" w14:textId="530DEFA6"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20" w:author="JAY" w:date="2019-09-03T13:36:00Z">
              <w:r w:rsidRPr="002371E1" w:rsidDel="00D3297F">
                <w:rPr>
                  <w:rFonts w:ascii="Times New Roman" w:hAnsi="Times New Roman" w:cs="Times New Roman"/>
                </w:rPr>
                <w:delText>31845661</w:delText>
              </w:r>
            </w:del>
          </w:p>
        </w:tc>
        <w:tc>
          <w:tcPr>
            <w:tcW w:w="1634" w:type="dxa"/>
          </w:tcPr>
          <w:p w14:paraId="68A85C86" w14:textId="54D31C8F" w:rsidR="00BA3CCD" w:rsidRPr="002371E1" w:rsidRDefault="00BA3CCD" w:rsidP="00BA3CCD">
            <w:pPr>
              <w:rPr>
                <w:rFonts w:ascii="Times New Roman" w:hAnsi="Times New Roman" w:cs="Times New Roman"/>
              </w:rPr>
            </w:pPr>
            <w:r w:rsidRPr="002371E1">
              <w:rPr>
                <w:rFonts w:ascii="Times New Roman" w:hAnsi="Times New Roman" w:cs="Times New Roman"/>
              </w:rPr>
              <w:t>3.54</w:t>
            </w:r>
            <w:del w:id="321" w:author="JAY" w:date="2019-09-03T13:37:00Z">
              <w:r w:rsidRPr="002371E1" w:rsidDel="00D3297F">
                <w:rPr>
                  <w:rFonts w:ascii="Times New Roman" w:hAnsi="Times New Roman" w:cs="Times New Roman"/>
                </w:rPr>
                <w:delText>75814</w:delText>
              </w:r>
            </w:del>
            <w:r w:rsidRPr="002371E1">
              <w:rPr>
                <w:rFonts w:ascii="Times New Roman" w:hAnsi="Times New Roman" w:cs="Times New Roman"/>
              </w:rPr>
              <w:t>e-06</w:t>
            </w:r>
          </w:p>
        </w:tc>
      </w:tr>
      <w:tr w:rsidR="00BA3CCD" w:rsidRPr="002371E1" w14:paraId="0A501A64" w14:textId="77777777" w:rsidTr="004E20DA">
        <w:tc>
          <w:tcPr>
            <w:tcW w:w="441" w:type="dxa"/>
          </w:tcPr>
          <w:p w14:paraId="7A8F380C"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8</w:t>
            </w:r>
          </w:p>
        </w:tc>
        <w:tc>
          <w:tcPr>
            <w:tcW w:w="1578" w:type="dxa"/>
          </w:tcPr>
          <w:p w14:paraId="63661F51" w14:textId="421E2458" w:rsidR="00BA3CCD" w:rsidRPr="002371E1" w:rsidRDefault="00BA3CCD" w:rsidP="00BA3CCD">
            <w:pPr>
              <w:rPr>
                <w:rFonts w:ascii="Times New Roman" w:hAnsi="Times New Roman" w:cs="Times New Roman"/>
              </w:rPr>
            </w:pPr>
            <w:r w:rsidRPr="002371E1">
              <w:rPr>
                <w:rFonts w:ascii="Times New Roman" w:hAnsi="Times New Roman" w:cs="Times New Roman"/>
              </w:rPr>
              <w:t>-7.06</w:t>
            </w:r>
            <w:del w:id="322" w:author="JAY" w:date="2019-09-03T13:35:00Z">
              <w:r w:rsidRPr="002371E1" w:rsidDel="00D3297F">
                <w:rPr>
                  <w:rFonts w:ascii="Times New Roman" w:hAnsi="Times New Roman" w:cs="Times New Roman"/>
                </w:rPr>
                <w:delText>70164005</w:delText>
              </w:r>
            </w:del>
          </w:p>
        </w:tc>
        <w:tc>
          <w:tcPr>
            <w:tcW w:w="1578" w:type="dxa"/>
          </w:tcPr>
          <w:p w14:paraId="5FCC431C" w14:textId="7260ADA3"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23" w:author="JAY" w:date="2019-09-03T13:35:00Z">
              <w:r w:rsidRPr="002371E1" w:rsidDel="00D3297F">
                <w:rPr>
                  <w:rFonts w:ascii="Times New Roman" w:hAnsi="Times New Roman" w:cs="Times New Roman"/>
                </w:rPr>
                <w:delText>85733964</w:delText>
              </w:r>
            </w:del>
          </w:p>
        </w:tc>
        <w:tc>
          <w:tcPr>
            <w:tcW w:w="1564" w:type="dxa"/>
          </w:tcPr>
          <w:p w14:paraId="3A377D76" w14:textId="46BC6B3E"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24" w:author="JAY" w:date="2019-09-03T13:36:00Z">
              <w:r w:rsidRPr="002371E1" w:rsidDel="00D3297F">
                <w:rPr>
                  <w:rFonts w:ascii="Times New Roman" w:hAnsi="Times New Roman" w:cs="Times New Roman"/>
                </w:rPr>
                <w:delText>98856611</w:delText>
              </w:r>
            </w:del>
          </w:p>
        </w:tc>
        <w:tc>
          <w:tcPr>
            <w:tcW w:w="1501" w:type="dxa"/>
          </w:tcPr>
          <w:p w14:paraId="7DD4EE1B" w14:textId="58AF990E"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25" w:author="JAY" w:date="2019-09-03T13:36:00Z">
              <w:r w:rsidRPr="002371E1" w:rsidDel="00D3297F">
                <w:rPr>
                  <w:rFonts w:ascii="Times New Roman" w:hAnsi="Times New Roman" w:cs="Times New Roman"/>
                </w:rPr>
                <w:delText>31845661</w:delText>
              </w:r>
            </w:del>
          </w:p>
        </w:tc>
        <w:tc>
          <w:tcPr>
            <w:tcW w:w="1634" w:type="dxa"/>
          </w:tcPr>
          <w:p w14:paraId="6CBF84A2" w14:textId="54622931" w:rsidR="00BA3CCD" w:rsidRPr="002371E1" w:rsidRDefault="00BA3CCD" w:rsidP="00BA3CCD">
            <w:pPr>
              <w:rPr>
                <w:rFonts w:ascii="Times New Roman" w:hAnsi="Times New Roman" w:cs="Times New Roman"/>
              </w:rPr>
            </w:pPr>
            <w:r w:rsidRPr="002371E1">
              <w:rPr>
                <w:rFonts w:ascii="Times New Roman" w:hAnsi="Times New Roman" w:cs="Times New Roman"/>
              </w:rPr>
              <w:t>5.04</w:t>
            </w:r>
            <w:del w:id="326" w:author="JAY" w:date="2019-09-03T13:37:00Z">
              <w:r w:rsidRPr="002371E1" w:rsidDel="00D3297F">
                <w:rPr>
                  <w:rFonts w:ascii="Times New Roman" w:hAnsi="Times New Roman" w:cs="Times New Roman"/>
                </w:rPr>
                <w:delText>98668</w:delText>
              </w:r>
            </w:del>
            <w:r w:rsidRPr="002371E1">
              <w:rPr>
                <w:rFonts w:ascii="Times New Roman" w:hAnsi="Times New Roman" w:cs="Times New Roman"/>
              </w:rPr>
              <w:t>e-10</w:t>
            </w:r>
          </w:p>
        </w:tc>
      </w:tr>
      <w:tr w:rsidR="00BA3CCD" w:rsidRPr="002371E1" w14:paraId="5E20953C" w14:textId="77777777" w:rsidTr="004E20DA">
        <w:tc>
          <w:tcPr>
            <w:tcW w:w="441" w:type="dxa"/>
          </w:tcPr>
          <w:p w14:paraId="3E111238"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9</w:t>
            </w:r>
          </w:p>
        </w:tc>
        <w:tc>
          <w:tcPr>
            <w:tcW w:w="1578" w:type="dxa"/>
          </w:tcPr>
          <w:p w14:paraId="2FF4C869" w14:textId="19651BF0" w:rsidR="00BA3CCD" w:rsidRPr="002371E1" w:rsidRDefault="00BA3CCD" w:rsidP="00BA3CCD">
            <w:pPr>
              <w:rPr>
                <w:rFonts w:ascii="Times New Roman" w:hAnsi="Times New Roman" w:cs="Times New Roman"/>
              </w:rPr>
            </w:pPr>
            <w:r w:rsidRPr="002371E1">
              <w:rPr>
                <w:rFonts w:ascii="Times New Roman" w:hAnsi="Times New Roman" w:cs="Times New Roman"/>
              </w:rPr>
              <w:t>-6.58</w:t>
            </w:r>
            <w:del w:id="327" w:author="JAY" w:date="2019-09-03T13:35:00Z">
              <w:r w:rsidRPr="002371E1" w:rsidDel="00D3297F">
                <w:rPr>
                  <w:rFonts w:ascii="Times New Roman" w:hAnsi="Times New Roman" w:cs="Times New Roman"/>
                </w:rPr>
                <w:delText>24263368</w:delText>
              </w:r>
            </w:del>
          </w:p>
        </w:tc>
        <w:tc>
          <w:tcPr>
            <w:tcW w:w="1578" w:type="dxa"/>
          </w:tcPr>
          <w:p w14:paraId="5CB9245B" w14:textId="01F247D8"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28" w:author="JAY" w:date="2019-09-03T13:35:00Z">
              <w:r w:rsidRPr="002371E1" w:rsidDel="00D3297F">
                <w:rPr>
                  <w:rFonts w:ascii="Times New Roman" w:hAnsi="Times New Roman" w:cs="Times New Roman"/>
                </w:rPr>
                <w:delText>85733964</w:delText>
              </w:r>
            </w:del>
          </w:p>
        </w:tc>
        <w:tc>
          <w:tcPr>
            <w:tcW w:w="1564" w:type="dxa"/>
          </w:tcPr>
          <w:p w14:paraId="45B4AA73" w14:textId="7140319E"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29" w:author="JAY" w:date="2019-09-03T13:36:00Z">
              <w:r w:rsidRPr="002371E1" w:rsidDel="00D3297F">
                <w:rPr>
                  <w:rFonts w:ascii="Times New Roman" w:hAnsi="Times New Roman" w:cs="Times New Roman"/>
                </w:rPr>
                <w:delText>98856611</w:delText>
              </w:r>
            </w:del>
          </w:p>
        </w:tc>
        <w:tc>
          <w:tcPr>
            <w:tcW w:w="1501" w:type="dxa"/>
          </w:tcPr>
          <w:p w14:paraId="3EFBCD20" w14:textId="638FA18C"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30" w:author="JAY" w:date="2019-09-03T13:36:00Z">
              <w:r w:rsidRPr="002371E1" w:rsidDel="00D3297F">
                <w:rPr>
                  <w:rFonts w:ascii="Times New Roman" w:hAnsi="Times New Roman" w:cs="Times New Roman"/>
                </w:rPr>
                <w:delText>31845661</w:delText>
              </w:r>
            </w:del>
          </w:p>
        </w:tc>
        <w:tc>
          <w:tcPr>
            <w:tcW w:w="1634" w:type="dxa"/>
          </w:tcPr>
          <w:p w14:paraId="5CF92C2D" w14:textId="430C92A2" w:rsidR="00BA3CCD" w:rsidRPr="002371E1" w:rsidRDefault="00BA3CCD" w:rsidP="00BA3CCD">
            <w:pPr>
              <w:rPr>
                <w:rFonts w:ascii="Times New Roman" w:hAnsi="Times New Roman" w:cs="Times New Roman"/>
              </w:rPr>
            </w:pPr>
            <w:r w:rsidRPr="002371E1">
              <w:rPr>
                <w:rFonts w:ascii="Times New Roman" w:hAnsi="Times New Roman" w:cs="Times New Roman"/>
              </w:rPr>
              <w:t>7.45</w:t>
            </w:r>
            <w:del w:id="331" w:author="JAY" w:date="2019-09-03T13:37:00Z">
              <w:r w:rsidRPr="002371E1" w:rsidDel="00D3297F">
                <w:rPr>
                  <w:rFonts w:ascii="Times New Roman" w:hAnsi="Times New Roman" w:cs="Times New Roman"/>
                </w:rPr>
                <w:delText>65286</w:delText>
              </w:r>
            </w:del>
            <w:r w:rsidRPr="002371E1">
              <w:rPr>
                <w:rFonts w:ascii="Times New Roman" w:hAnsi="Times New Roman" w:cs="Times New Roman"/>
              </w:rPr>
              <w:t>e-09</w:t>
            </w:r>
          </w:p>
        </w:tc>
      </w:tr>
      <w:tr w:rsidR="00BA3CCD" w:rsidRPr="002371E1" w14:paraId="03329A45" w14:textId="77777777" w:rsidTr="004E20DA">
        <w:tc>
          <w:tcPr>
            <w:tcW w:w="441" w:type="dxa"/>
          </w:tcPr>
          <w:p w14:paraId="230A054D"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10</w:t>
            </w:r>
          </w:p>
        </w:tc>
        <w:tc>
          <w:tcPr>
            <w:tcW w:w="1578" w:type="dxa"/>
          </w:tcPr>
          <w:p w14:paraId="527A2108" w14:textId="56ED831A" w:rsidR="00BA3CCD" w:rsidRPr="002371E1" w:rsidRDefault="00BA3CCD" w:rsidP="00BA3CCD">
            <w:pPr>
              <w:rPr>
                <w:rFonts w:ascii="Times New Roman" w:hAnsi="Times New Roman" w:cs="Times New Roman"/>
              </w:rPr>
            </w:pPr>
            <w:r w:rsidRPr="002371E1">
              <w:rPr>
                <w:rFonts w:ascii="Times New Roman" w:hAnsi="Times New Roman" w:cs="Times New Roman"/>
              </w:rPr>
              <w:t>-5.07</w:t>
            </w:r>
            <w:del w:id="332" w:author="JAY" w:date="2019-09-03T13:35:00Z">
              <w:r w:rsidRPr="002371E1" w:rsidDel="00D3297F">
                <w:rPr>
                  <w:rFonts w:ascii="Times New Roman" w:hAnsi="Times New Roman" w:cs="Times New Roman"/>
                </w:rPr>
                <w:delText>44474620</w:delText>
              </w:r>
            </w:del>
          </w:p>
        </w:tc>
        <w:tc>
          <w:tcPr>
            <w:tcW w:w="1578" w:type="dxa"/>
          </w:tcPr>
          <w:p w14:paraId="32520361" w14:textId="46BAE63C"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33" w:author="JAY" w:date="2019-09-03T13:35:00Z">
              <w:r w:rsidRPr="002371E1" w:rsidDel="00D3297F">
                <w:rPr>
                  <w:rFonts w:ascii="Times New Roman" w:hAnsi="Times New Roman" w:cs="Times New Roman"/>
                </w:rPr>
                <w:delText>85733964</w:delText>
              </w:r>
            </w:del>
          </w:p>
        </w:tc>
        <w:tc>
          <w:tcPr>
            <w:tcW w:w="1564" w:type="dxa"/>
          </w:tcPr>
          <w:p w14:paraId="0F58610E" w14:textId="20F850CB"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34" w:author="JAY" w:date="2019-09-03T13:36:00Z">
              <w:r w:rsidRPr="002371E1" w:rsidDel="00D3297F">
                <w:rPr>
                  <w:rFonts w:ascii="Times New Roman" w:hAnsi="Times New Roman" w:cs="Times New Roman"/>
                </w:rPr>
                <w:delText>98856611</w:delText>
              </w:r>
            </w:del>
          </w:p>
        </w:tc>
        <w:tc>
          <w:tcPr>
            <w:tcW w:w="1501" w:type="dxa"/>
          </w:tcPr>
          <w:p w14:paraId="4C900E22" w14:textId="1835748B"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35" w:author="JAY" w:date="2019-09-03T13:36:00Z">
              <w:r w:rsidRPr="002371E1" w:rsidDel="00D3297F">
                <w:rPr>
                  <w:rFonts w:ascii="Times New Roman" w:hAnsi="Times New Roman" w:cs="Times New Roman"/>
                </w:rPr>
                <w:delText>31845661</w:delText>
              </w:r>
            </w:del>
          </w:p>
        </w:tc>
        <w:tc>
          <w:tcPr>
            <w:tcW w:w="1634" w:type="dxa"/>
          </w:tcPr>
          <w:p w14:paraId="4D7B0318" w14:textId="7F42DC5B" w:rsidR="00BA3CCD" w:rsidRPr="002371E1" w:rsidRDefault="00BA3CCD" w:rsidP="00BA3CCD">
            <w:pPr>
              <w:rPr>
                <w:rFonts w:ascii="Times New Roman" w:hAnsi="Times New Roman" w:cs="Times New Roman"/>
              </w:rPr>
            </w:pPr>
            <w:r w:rsidRPr="002371E1">
              <w:rPr>
                <w:rFonts w:ascii="Times New Roman" w:hAnsi="Times New Roman" w:cs="Times New Roman"/>
              </w:rPr>
              <w:t>1.57</w:t>
            </w:r>
            <w:del w:id="336" w:author="JAY" w:date="2019-09-03T13:37:00Z">
              <w:r w:rsidRPr="002371E1" w:rsidDel="00D3297F">
                <w:rPr>
                  <w:rFonts w:ascii="Times New Roman" w:hAnsi="Times New Roman" w:cs="Times New Roman"/>
                </w:rPr>
                <w:delText>75947</w:delText>
              </w:r>
            </w:del>
            <w:r w:rsidRPr="002371E1">
              <w:rPr>
                <w:rFonts w:ascii="Times New Roman" w:hAnsi="Times New Roman" w:cs="Times New Roman"/>
              </w:rPr>
              <w:t>e-05</w:t>
            </w:r>
          </w:p>
        </w:tc>
      </w:tr>
      <w:tr w:rsidR="00BA3CCD" w:rsidRPr="002371E1" w14:paraId="39927F45" w14:textId="77777777" w:rsidTr="004E20DA">
        <w:tc>
          <w:tcPr>
            <w:tcW w:w="441" w:type="dxa"/>
          </w:tcPr>
          <w:p w14:paraId="475507C8"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11</w:t>
            </w:r>
          </w:p>
        </w:tc>
        <w:tc>
          <w:tcPr>
            <w:tcW w:w="1578" w:type="dxa"/>
          </w:tcPr>
          <w:p w14:paraId="24185EC6" w14:textId="70CB7022" w:rsidR="00BA3CCD" w:rsidRPr="002371E1" w:rsidRDefault="00BA3CCD" w:rsidP="00BA3CCD">
            <w:pPr>
              <w:rPr>
                <w:rFonts w:ascii="Times New Roman" w:hAnsi="Times New Roman" w:cs="Times New Roman"/>
              </w:rPr>
            </w:pPr>
            <w:r w:rsidRPr="002371E1">
              <w:rPr>
                <w:rFonts w:ascii="Times New Roman" w:hAnsi="Times New Roman" w:cs="Times New Roman"/>
              </w:rPr>
              <w:t>-6.69</w:t>
            </w:r>
            <w:del w:id="337" w:author="JAY" w:date="2019-09-03T13:35:00Z">
              <w:r w:rsidRPr="002371E1" w:rsidDel="00D3297F">
                <w:rPr>
                  <w:rFonts w:ascii="Times New Roman" w:hAnsi="Times New Roman" w:cs="Times New Roman"/>
                </w:rPr>
                <w:delText>14864794</w:delText>
              </w:r>
            </w:del>
          </w:p>
        </w:tc>
        <w:tc>
          <w:tcPr>
            <w:tcW w:w="1578" w:type="dxa"/>
          </w:tcPr>
          <w:p w14:paraId="55F8979D" w14:textId="0B1F718E"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38" w:author="JAY" w:date="2019-09-03T13:35:00Z">
              <w:r w:rsidRPr="002371E1" w:rsidDel="00D3297F">
                <w:rPr>
                  <w:rFonts w:ascii="Times New Roman" w:hAnsi="Times New Roman" w:cs="Times New Roman"/>
                </w:rPr>
                <w:delText>85733964</w:delText>
              </w:r>
            </w:del>
          </w:p>
        </w:tc>
        <w:tc>
          <w:tcPr>
            <w:tcW w:w="1564" w:type="dxa"/>
          </w:tcPr>
          <w:p w14:paraId="3CDD3907" w14:textId="22B55130"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39" w:author="JAY" w:date="2019-09-03T13:36:00Z">
              <w:r w:rsidRPr="002371E1" w:rsidDel="00D3297F">
                <w:rPr>
                  <w:rFonts w:ascii="Times New Roman" w:hAnsi="Times New Roman" w:cs="Times New Roman"/>
                </w:rPr>
                <w:delText>98856611</w:delText>
              </w:r>
            </w:del>
          </w:p>
        </w:tc>
        <w:tc>
          <w:tcPr>
            <w:tcW w:w="1501" w:type="dxa"/>
          </w:tcPr>
          <w:p w14:paraId="0DE196F7" w14:textId="55C4B590"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40" w:author="JAY" w:date="2019-09-03T13:36:00Z">
              <w:r w:rsidRPr="002371E1" w:rsidDel="00D3297F">
                <w:rPr>
                  <w:rFonts w:ascii="Times New Roman" w:hAnsi="Times New Roman" w:cs="Times New Roman"/>
                </w:rPr>
                <w:delText>31845661</w:delText>
              </w:r>
            </w:del>
          </w:p>
        </w:tc>
        <w:tc>
          <w:tcPr>
            <w:tcW w:w="1634" w:type="dxa"/>
          </w:tcPr>
          <w:p w14:paraId="226937E8" w14:textId="258876D0" w:rsidR="00BA3CCD" w:rsidRPr="002371E1" w:rsidRDefault="00BA3CCD" w:rsidP="00BA3CCD">
            <w:pPr>
              <w:rPr>
                <w:rFonts w:ascii="Times New Roman" w:hAnsi="Times New Roman" w:cs="Times New Roman"/>
              </w:rPr>
            </w:pPr>
            <w:r w:rsidRPr="002371E1">
              <w:rPr>
                <w:rFonts w:ascii="Times New Roman" w:hAnsi="Times New Roman" w:cs="Times New Roman"/>
              </w:rPr>
              <w:t>4.09</w:t>
            </w:r>
            <w:del w:id="341" w:author="JAY" w:date="2019-09-03T13:37:00Z">
              <w:r w:rsidRPr="002371E1" w:rsidDel="00D3297F">
                <w:rPr>
                  <w:rFonts w:ascii="Times New Roman" w:hAnsi="Times New Roman" w:cs="Times New Roman"/>
                </w:rPr>
                <w:delText>89512</w:delText>
              </w:r>
            </w:del>
            <w:r w:rsidRPr="002371E1">
              <w:rPr>
                <w:rFonts w:ascii="Times New Roman" w:hAnsi="Times New Roman" w:cs="Times New Roman"/>
              </w:rPr>
              <w:t>e-09</w:t>
            </w:r>
          </w:p>
        </w:tc>
      </w:tr>
      <w:tr w:rsidR="00BA3CCD" w:rsidRPr="002371E1" w14:paraId="4DD131A1" w14:textId="77777777" w:rsidTr="004E20DA">
        <w:tc>
          <w:tcPr>
            <w:tcW w:w="441" w:type="dxa"/>
          </w:tcPr>
          <w:p w14:paraId="4429588D"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12</w:t>
            </w:r>
          </w:p>
        </w:tc>
        <w:tc>
          <w:tcPr>
            <w:tcW w:w="1578" w:type="dxa"/>
          </w:tcPr>
          <w:p w14:paraId="0136F4F0" w14:textId="4799B393" w:rsidR="00BA3CCD" w:rsidRPr="002371E1" w:rsidRDefault="00BA3CCD" w:rsidP="00BA3CCD">
            <w:pPr>
              <w:rPr>
                <w:rFonts w:ascii="Times New Roman" w:hAnsi="Times New Roman" w:cs="Times New Roman"/>
              </w:rPr>
            </w:pPr>
            <w:r w:rsidRPr="002371E1">
              <w:rPr>
                <w:rFonts w:ascii="Times New Roman" w:hAnsi="Times New Roman" w:cs="Times New Roman"/>
              </w:rPr>
              <w:t>-6.69</w:t>
            </w:r>
            <w:del w:id="342" w:author="JAY" w:date="2019-09-03T13:35:00Z">
              <w:r w:rsidRPr="002371E1" w:rsidDel="00D3297F">
                <w:rPr>
                  <w:rFonts w:ascii="Times New Roman" w:hAnsi="Times New Roman" w:cs="Times New Roman"/>
                </w:rPr>
                <w:delText>90606146</w:delText>
              </w:r>
            </w:del>
          </w:p>
        </w:tc>
        <w:tc>
          <w:tcPr>
            <w:tcW w:w="1578" w:type="dxa"/>
          </w:tcPr>
          <w:p w14:paraId="345F5B41" w14:textId="50541254"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43" w:author="JAY" w:date="2019-09-03T13:35:00Z">
              <w:r w:rsidRPr="002371E1" w:rsidDel="00D3297F">
                <w:rPr>
                  <w:rFonts w:ascii="Times New Roman" w:hAnsi="Times New Roman" w:cs="Times New Roman"/>
                </w:rPr>
                <w:delText>85733964</w:delText>
              </w:r>
            </w:del>
          </w:p>
        </w:tc>
        <w:tc>
          <w:tcPr>
            <w:tcW w:w="1564" w:type="dxa"/>
          </w:tcPr>
          <w:p w14:paraId="493C8BB4" w14:textId="18FFA6F9"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44" w:author="JAY" w:date="2019-09-03T13:36:00Z">
              <w:r w:rsidRPr="002371E1" w:rsidDel="00D3297F">
                <w:rPr>
                  <w:rFonts w:ascii="Times New Roman" w:hAnsi="Times New Roman" w:cs="Times New Roman"/>
                </w:rPr>
                <w:delText>98856611</w:delText>
              </w:r>
            </w:del>
          </w:p>
        </w:tc>
        <w:tc>
          <w:tcPr>
            <w:tcW w:w="1501" w:type="dxa"/>
          </w:tcPr>
          <w:p w14:paraId="32C85B7C" w14:textId="76763092"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45" w:author="JAY" w:date="2019-09-03T13:37:00Z">
              <w:r w:rsidRPr="002371E1" w:rsidDel="00D3297F">
                <w:rPr>
                  <w:rFonts w:ascii="Times New Roman" w:hAnsi="Times New Roman" w:cs="Times New Roman"/>
                </w:rPr>
                <w:delText>31845661</w:delText>
              </w:r>
            </w:del>
          </w:p>
        </w:tc>
        <w:tc>
          <w:tcPr>
            <w:tcW w:w="1634" w:type="dxa"/>
          </w:tcPr>
          <w:p w14:paraId="4B6A732C" w14:textId="001E4D4F" w:rsidR="00BA3CCD" w:rsidRPr="002371E1" w:rsidRDefault="00BA3CCD" w:rsidP="00BA3CCD">
            <w:pPr>
              <w:rPr>
                <w:rFonts w:ascii="Times New Roman" w:hAnsi="Times New Roman" w:cs="Times New Roman"/>
              </w:rPr>
            </w:pPr>
            <w:r w:rsidRPr="002371E1">
              <w:rPr>
                <w:rFonts w:ascii="Times New Roman" w:hAnsi="Times New Roman" w:cs="Times New Roman"/>
              </w:rPr>
              <w:t>3.93</w:t>
            </w:r>
            <w:del w:id="346" w:author="JAY" w:date="2019-09-03T13:37:00Z">
              <w:r w:rsidRPr="002371E1" w:rsidDel="00D3297F">
                <w:rPr>
                  <w:rFonts w:ascii="Times New Roman" w:hAnsi="Times New Roman" w:cs="Times New Roman"/>
                </w:rPr>
                <w:delText>14235</w:delText>
              </w:r>
            </w:del>
            <w:r w:rsidRPr="002371E1">
              <w:rPr>
                <w:rFonts w:ascii="Times New Roman" w:hAnsi="Times New Roman" w:cs="Times New Roman"/>
              </w:rPr>
              <w:t>e-09</w:t>
            </w:r>
          </w:p>
        </w:tc>
      </w:tr>
      <w:tr w:rsidR="00BA3CCD" w:rsidRPr="002371E1" w14:paraId="61E2F277" w14:textId="77777777" w:rsidTr="004E20DA">
        <w:tc>
          <w:tcPr>
            <w:tcW w:w="441" w:type="dxa"/>
          </w:tcPr>
          <w:p w14:paraId="6D69D4BD"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13</w:t>
            </w:r>
          </w:p>
        </w:tc>
        <w:tc>
          <w:tcPr>
            <w:tcW w:w="1578" w:type="dxa"/>
          </w:tcPr>
          <w:p w14:paraId="10133C0B" w14:textId="6E8AE58B" w:rsidR="00BA3CCD" w:rsidRPr="002371E1" w:rsidRDefault="00BA3CCD" w:rsidP="00BA3CCD">
            <w:pPr>
              <w:rPr>
                <w:rFonts w:ascii="Times New Roman" w:hAnsi="Times New Roman" w:cs="Times New Roman"/>
              </w:rPr>
            </w:pPr>
            <w:r w:rsidRPr="002371E1">
              <w:rPr>
                <w:rFonts w:ascii="Times New Roman" w:hAnsi="Times New Roman" w:cs="Times New Roman"/>
              </w:rPr>
              <w:t>-5.78</w:t>
            </w:r>
            <w:del w:id="347" w:author="JAY" w:date="2019-09-03T13:35:00Z">
              <w:r w:rsidRPr="002371E1" w:rsidDel="00D3297F">
                <w:rPr>
                  <w:rFonts w:ascii="Times New Roman" w:hAnsi="Times New Roman" w:cs="Times New Roman"/>
                </w:rPr>
                <w:delText>18522311</w:delText>
              </w:r>
            </w:del>
          </w:p>
        </w:tc>
        <w:tc>
          <w:tcPr>
            <w:tcW w:w="1578" w:type="dxa"/>
          </w:tcPr>
          <w:p w14:paraId="4CF31C55" w14:textId="444FEDC4"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48" w:author="JAY" w:date="2019-09-03T13:35:00Z">
              <w:r w:rsidRPr="002371E1" w:rsidDel="00D3297F">
                <w:rPr>
                  <w:rFonts w:ascii="Times New Roman" w:hAnsi="Times New Roman" w:cs="Times New Roman"/>
                </w:rPr>
                <w:delText>85733964</w:delText>
              </w:r>
            </w:del>
          </w:p>
        </w:tc>
        <w:tc>
          <w:tcPr>
            <w:tcW w:w="1564" w:type="dxa"/>
          </w:tcPr>
          <w:p w14:paraId="2592B469" w14:textId="3AACFA00"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49" w:author="JAY" w:date="2019-09-03T13:36:00Z">
              <w:r w:rsidRPr="002371E1" w:rsidDel="00D3297F">
                <w:rPr>
                  <w:rFonts w:ascii="Times New Roman" w:hAnsi="Times New Roman" w:cs="Times New Roman"/>
                </w:rPr>
                <w:delText>98856611</w:delText>
              </w:r>
            </w:del>
          </w:p>
        </w:tc>
        <w:tc>
          <w:tcPr>
            <w:tcW w:w="1501" w:type="dxa"/>
          </w:tcPr>
          <w:p w14:paraId="081FD738" w14:textId="2F325A62"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50" w:author="JAY" w:date="2019-09-03T13:37:00Z">
              <w:r w:rsidRPr="002371E1" w:rsidDel="00D3297F">
                <w:rPr>
                  <w:rFonts w:ascii="Times New Roman" w:hAnsi="Times New Roman" w:cs="Times New Roman"/>
                </w:rPr>
                <w:delText>31845661</w:delText>
              </w:r>
            </w:del>
          </w:p>
        </w:tc>
        <w:tc>
          <w:tcPr>
            <w:tcW w:w="1634" w:type="dxa"/>
          </w:tcPr>
          <w:p w14:paraId="4890463A" w14:textId="29CB879D" w:rsidR="00BA3CCD" w:rsidRPr="002371E1" w:rsidRDefault="00BA3CCD" w:rsidP="00BA3CCD">
            <w:pPr>
              <w:rPr>
                <w:rFonts w:ascii="Times New Roman" w:hAnsi="Times New Roman" w:cs="Times New Roman"/>
              </w:rPr>
            </w:pPr>
            <w:r w:rsidRPr="002371E1">
              <w:rPr>
                <w:rFonts w:ascii="Times New Roman" w:hAnsi="Times New Roman" w:cs="Times New Roman"/>
              </w:rPr>
              <w:t>5.10</w:t>
            </w:r>
            <w:del w:id="351" w:author="JAY" w:date="2019-09-03T13:37:00Z">
              <w:r w:rsidRPr="002371E1" w:rsidDel="00D3297F">
                <w:rPr>
                  <w:rFonts w:ascii="Times New Roman" w:hAnsi="Times New Roman" w:cs="Times New Roman"/>
                </w:rPr>
                <w:delText>41551</w:delText>
              </w:r>
            </w:del>
            <w:r w:rsidRPr="002371E1">
              <w:rPr>
                <w:rFonts w:ascii="Times New Roman" w:hAnsi="Times New Roman" w:cs="Times New Roman"/>
              </w:rPr>
              <w:t>e-07</w:t>
            </w:r>
          </w:p>
        </w:tc>
      </w:tr>
      <w:tr w:rsidR="00BA3CCD" w:rsidRPr="002371E1" w14:paraId="0133088B" w14:textId="77777777" w:rsidTr="004E20DA">
        <w:tc>
          <w:tcPr>
            <w:tcW w:w="441" w:type="dxa"/>
          </w:tcPr>
          <w:p w14:paraId="5A7C9F70"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14</w:t>
            </w:r>
          </w:p>
        </w:tc>
        <w:tc>
          <w:tcPr>
            <w:tcW w:w="1578" w:type="dxa"/>
          </w:tcPr>
          <w:p w14:paraId="79FD6E37" w14:textId="6194E8D9" w:rsidR="00BA3CCD" w:rsidRPr="002371E1" w:rsidRDefault="00BA3CCD" w:rsidP="00BA3CCD">
            <w:pPr>
              <w:rPr>
                <w:rFonts w:ascii="Times New Roman" w:hAnsi="Times New Roman" w:cs="Times New Roman"/>
              </w:rPr>
            </w:pPr>
            <w:r w:rsidRPr="002371E1">
              <w:rPr>
                <w:rFonts w:ascii="Times New Roman" w:hAnsi="Times New Roman" w:cs="Times New Roman"/>
              </w:rPr>
              <w:t>-5.80</w:t>
            </w:r>
            <w:del w:id="352" w:author="JAY" w:date="2019-09-03T13:35:00Z">
              <w:r w:rsidRPr="002371E1" w:rsidDel="00D3297F">
                <w:rPr>
                  <w:rFonts w:ascii="Times New Roman" w:hAnsi="Times New Roman" w:cs="Times New Roman"/>
                </w:rPr>
                <w:delText>02618113</w:delText>
              </w:r>
            </w:del>
          </w:p>
        </w:tc>
        <w:tc>
          <w:tcPr>
            <w:tcW w:w="1578" w:type="dxa"/>
          </w:tcPr>
          <w:p w14:paraId="0A7A2EB7" w14:textId="49615C75"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53" w:author="JAY" w:date="2019-09-03T13:35:00Z">
              <w:r w:rsidRPr="002371E1" w:rsidDel="00D3297F">
                <w:rPr>
                  <w:rFonts w:ascii="Times New Roman" w:hAnsi="Times New Roman" w:cs="Times New Roman"/>
                </w:rPr>
                <w:delText>85733964</w:delText>
              </w:r>
            </w:del>
          </w:p>
        </w:tc>
        <w:tc>
          <w:tcPr>
            <w:tcW w:w="1564" w:type="dxa"/>
          </w:tcPr>
          <w:p w14:paraId="0C5EEA57" w14:textId="1A409551"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54" w:author="JAY" w:date="2019-09-03T13:36:00Z">
              <w:r w:rsidRPr="002371E1" w:rsidDel="00D3297F">
                <w:rPr>
                  <w:rFonts w:ascii="Times New Roman" w:hAnsi="Times New Roman" w:cs="Times New Roman"/>
                </w:rPr>
                <w:delText>98856611</w:delText>
              </w:r>
            </w:del>
          </w:p>
        </w:tc>
        <w:tc>
          <w:tcPr>
            <w:tcW w:w="1501" w:type="dxa"/>
          </w:tcPr>
          <w:p w14:paraId="3050C680" w14:textId="39C2397E"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55" w:author="JAY" w:date="2019-09-03T13:37:00Z">
              <w:r w:rsidRPr="002371E1" w:rsidDel="00D3297F">
                <w:rPr>
                  <w:rFonts w:ascii="Times New Roman" w:hAnsi="Times New Roman" w:cs="Times New Roman"/>
                </w:rPr>
                <w:delText>31845661</w:delText>
              </w:r>
            </w:del>
          </w:p>
        </w:tc>
        <w:tc>
          <w:tcPr>
            <w:tcW w:w="1634" w:type="dxa"/>
          </w:tcPr>
          <w:p w14:paraId="25DBED80" w14:textId="705FE470" w:rsidR="00BA3CCD" w:rsidRPr="002371E1" w:rsidRDefault="00BA3CCD" w:rsidP="00BA3CCD">
            <w:pPr>
              <w:rPr>
                <w:rFonts w:ascii="Times New Roman" w:hAnsi="Times New Roman" w:cs="Times New Roman"/>
              </w:rPr>
            </w:pPr>
            <w:r w:rsidRPr="002371E1">
              <w:rPr>
                <w:rFonts w:ascii="Times New Roman" w:hAnsi="Times New Roman" w:cs="Times New Roman"/>
              </w:rPr>
              <w:t>4.64</w:t>
            </w:r>
            <w:del w:id="356" w:author="JAY" w:date="2019-09-03T13:37:00Z">
              <w:r w:rsidRPr="002371E1" w:rsidDel="00D3297F">
                <w:rPr>
                  <w:rFonts w:ascii="Times New Roman" w:hAnsi="Times New Roman" w:cs="Times New Roman"/>
                </w:rPr>
                <w:delText>87646</w:delText>
              </w:r>
            </w:del>
            <w:r w:rsidRPr="002371E1">
              <w:rPr>
                <w:rFonts w:ascii="Times New Roman" w:hAnsi="Times New Roman" w:cs="Times New Roman"/>
              </w:rPr>
              <w:t>e-07</w:t>
            </w:r>
          </w:p>
        </w:tc>
      </w:tr>
      <w:tr w:rsidR="00BA3CCD" w:rsidRPr="002371E1" w14:paraId="41185019" w14:textId="77777777" w:rsidTr="004E20DA">
        <w:tc>
          <w:tcPr>
            <w:tcW w:w="441" w:type="dxa"/>
          </w:tcPr>
          <w:p w14:paraId="1DDB6316"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w:t>
            </w:r>
            <w:r w:rsidRPr="002371E1">
              <w:rPr>
                <w:rFonts w:ascii="Times New Roman" w:hAnsi="Times New Roman" w:cs="Times New Roman"/>
              </w:rPr>
              <w:t>5</w:t>
            </w:r>
          </w:p>
        </w:tc>
        <w:tc>
          <w:tcPr>
            <w:tcW w:w="1578" w:type="dxa"/>
          </w:tcPr>
          <w:p w14:paraId="04750B61" w14:textId="28B5C7A4" w:rsidR="00BA3CCD" w:rsidRPr="002371E1" w:rsidRDefault="00BA3CCD" w:rsidP="00BA3CCD">
            <w:pPr>
              <w:rPr>
                <w:rFonts w:ascii="Times New Roman" w:hAnsi="Times New Roman" w:cs="Times New Roman"/>
              </w:rPr>
            </w:pPr>
            <w:r w:rsidRPr="002371E1">
              <w:rPr>
                <w:rFonts w:ascii="Times New Roman" w:hAnsi="Times New Roman" w:cs="Times New Roman"/>
              </w:rPr>
              <w:t>-5.92</w:t>
            </w:r>
            <w:del w:id="357" w:author="JAY" w:date="2019-09-03T13:35:00Z">
              <w:r w:rsidRPr="002371E1" w:rsidDel="00D3297F">
                <w:rPr>
                  <w:rFonts w:ascii="Times New Roman" w:hAnsi="Times New Roman" w:cs="Times New Roman"/>
                </w:rPr>
                <w:delText>66138790</w:delText>
              </w:r>
            </w:del>
          </w:p>
        </w:tc>
        <w:tc>
          <w:tcPr>
            <w:tcW w:w="1578" w:type="dxa"/>
          </w:tcPr>
          <w:p w14:paraId="194232B0" w14:textId="3724CFB1" w:rsidR="00BA3CCD" w:rsidRPr="002371E1" w:rsidRDefault="00BA3CCD" w:rsidP="00BA3CCD">
            <w:pPr>
              <w:rPr>
                <w:rFonts w:ascii="Times New Roman" w:hAnsi="Times New Roman" w:cs="Times New Roman"/>
              </w:rPr>
            </w:pPr>
            <w:r w:rsidRPr="002371E1">
              <w:rPr>
                <w:rFonts w:ascii="Times New Roman" w:hAnsi="Times New Roman" w:cs="Times New Roman"/>
              </w:rPr>
              <w:t>-3.58</w:t>
            </w:r>
            <w:del w:id="358" w:author="JAY" w:date="2019-09-03T13:36:00Z">
              <w:r w:rsidRPr="002371E1" w:rsidDel="00D3297F">
                <w:rPr>
                  <w:rFonts w:ascii="Times New Roman" w:hAnsi="Times New Roman" w:cs="Times New Roman"/>
                </w:rPr>
                <w:delText>85733964</w:delText>
              </w:r>
            </w:del>
          </w:p>
        </w:tc>
        <w:tc>
          <w:tcPr>
            <w:tcW w:w="1564" w:type="dxa"/>
          </w:tcPr>
          <w:p w14:paraId="1B9F4CBD" w14:textId="2CC28556" w:rsidR="00BA3CCD" w:rsidRPr="002371E1" w:rsidRDefault="00BA3CCD" w:rsidP="00BA3CCD">
            <w:pPr>
              <w:rPr>
                <w:rFonts w:ascii="Times New Roman" w:hAnsi="Times New Roman" w:cs="Times New Roman"/>
              </w:rPr>
            </w:pPr>
            <w:r w:rsidRPr="002371E1">
              <w:rPr>
                <w:rFonts w:ascii="Times New Roman" w:hAnsi="Times New Roman" w:cs="Times New Roman"/>
              </w:rPr>
              <w:t>-2.92</w:t>
            </w:r>
            <w:del w:id="359" w:author="JAY" w:date="2019-09-03T13:36:00Z">
              <w:r w:rsidRPr="002371E1" w:rsidDel="00D3297F">
                <w:rPr>
                  <w:rFonts w:ascii="Times New Roman" w:hAnsi="Times New Roman" w:cs="Times New Roman"/>
                </w:rPr>
                <w:delText>98856611</w:delText>
              </w:r>
            </w:del>
          </w:p>
        </w:tc>
        <w:tc>
          <w:tcPr>
            <w:tcW w:w="1501" w:type="dxa"/>
          </w:tcPr>
          <w:p w14:paraId="494FB2BB" w14:textId="0F2F7DF4" w:rsidR="00BA3CCD" w:rsidRPr="002371E1" w:rsidRDefault="00BA3CCD" w:rsidP="00BA3CCD">
            <w:pPr>
              <w:rPr>
                <w:rFonts w:ascii="Times New Roman" w:hAnsi="Times New Roman" w:cs="Times New Roman"/>
              </w:rPr>
            </w:pPr>
            <w:r w:rsidRPr="002371E1">
              <w:rPr>
                <w:rFonts w:ascii="Times New Roman" w:hAnsi="Times New Roman" w:cs="Times New Roman"/>
              </w:rPr>
              <w:t>-2.60</w:t>
            </w:r>
            <w:del w:id="360" w:author="JAY" w:date="2019-09-03T13:37:00Z">
              <w:r w:rsidRPr="002371E1" w:rsidDel="00D3297F">
                <w:rPr>
                  <w:rFonts w:ascii="Times New Roman" w:hAnsi="Times New Roman" w:cs="Times New Roman"/>
                </w:rPr>
                <w:delText>31845661</w:delText>
              </w:r>
            </w:del>
          </w:p>
        </w:tc>
        <w:tc>
          <w:tcPr>
            <w:tcW w:w="1634" w:type="dxa"/>
          </w:tcPr>
          <w:p w14:paraId="11889DBF" w14:textId="6B247315" w:rsidR="00BA3CCD" w:rsidRPr="002371E1" w:rsidRDefault="00BA3CCD" w:rsidP="00BA3CCD">
            <w:pPr>
              <w:rPr>
                <w:rFonts w:ascii="Times New Roman" w:hAnsi="Times New Roman" w:cs="Times New Roman"/>
              </w:rPr>
            </w:pPr>
            <w:r w:rsidRPr="002371E1">
              <w:rPr>
                <w:rFonts w:ascii="Times New Roman" w:hAnsi="Times New Roman" w:cs="Times New Roman"/>
              </w:rPr>
              <w:t>2.43</w:t>
            </w:r>
            <w:del w:id="361" w:author="JAY" w:date="2019-09-03T13:37:00Z">
              <w:r w:rsidRPr="002371E1" w:rsidDel="00D3297F">
                <w:rPr>
                  <w:rFonts w:ascii="Times New Roman" w:hAnsi="Times New Roman" w:cs="Times New Roman"/>
                </w:rPr>
                <w:delText>52312</w:delText>
              </w:r>
            </w:del>
            <w:r w:rsidRPr="002371E1">
              <w:rPr>
                <w:rFonts w:ascii="Times New Roman" w:hAnsi="Times New Roman" w:cs="Times New Roman"/>
              </w:rPr>
              <w:t>e-07</w:t>
            </w:r>
          </w:p>
        </w:tc>
      </w:tr>
    </w:tbl>
    <w:p w14:paraId="399A0EBE" w14:textId="256F6E09" w:rsidR="00E52CE7" w:rsidRPr="002371E1" w:rsidRDefault="007B43FC" w:rsidP="002778E3">
      <w:pPr>
        <w:pStyle w:val="4"/>
        <w:numPr>
          <w:ilvl w:val="0"/>
          <w:numId w:val="7"/>
        </w:numPr>
        <w:rPr>
          <w:rFonts w:ascii="Times New Roman" w:hAnsi="Times New Roman"/>
        </w:rPr>
      </w:pPr>
      <w:r w:rsidRPr="002371E1">
        <w:rPr>
          <w:rFonts w:ascii="Times New Roman" w:hAnsi="Times New Roman" w:hint="eastAsia"/>
        </w:rPr>
        <w:t>构建</w:t>
      </w:r>
      <w:r w:rsidRPr="002371E1">
        <w:rPr>
          <w:rFonts w:ascii="Times New Roman" w:hAnsi="Times New Roman" w:hint="eastAsia"/>
        </w:rPr>
        <w:t>A</w:t>
      </w:r>
      <w:r w:rsidRPr="002371E1">
        <w:rPr>
          <w:rFonts w:ascii="Times New Roman" w:hAnsi="Times New Roman"/>
        </w:rPr>
        <w:t>RMA</w:t>
      </w:r>
      <w:r w:rsidRPr="002371E1">
        <w:rPr>
          <w:rFonts w:ascii="Times New Roman" w:hAnsi="Times New Roman" w:hint="eastAsia"/>
        </w:rPr>
        <w:t>模型</w:t>
      </w:r>
    </w:p>
    <w:p w14:paraId="6AE4AD5C" w14:textId="60B250F6" w:rsidR="007B43FC" w:rsidRPr="002371E1" w:rsidRDefault="00F21C78" w:rsidP="002778E3">
      <w:pPr>
        <w:ind w:firstLine="360"/>
        <w:rPr>
          <w:rFonts w:ascii="Times New Roman" w:hAnsi="Times New Roman"/>
        </w:rPr>
      </w:pPr>
      <w:r w:rsidRPr="002371E1">
        <w:rPr>
          <w:rFonts w:ascii="Times New Roman" w:hAnsi="Times New Roman" w:hint="eastAsia"/>
        </w:rPr>
        <w:t>在对样本数据序列进行平稳化处理后，需要</w:t>
      </w:r>
      <w:r w:rsidR="007B43FC" w:rsidRPr="002371E1">
        <w:rPr>
          <w:rFonts w:ascii="Times New Roman" w:hAnsi="Times New Roman" w:hint="eastAsia"/>
        </w:rPr>
        <w:t>进行</w:t>
      </w:r>
      <w:r w:rsidR="007B43FC" w:rsidRPr="002371E1">
        <w:rPr>
          <w:rFonts w:ascii="Times New Roman" w:hAnsi="Times New Roman" w:hint="eastAsia"/>
        </w:rPr>
        <w:t>p</w:t>
      </w:r>
      <w:r w:rsidR="007B43FC" w:rsidRPr="002371E1">
        <w:rPr>
          <w:rFonts w:ascii="Times New Roman" w:hAnsi="Times New Roman" w:hint="eastAsia"/>
        </w:rPr>
        <w:t>，</w:t>
      </w:r>
      <w:r w:rsidR="007B43FC" w:rsidRPr="002371E1">
        <w:rPr>
          <w:rFonts w:ascii="Times New Roman" w:hAnsi="Times New Roman" w:hint="eastAsia"/>
        </w:rPr>
        <w:t>q</w:t>
      </w:r>
      <w:r w:rsidRPr="002371E1">
        <w:rPr>
          <w:rFonts w:ascii="Times New Roman" w:hAnsi="Times New Roman" w:hint="eastAsia"/>
        </w:rPr>
        <w:t>的</w:t>
      </w:r>
      <w:r w:rsidR="007B43FC" w:rsidRPr="002371E1">
        <w:rPr>
          <w:rFonts w:ascii="Times New Roman" w:hAnsi="Times New Roman" w:hint="eastAsia"/>
        </w:rPr>
        <w:t>参数估计。</w:t>
      </w:r>
      <w:r w:rsidRPr="002371E1">
        <w:rPr>
          <w:rFonts w:ascii="Times New Roman" w:hAnsi="Times New Roman" w:hint="eastAsia"/>
        </w:rPr>
        <w:t>由于没有进行差分操作数据便已经通过了</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根检验，因此将采用</w:t>
      </w:r>
      <w:r w:rsidRPr="002371E1">
        <w:rPr>
          <w:rFonts w:ascii="Times New Roman" w:hAnsi="Times New Roman" w:hint="eastAsia"/>
        </w:rPr>
        <w:t>A</w:t>
      </w:r>
      <w:r w:rsidRPr="002371E1">
        <w:rPr>
          <w:rFonts w:ascii="Times New Roman" w:hAnsi="Times New Roman"/>
        </w:rPr>
        <w:t>RMA</w:t>
      </w:r>
      <w:r w:rsidRPr="002371E1">
        <w:rPr>
          <w:rFonts w:ascii="Times New Roman" w:hAnsi="Times New Roman" w:hint="eastAsia"/>
        </w:rPr>
        <w:t>模型进行建模。对于</w:t>
      </w:r>
      <w:r w:rsidRPr="002371E1">
        <w:rPr>
          <w:rFonts w:ascii="Times New Roman" w:hAnsi="Times New Roman" w:hint="eastAsia"/>
        </w:rPr>
        <w:t>p</w:t>
      </w:r>
      <w:r w:rsidRPr="002371E1">
        <w:rPr>
          <w:rFonts w:ascii="Times New Roman" w:hAnsi="Times New Roman" w:hint="eastAsia"/>
        </w:rPr>
        <w:t>，</w:t>
      </w:r>
      <w:r w:rsidRPr="002371E1">
        <w:rPr>
          <w:rFonts w:ascii="Times New Roman" w:hAnsi="Times New Roman" w:hint="eastAsia"/>
        </w:rPr>
        <w:t>q</w:t>
      </w:r>
      <w:r w:rsidRPr="002371E1">
        <w:rPr>
          <w:rFonts w:ascii="Times New Roman" w:hAnsi="Times New Roman" w:hint="eastAsia"/>
        </w:rPr>
        <w:t>的参数估计，采用</w:t>
      </w:r>
      <w:r w:rsidR="00CE336C" w:rsidRPr="002371E1">
        <w:rPr>
          <w:rFonts w:ascii="Times New Roman" w:hAnsi="Times New Roman" w:hint="eastAsia"/>
        </w:rPr>
        <w:t>传统的</w:t>
      </w:r>
      <w:r w:rsidRPr="002371E1">
        <w:rPr>
          <w:rFonts w:ascii="Times New Roman" w:hAnsi="Times New Roman" w:hint="eastAsia"/>
        </w:rPr>
        <w:t>AIC</w:t>
      </w:r>
      <w:r w:rsidRPr="002371E1">
        <w:rPr>
          <w:rFonts w:ascii="Times New Roman" w:hAnsi="Times New Roman" w:hint="eastAsia"/>
        </w:rPr>
        <w:t>、</w:t>
      </w:r>
      <w:r w:rsidRPr="002371E1">
        <w:rPr>
          <w:rFonts w:ascii="Times New Roman" w:hAnsi="Times New Roman" w:hint="eastAsia"/>
        </w:rPr>
        <w:t>BIC</w:t>
      </w:r>
      <w:r w:rsidRPr="002371E1">
        <w:rPr>
          <w:rFonts w:ascii="Times New Roman" w:hAnsi="Times New Roman" w:hint="eastAsia"/>
        </w:rPr>
        <w:t>统计量自动确定</w:t>
      </w:r>
      <w:r w:rsidR="004E20DA" w:rsidRPr="002371E1">
        <w:rPr>
          <w:rFonts w:ascii="Times New Roman" w:hAnsi="Times New Roman"/>
        </w:rPr>
        <w:fldChar w:fldCharType="begin"/>
      </w:r>
      <w:r w:rsidR="00D5122E" w:rsidRPr="002371E1">
        <w:rPr>
          <w:rFonts w:ascii="Times New Roman" w:hAnsi="Times New Roman"/>
        </w:rPr>
        <w:instrText xml:space="preserve"> ADDIN EN.CITE &lt;EndNote&gt;&lt;Cite&gt;&lt;Author&gt;Jie&lt;/Author&gt;&lt;Year&gt;2015&lt;/Year&gt;&lt;RecNum&gt;102&lt;/RecNum&gt;&lt;DisplayText&gt;&lt;style face="superscript"&gt;[14]&lt;/style&gt;&lt;/DisplayText&gt;&lt;record&gt;&lt;rec-number&gt;102&lt;/rec-number&gt;&lt;foreign-keys&gt;&lt;key app="EN" db-id="dsa2wvw0qde2s8efrrl52s0v2tt2z5pwz2sw" timestamp="1565605129"&gt;102&lt;/key&gt;&lt;/foreign-keys&gt;&lt;ref-type name="Journal Article"&gt;17&lt;/ref-type&gt;&lt;contributors&gt;&lt;authors&gt;&lt;author&gt;Jie, Ding&lt;/author&gt;&lt;author&gt;Tarokh, Vahid&lt;/author&gt;&lt;author&gt;Yang, Yuhong %J IEEE Transactions on Information Theory&lt;/author&gt;&lt;/authors&gt;&lt;/contributors&gt;&lt;titles&gt;&lt;title&gt;Bridging AIC and BIC: a new criterion for autoregression&lt;/title&gt;&lt;/titles&gt;&lt;pages&gt;1-1&lt;/pages&gt;&lt;volume&gt;PP&lt;/volume&gt;&lt;number&gt;99&lt;/number&gt;&lt;dates&gt;&lt;year&gt;2015&lt;/year&gt;&lt;/dates&gt;&lt;urls&gt;&lt;/urls&gt;&lt;/record&gt;&lt;/Cite&gt;&lt;/EndNote&gt;</w:instrText>
      </w:r>
      <w:r w:rsidR="004E20DA" w:rsidRPr="002371E1">
        <w:rPr>
          <w:rFonts w:ascii="Times New Roman" w:hAnsi="Times New Roman"/>
        </w:rPr>
        <w:fldChar w:fldCharType="separate"/>
      </w:r>
      <w:r w:rsidR="00D5122E" w:rsidRPr="002371E1">
        <w:rPr>
          <w:rFonts w:ascii="Times New Roman" w:hAnsi="Times New Roman"/>
          <w:noProof/>
          <w:vertAlign w:val="superscript"/>
        </w:rPr>
        <w:t>[1</w:t>
      </w:r>
      <w:r w:rsidR="00421BA5">
        <w:rPr>
          <w:rFonts w:ascii="Times New Roman" w:hAnsi="Times New Roman" w:hint="eastAsia"/>
          <w:noProof/>
          <w:vertAlign w:val="superscript"/>
        </w:rPr>
        <w:t>3</w:t>
      </w:r>
      <w:r w:rsidR="00D5122E" w:rsidRPr="002371E1">
        <w:rPr>
          <w:rFonts w:ascii="Times New Roman" w:hAnsi="Times New Roman"/>
          <w:noProof/>
          <w:vertAlign w:val="superscript"/>
        </w:rPr>
        <w:t>]</w:t>
      </w:r>
      <w:r w:rsidR="004E20DA" w:rsidRPr="002371E1">
        <w:rPr>
          <w:rFonts w:ascii="Times New Roman" w:hAnsi="Times New Roman"/>
        </w:rPr>
        <w:fldChar w:fldCharType="end"/>
      </w:r>
      <w:r w:rsidR="00CE336C" w:rsidRPr="002371E1">
        <w:rPr>
          <w:rFonts w:ascii="Times New Roman" w:hAnsi="Times New Roman" w:hint="eastAsia"/>
        </w:rPr>
        <w:t>，通过借助</w:t>
      </w:r>
      <w:r w:rsidR="009A6605" w:rsidRPr="002371E1">
        <w:rPr>
          <w:rFonts w:ascii="Times New Roman" w:hAnsi="Times New Roman" w:hint="eastAsia"/>
        </w:rPr>
        <w:t>Python</w:t>
      </w:r>
      <w:r w:rsidR="009A6605" w:rsidRPr="002371E1">
        <w:rPr>
          <w:rFonts w:ascii="Times New Roman" w:hAnsi="Times New Roman" w:hint="eastAsia"/>
        </w:rPr>
        <w:t>语言的</w:t>
      </w:r>
      <w:proofErr w:type="spellStart"/>
      <w:r w:rsidR="009A6605" w:rsidRPr="002371E1">
        <w:rPr>
          <w:rFonts w:ascii="Times New Roman" w:hAnsi="Times New Roman" w:hint="eastAsia"/>
        </w:rPr>
        <w:t>statsmodels</w:t>
      </w:r>
      <w:proofErr w:type="spellEnd"/>
      <w:r w:rsidR="009A6605" w:rsidRPr="002371E1">
        <w:rPr>
          <w:rFonts w:ascii="Times New Roman" w:hAnsi="Times New Roman" w:hint="eastAsia"/>
        </w:rPr>
        <w:t>包实现对于各个站点阶数的确定。</w:t>
      </w:r>
    </w:p>
    <w:p w14:paraId="498A8A15" w14:textId="3C884966" w:rsidR="00BC7C0A" w:rsidRPr="002371E1" w:rsidRDefault="00BC7C0A" w:rsidP="00EE4B38">
      <w:pPr>
        <w:pStyle w:val="4"/>
        <w:numPr>
          <w:ilvl w:val="0"/>
          <w:numId w:val="7"/>
        </w:numPr>
        <w:rPr>
          <w:rFonts w:ascii="Times New Roman" w:hAnsi="Times New Roman"/>
        </w:rPr>
      </w:pPr>
      <w:r w:rsidRPr="002371E1">
        <w:rPr>
          <w:rFonts w:ascii="Times New Roman" w:hAnsi="Times New Roman" w:hint="eastAsia"/>
        </w:rPr>
        <w:lastRenderedPageBreak/>
        <w:t>预测结果分析</w:t>
      </w:r>
    </w:p>
    <w:p w14:paraId="47CA6BB6" w14:textId="6DE5B232" w:rsidR="002969CA" w:rsidRPr="002371E1" w:rsidRDefault="00713C2F" w:rsidP="002969CA">
      <w:pPr>
        <w:ind w:firstLine="420"/>
        <w:rPr>
          <w:rFonts w:ascii="Times New Roman" w:hAnsi="Times New Roman"/>
        </w:rPr>
      </w:pPr>
      <w:r w:rsidRPr="002371E1">
        <w:rPr>
          <w:rFonts w:ascii="Times New Roman" w:hAnsi="Times New Roman" w:hint="eastAsia"/>
        </w:rPr>
        <w:t>采用</w:t>
      </w:r>
      <w:r w:rsidR="00EE4B38" w:rsidRPr="002371E1">
        <w:rPr>
          <w:rFonts w:ascii="Times New Roman" w:eastAsia="宋体" w:hAnsi="Times New Roman" w:hint="eastAsia"/>
        </w:rPr>
        <w:t>博克斯</w:t>
      </w:r>
      <w:r w:rsidR="00EE4B38" w:rsidRPr="002371E1">
        <w:rPr>
          <w:rFonts w:ascii="Times New Roman" w:eastAsia="宋体" w:hAnsi="Times New Roman" w:hint="eastAsia"/>
        </w:rPr>
        <w:t>-</w:t>
      </w:r>
      <w:r w:rsidR="00EE4B38" w:rsidRPr="002371E1">
        <w:rPr>
          <w:rFonts w:ascii="Times New Roman" w:eastAsia="宋体" w:hAnsi="Times New Roman" w:hint="eastAsia"/>
        </w:rPr>
        <w:t>詹金斯法</w:t>
      </w:r>
      <w:r w:rsidRPr="002371E1">
        <w:rPr>
          <w:rFonts w:ascii="Times New Roman" w:eastAsia="宋体" w:hAnsi="Times New Roman" w:hint="eastAsia"/>
        </w:rPr>
        <w:t>时，</w:t>
      </w:r>
      <w:r w:rsidR="00111381" w:rsidRPr="002371E1">
        <w:rPr>
          <w:rFonts w:ascii="Times New Roman" w:hAnsi="Times New Roman" w:hint="eastAsia"/>
        </w:rPr>
        <w:t>“无照经营游商”网格化管理问题各个站点的</w:t>
      </w:r>
      <w:r w:rsidR="00111381" w:rsidRPr="002371E1">
        <w:rPr>
          <w:rFonts w:ascii="Times New Roman" w:hAnsi="Times New Roman" w:hint="eastAsia"/>
        </w:rPr>
        <w:t>M</w:t>
      </w:r>
      <w:r w:rsidR="00111381" w:rsidRPr="002371E1">
        <w:rPr>
          <w:rFonts w:ascii="Times New Roman" w:hAnsi="Times New Roman"/>
        </w:rPr>
        <w:t>APE</w:t>
      </w:r>
      <w:r w:rsidR="00111381" w:rsidRPr="002371E1">
        <w:rPr>
          <w:rFonts w:ascii="Times New Roman" w:hAnsi="Times New Roman" w:hint="eastAsia"/>
        </w:rPr>
        <w:t>值</w:t>
      </w:r>
      <w:del w:id="362" w:author="JAY" w:date="2019-09-03T14:24:00Z">
        <w:r w:rsidR="00111381" w:rsidRPr="002371E1" w:rsidDel="005B17B0">
          <w:rPr>
            <w:rFonts w:ascii="Times New Roman" w:hAnsi="Times New Roman" w:hint="eastAsia"/>
          </w:rPr>
          <w:delText>如图</w:delText>
        </w:r>
        <w:r w:rsidR="00EE4B38" w:rsidRPr="002371E1" w:rsidDel="005B17B0">
          <w:rPr>
            <w:rFonts w:ascii="Times New Roman" w:hAnsi="Times New Roman" w:hint="eastAsia"/>
          </w:rPr>
          <w:delText>2</w:delText>
        </w:r>
        <w:r w:rsidR="00111381" w:rsidRPr="002371E1" w:rsidDel="005B17B0">
          <w:rPr>
            <w:rFonts w:ascii="Times New Roman" w:hAnsi="Times New Roman" w:hint="eastAsia"/>
          </w:rPr>
          <w:delText>所示。</w:delText>
        </w:r>
        <w:r w:rsidR="002969CA" w:rsidRPr="002371E1" w:rsidDel="005B17B0">
          <w:rPr>
            <w:rFonts w:ascii="Times New Roman" w:hAnsi="Times New Roman" w:hint="eastAsia"/>
          </w:rPr>
          <w:delText>可以看出，各个站点的</w:delText>
        </w:r>
        <w:r w:rsidR="002969CA" w:rsidRPr="002371E1" w:rsidDel="005B17B0">
          <w:rPr>
            <w:rFonts w:ascii="Times New Roman" w:hAnsi="Times New Roman" w:hint="eastAsia"/>
          </w:rPr>
          <w:delText>M</w:delText>
        </w:r>
        <w:r w:rsidR="002969CA" w:rsidRPr="002371E1" w:rsidDel="005B17B0">
          <w:rPr>
            <w:rFonts w:ascii="Times New Roman" w:hAnsi="Times New Roman"/>
          </w:rPr>
          <w:delText>APE</w:delText>
        </w:r>
        <w:r w:rsidR="002969CA" w:rsidRPr="002371E1" w:rsidDel="005B17B0">
          <w:rPr>
            <w:rFonts w:ascii="Times New Roman" w:hAnsi="Times New Roman" w:hint="eastAsia"/>
          </w:rPr>
          <w:delText>值</w:delText>
        </w:r>
      </w:del>
      <w:r w:rsidR="002969CA" w:rsidRPr="002371E1">
        <w:rPr>
          <w:rFonts w:ascii="Times New Roman" w:hAnsi="Times New Roman" w:hint="eastAsia"/>
        </w:rPr>
        <w:t>均小于</w:t>
      </w:r>
      <w:r w:rsidR="002969CA" w:rsidRPr="002371E1">
        <w:rPr>
          <w:rFonts w:ascii="Times New Roman" w:hAnsi="Times New Roman" w:hint="eastAsia"/>
        </w:rPr>
        <w:t>1</w:t>
      </w:r>
      <w:r w:rsidR="002969CA" w:rsidRPr="002371E1">
        <w:rPr>
          <w:rFonts w:ascii="Times New Roman" w:hAnsi="Times New Roman" w:hint="eastAsia"/>
        </w:rPr>
        <w:t>。与此同时，以图</w:t>
      </w:r>
      <w:del w:id="363" w:author="JAY" w:date="2019-09-03T16:00:00Z">
        <w:r w:rsidR="002969CA" w:rsidRPr="002371E1" w:rsidDel="009228E9">
          <w:rPr>
            <w:rFonts w:ascii="Times New Roman" w:hAnsi="Times New Roman" w:hint="eastAsia"/>
          </w:rPr>
          <w:delText>3</w:delText>
        </w:r>
      </w:del>
      <w:ins w:id="364" w:author="JAY" w:date="2019-09-03T16:00:00Z">
        <w:r w:rsidR="009228E9">
          <w:rPr>
            <w:rFonts w:ascii="Times New Roman" w:hAnsi="Times New Roman" w:hint="eastAsia"/>
          </w:rPr>
          <w:t>2</w:t>
        </w:r>
      </w:ins>
      <w:r w:rsidR="002969CA" w:rsidRPr="002371E1">
        <w:rPr>
          <w:rFonts w:ascii="Times New Roman" w:hAnsi="Times New Roman" w:hint="eastAsia"/>
        </w:rPr>
        <w:t>的</w:t>
      </w:r>
      <w:r w:rsidR="002969CA" w:rsidRPr="002371E1">
        <w:rPr>
          <w:rFonts w:ascii="Times New Roman" w:hAnsi="Times New Roman" w:hint="eastAsia"/>
        </w:rPr>
        <w:t>6</w:t>
      </w:r>
      <w:r w:rsidR="002969CA" w:rsidRPr="002371E1">
        <w:rPr>
          <w:rFonts w:ascii="Times New Roman" w:hAnsi="Times New Roman" w:hint="eastAsia"/>
        </w:rPr>
        <w:t>个站点为例，将预测值与实际值对比分析后可以发现，使用博克斯</w:t>
      </w:r>
      <w:r w:rsidR="002969CA" w:rsidRPr="002371E1">
        <w:rPr>
          <w:rFonts w:ascii="Times New Roman" w:hAnsi="Times New Roman" w:hint="eastAsia"/>
        </w:rPr>
        <w:t>-</w:t>
      </w:r>
      <w:r w:rsidR="002969CA" w:rsidRPr="002371E1">
        <w:rPr>
          <w:rFonts w:ascii="Times New Roman" w:hAnsi="Times New Roman" w:hint="eastAsia"/>
        </w:rPr>
        <w:t>詹金斯</w:t>
      </w:r>
      <w:r w:rsidR="002969CA" w:rsidRPr="002371E1">
        <w:rPr>
          <w:rFonts w:ascii="Times New Roman" w:eastAsia="宋体" w:hAnsi="Times New Roman" w:hint="eastAsia"/>
        </w:rPr>
        <w:t>法预测站点案件数量存在明显的滞后性</w:t>
      </w:r>
      <w:ins w:id="365" w:author="JAY" w:date="2019-09-03T12:19:00Z">
        <w:r w:rsidR="00AF1AA2">
          <w:rPr>
            <w:rFonts w:ascii="Times New Roman" w:eastAsia="宋体" w:hAnsi="Times New Roman" w:hint="eastAsia"/>
          </w:rPr>
          <w:t>，且</w:t>
        </w:r>
      </w:ins>
      <w:ins w:id="366" w:author="JAY" w:date="2019-09-03T12:21:00Z">
        <w:r w:rsidR="00AF1AA2" w:rsidRPr="002371E1">
          <w:rPr>
            <w:rFonts w:ascii="Times New Roman" w:hAnsi="Times New Roman" w:hint="eastAsia"/>
          </w:rPr>
          <w:t>预测值</w:t>
        </w:r>
        <w:r w:rsidR="00AF1AA2">
          <w:rPr>
            <w:rFonts w:ascii="Times New Roman" w:hAnsi="Times New Roman" w:hint="eastAsia"/>
          </w:rPr>
          <w:t>相对</w:t>
        </w:r>
        <w:r w:rsidR="00AF1AA2" w:rsidRPr="002371E1">
          <w:rPr>
            <w:rFonts w:ascii="Times New Roman" w:hAnsi="Times New Roman" w:hint="eastAsia"/>
          </w:rPr>
          <w:t>实际值</w:t>
        </w:r>
      </w:ins>
      <w:ins w:id="367" w:author="JAY" w:date="2019-09-03T12:20:00Z">
        <w:r w:rsidR="00AF1AA2">
          <w:rPr>
            <w:rFonts w:ascii="Times New Roman" w:eastAsia="宋体" w:hAnsi="Times New Roman" w:hint="eastAsia"/>
          </w:rPr>
          <w:t>滞后一个单位</w:t>
        </w:r>
      </w:ins>
      <w:r w:rsidR="002969CA" w:rsidRPr="002371E1">
        <w:rPr>
          <w:rFonts w:ascii="Times New Roman" w:eastAsia="宋体" w:hAnsi="Times New Roman" w:hint="eastAsia"/>
        </w:rPr>
        <w:t>。</w:t>
      </w:r>
      <w:commentRangeStart w:id="368"/>
      <w:commentRangeStart w:id="369"/>
      <w:r w:rsidR="002969CA" w:rsidRPr="002371E1">
        <w:rPr>
          <w:rFonts w:ascii="Times New Roman" w:eastAsia="宋体" w:hAnsi="Times New Roman" w:hint="eastAsia"/>
        </w:rPr>
        <w:t>于是</w:t>
      </w:r>
      <w:r w:rsidR="002969CA" w:rsidRPr="002371E1">
        <w:rPr>
          <w:rFonts w:ascii="Times New Roman" w:hAnsi="Times New Roman" w:hint="eastAsia"/>
        </w:rPr>
        <w:t>在手动将预测值提前一个单位后，</w:t>
      </w:r>
      <w:commentRangeEnd w:id="368"/>
      <w:r w:rsidR="00EE1473">
        <w:rPr>
          <w:rStyle w:val="af1"/>
        </w:rPr>
        <w:commentReference w:id="368"/>
      </w:r>
      <w:commentRangeEnd w:id="369"/>
      <w:r w:rsidR="004B18D4">
        <w:rPr>
          <w:rStyle w:val="af1"/>
        </w:rPr>
        <w:commentReference w:id="369"/>
      </w:r>
      <w:r w:rsidR="002969CA" w:rsidRPr="002371E1">
        <w:rPr>
          <w:rFonts w:ascii="Times New Roman" w:hAnsi="Times New Roman" w:hint="eastAsia"/>
        </w:rPr>
        <w:t>各站点</w:t>
      </w:r>
      <w:r w:rsidR="002969CA" w:rsidRPr="002371E1">
        <w:rPr>
          <w:rFonts w:ascii="Times New Roman" w:hAnsi="Times New Roman"/>
        </w:rPr>
        <w:t>MAPE</w:t>
      </w:r>
      <w:r w:rsidR="002969CA" w:rsidRPr="002371E1">
        <w:rPr>
          <w:rFonts w:ascii="Times New Roman" w:hAnsi="Times New Roman" w:hint="eastAsia"/>
        </w:rPr>
        <w:t>值下降到</w:t>
      </w:r>
      <w:r w:rsidR="002969CA" w:rsidRPr="002371E1">
        <w:rPr>
          <w:rFonts w:ascii="Times New Roman" w:hAnsi="Times New Roman" w:hint="eastAsia"/>
        </w:rPr>
        <w:t>0.</w:t>
      </w:r>
      <w:r w:rsidR="00C50767" w:rsidRPr="002371E1">
        <w:rPr>
          <w:rFonts w:ascii="Times New Roman" w:hAnsi="Times New Roman" w:hint="eastAsia"/>
        </w:rPr>
        <w:t>4</w:t>
      </w:r>
      <w:r w:rsidR="002969CA" w:rsidRPr="002371E1">
        <w:rPr>
          <w:rFonts w:ascii="Times New Roman" w:hAnsi="Times New Roman" w:hint="eastAsia"/>
        </w:rPr>
        <w:t>以下，预测效果有明显的改观</w:t>
      </w:r>
      <w:del w:id="370" w:author="JAY" w:date="2019-09-03T15:40:00Z">
        <w:r w:rsidR="002969CA" w:rsidRPr="002371E1" w:rsidDel="00A63084">
          <w:rPr>
            <w:rFonts w:ascii="Times New Roman" w:hAnsi="Times New Roman" w:hint="eastAsia"/>
          </w:rPr>
          <w:delText>，如图</w:delText>
        </w:r>
      </w:del>
      <w:del w:id="371" w:author="JAY" w:date="2019-09-03T14:31:00Z">
        <w:r w:rsidR="002969CA" w:rsidRPr="002371E1" w:rsidDel="007B1EAE">
          <w:rPr>
            <w:rFonts w:ascii="Times New Roman" w:hAnsi="Times New Roman" w:hint="eastAsia"/>
          </w:rPr>
          <w:delText>4</w:delText>
        </w:r>
      </w:del>
      <w:del w:id="372" w:author="JAY" w:date="2019-09-03T15:40:00Z">
        <w:r w:rsidR="002969CA" w:rsidRPr="002371E1" w:rsidDel="00A63084">
          <w:rPr>
            <w:rFonts w:ascii="Times New Roman" w:hAnsi="Times New Roman" w:hint="eastAsia"/>
          </w:rPr>
          <w:delText>所示。</w:delText>
        </w:r>
      </w:del>
      <w:ins w:id="373" w:author="JAY" w:date="2019-09-03T15:40:00Z">
        <w:r w:rsidR="00A63084">
          <w:rPr>
            <w:rFonts w:ascii="Times New Roman" w:hAnsi="Times New Roman" w:hint="eastAsia"/>
          </w:rPr>
          <w:t>。</w:t>
        </w:r>
      </w:ins>
    </w:p>
    <w:p w14:paraId="40D3B9B1" w14:textId="4FF1B0A1" w:rsidR="00225550" w:rsidRPr="002371E1" w:rsidDel="005B17B0" w:rsidRDefault="00C27902" w:rsidP="00225550">
      <w:pPr>
        <w:rPr>
          <w:del w:id="374" w:author="JAY" w:date="2019-09-03T14:18:00Z"/>
          <w:rFonts w:ascii="Times New Roman" w:hAnsi="Times New Roman"/>
        </w:rPr>
      </w:pPr>
      <w:del w:id="375" w:author="JAY" w:date="2019-09-03T14:18:00Z">
        <w:r w:rsidRPr="002371E1" w:rsidDel="005B17B0">
          <w:rPr>
            <w:rFonts w:ascii="Times New Roman" w:hAnsi="Times New Roman"/>
            <w:noProof/>
          </w:rPr>
          <w:drawing>
            <wp:inline distT="0" distB="0" distL="0" distR="0" wp14:anchorId="25710A2E" wp14:editId="4AF27A8E">
              <wp:extent cx="5274310" cy="2801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t="6128"/>
                      <a:stretch/>
                    </pic:blipFill>
                    <pic:spPr bwMode="auto">
                      <a:xfrm>
                        <a:off x="0" y="0"/>
                        <a:ext cx="5274310" cy="2801620"/>
                      </a:xfrm>
                      <a:prstGeom prst="rect">
                        <a:avLst/>
                      </a:prstGeom>
                      <a:noFill/>
                      <a:ln>
                        <a:noFill/>
                      </a:ln>
                      <a:extLst>
                        <a:ext uri="{53640926-AAD7-44D8-BBD7-CCE9431645EC}">
                          <a14:shadowObscured xmlns:a14="http://schemas.microsoft.com/office/drawing/2010/main"/>
                        </a:ext>
                      </a:extLst>
                    </pic:spPr>
                  </pic:pic>
                </a:graphicData>
              </a:graphic>
            </wp:inline>
          </w:drawing>
        </w:r>
      </w:del>
    </w:p>
    <w:p w14:paraId="54E30F40" w14:textId="19460FD2" w:rsidR="00F35F69" w:rsidRPr="002371E1" w:rsidDel="005B17B0" w:rsidRDefault="00111381" w:rsidP="00043A05">
      <w:pPr>
        <w:jc w:val="center"/>
        <w:rPr>
          <w:del w:id="376" w:author="JAY" w:date="2019-09-03T14:18:00Z"/>
          <w:rFonts w:ascii="Times New Roman" w:hAnsi="Times New Roman"/>
        </w:rPr>
      </w:pPr>
      <w:del w:id="377" w:author="JAY" w:date="2019-09-03T14:18:00Z">
        <w:r w:rsidRPr="002371E1" w:rsidDel="005B17B0">
          <w:rPr>
            <w:rFonts w:ascii="Times New Roman" w:hAnsi="Times New Roman" w:hint="eastAsia"/>
          </w:rPr>
          <w:delText>图</w:delText>
        </w:r>
        <w:r w:rsidRPr="002371E1" w:rsidDel="005B17B0">
          <w:rPr>
            <w:rFonts w:ascii="Times New Roman" w:hAnsi="Times New Roman" w:hint="eastAsia"/>
          </w:rPr>
          <w:delText>2</w:delText>
        </w:r>
        <w:r w:rsidR="006709C6" w:rsidRPr="002371E1" w:rsidDel="005B17B0">
          <w:rPr>
            <w:rFonts w:ascii="Times New Roman" w:hAnsi="Times New Roman"/>
          </w:rPr>
          <w:delText xml:space="preserve"> </w:delText>
        </w:r>
        <w:r w:rsidR="004D3B50" w:rsidRPr="002371E1" w:rsidDel="005B17B0">
          <w:rPr>
            <w:rFonts w:ascii="Times New Roman" w:hAnsi="Times New Roman" w:hint="eastAsia"/>
          </w:rPr>
          <w:delText>博克斯</w:delText>
        </w:r>
        <w:r w:rsidR="004D3B50" w:rsidRPr="002371E1" w:rsidDel="005B17B0">
          <w:rPr>
            <w:rFonts w:ascii="Times New Roman" w:hAnsi="Times New Roman" w:hint="eastAsia"/>
          </w:rPr>
          <w:delText>-</w:delText>
        </w:r>
        <w:r w:rsidR="004D3B50" w:rsidRPr="002371E1" w:rsidDel="005B17B0">
          <w:rPr>
            <w:rFonts w:ascii="Times New Roman" w:hAnsi="Times New Roman" w:hint="eastAsia"/>
          </w:rPr>
          <w:delText>詹金斯</w:delText>
        </w:r>
        <w:r w:rsidR="00835133" w:rsidRPr="002371E1" w:rsidDel="005B17B0">
          <w:rPr>
            <w:rFonts w:ascii="Times New Roman" w:eastAsia="宋体" w:hAnsi="Times New Roman" w:hint="eastAsia"/>
          </w:rPr>
          <w:delText>法</w:delText>
        </w:r>
        <w:r w:rsidRPr="002371E1" w:rsidDel="005B17B0">
          <w:rPr>
            <w:rFonts w:ascii="Times New Roman" w:hAnsi="Times New Roman" w:hint="eastAsia"/>
          </w:rPr>
          <w:delText>各站点</w:delText>
        </w:r>
        <w:r w:rsidRPr="002371E1" w:rsidDel="005B17B0">
          <w:rPr>
            <w:rFonts w:ascii="Times New Roman" w:hAnsi="Times New Roman" w:hint="eastAsia"/>
          </w:rPr>
          <w:delText>M</w:delText>
        </w:r>
        <w:r w:rsidRPr="002371E1" w:rsidDel="005B17B0">
          <w:rPr>
            <w:rFonts w:ascii="Times New Roman" w:hAnsi="Times New Roman"/>
          </w:rPr>
          <w:delText>APE</w:delText>
        </w:r>
        <w:r w:rsidRPr="002371E1" w:rsidDel="005B17B0">
          <w:rPr>
            <w:rFonts w:ascii="Times New Roman" w:hAnsi="Times New Roman" w:hint="eastAsia"/>
          </w:rPr>
          <w:delText>值图</w:delText>
        </w:r>
      </w:del>
    </w:p>
    <w:p w14:paraId="21E590F8" w14:textId="5188036B" w:rsidR="00CD397A" w:rsidRPr="002371E1" w:rsidRDefault="00C27902" w:rsidP="00BC7C0A">
      <w:pPr>
        <w:rPr>
          <w:rFonts w:ascii="Times New Roman" w:hAnsi="Times New Roman"/>
        </w:rPr>
      </w:pPr>
      <w:r w:rsidRPr="002371E1">
        <w:rPr>
          <w:rFonts w:ascii="Times New Roman" w:hAnsi="Times New Roman"/>
          <w:noProof/>
        </w:rPr>
        <w:drawing>
          <wp:inline distT="0" distB="0" distL="0" distR="0" wp14:anchorId="4FD813CF" wp14:editId="47AFD4F6">
            <wp:extent cx="5274310" cy="32670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grayscl/>
                      <a:extLst>
                        <a:ext uri="{28A0092B-C50C-407E-A947-70E740481C1C}">
                          <a14:useLocalDpi xmlns:a14="http://schemas.microsoft.com/office/drawing/2010/main" val="0"/>
                        </a:ext>
                      </a:extLst>
                    </a:blip>
                    <a:srcRect t="2943"/>
                    <a:stretch/>
                  </pic:blipFill>
                  <pic:spPr bwMode="auto">
                    <a:xfrm>
                      <a:off x="0" y="0"/>
                      <a:ext cx="527431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7D7C3C7B" w14:textId="3F2AAFD4" w:rsidR="00F35F69" w:rsidRDefault="00F35F69" w:rsidP="00F35F69">
      <w:pPr>
        <w:jc w:val="center"/>
        <w:rPr>
          <w:ins w:id="378" w:author="JAY" w:date="2019-09-03T17:12:00Z"/>
          <w:rFonts w:ascii="Times New Roman" w:hAnsi="Times New Roman"/>
        </w:rPr>
      </w:pPr>
      <w:r w:rsidRPr="002371E1">
        <w:rPr>
          <w:rFonts w:ascii="Times New Roman" w:hAnsi="Times New Roman" w:hint="eastAsia"/>
        </w:rPr>
        <w:t>图</w:t>
      </w:r>
      <w:del w:id="379" w:author="JAY" w:date="2019-09-03T14:31:00Z">
        <w:r w:rsidR="006709C6" w:rsidRPr="002371E1" w:rsidDel="007B1EAE">
          <w:rPr>
            <w:rFonts w:ascii="Times New Roman" w:hAnsi="Times New Roman" w:hint="eastAsia"/>
          </w:rPr>
          <w:delText>3</w:delText>
        </w:r>
      </w:del>
      <w:ins w:id="380" w:author="JAY" w:date="2019-09-03T14:31:00Z">
        <w:r w:rsidR="007B1EAE">
          <w:rPr>
            <w:rFonts w:ascii="Times New Roman" w:hAnsi="Times New Roman" w:hint="eastAsia"/>
          </w:rPr>
          <w:t>2</w:t>
        </w:r>
      </w:ins>
      <w:r w:rsidR="006709C6" w:rsidRPr="002371E1">
        <w:rPr>
          <w:rFonts w:ascii="Times New Roman" w:hAnsi="Times New Roman"/>
        </w:rPr>
        <w:t xml:space="preserve"> </w:t>
      </w:r>
      <w:r w:rsidR="004D3B50" w:rsidRPr="002371E1">
        <w:rPr>
          <w:rFonts w:ascii="Times New Roman" w:hAnsi="Times New Roman" w:hint="eastAsia"/>
        </w:rPr>
        <w:t>博克斯</w:t>
      </w:r>
      <w:r w:rsidR="004D3B50" w:rsidRPr="002371E1">
        <w:rPr>
          <w:rFonts w:ascii="Times New Roman" w:hAnsi="Times New Roman" w:hint="eastAsia"/>
        </w:rPr>
        <w:t>-</w:t>
      </w:r>
      <w:r w:rsidR="004D3B50" w:rsidRPr="002371E1">
        <w:rPr>
          <w:rFonts w:ascii="Times New Roman" w:hAnsi="Times New Roman" w:hint="eastAsia"/>
        </w:rPr>
        <w:t>詹金斯</w:t>
      </w:r>
      <w:r w:rsidR="00835133" w:rsidRPr="002371E1">
        <w:rPr>
          <w:rFonts w:ascii="Times New Roman" w:eastAsia="宋体" w:hAnsi="Times New Roman" w:hint="eastAsia"/>
        </w:rPr>
        <w:t>法</w:t>
      </w:r>
      <w:r w:rsidRPr="002371E1">
        <w:rPr>
          <w:rFonts w:ascii="Times New Roman" w:hAnsi="Times New Roman" w:hint="eastAsia"/>
        </w:rPr>
        <w:t>部分站点预测值与实际值对比图</w:t>
      </w:r>
    </w:p>
    <w:p w14:paraId="63A83573" w14:textId="1B32184B" w:rsidR="00ED5044" w:rsidRPr="002371E1" w:rsidRDefault="00ED5044" w:rsidP="00ED5044">
      <w:pPr>
        <w:jc w:val="center"/>
        <w:rPr>
          <w:rFonts w:ascii="Times New Roman" w:hAnsi="Times New Roman" w:hint="eastAsia"/>
        </w:rPr>
      </w:pPr>
      <w:ins w:id="381" w:author="JAY" w:date="2019-09-03T17:12:00Z">
        <w:r w:rsidRPr="00927411">
          <w:rPr>
            <w:rFonts w:ascii="Times New Roman" w:hAnsi="Times New Roman"/>
          </w:rPr>
          <w:t>Fig.</w:t>
        </w:r>
      </w:ins>
      <w:ins w:id="382" w:author="JAY" w:date="2019-09-03T17:25:00Z">
        <w:r w:rsidR="00806E7F">
          <w:rPr>
            <w:rFonts w:ascii="Times New Roman" w:hAnsi="Times New Roman" w:hint="eastAsia"/>
          </w:rPr>
          <w:t>2</w:t>
        </w:r>
      </w:ins>
      <w:ins w:id="383" w:author="JAY" w:date="2019-09-03T17:12:00Z">
        <w:r w:rsidRPr="00927411">
          <w:rPr>
            <w:rFonts w:ascii="Times New Roman" w:hAnsi="Times New Roman"/>
          </w:rPr>
          <w:t xml:space="preserve"> </w:t>
        </w:r>
      </w:ins>
      <w:ins w:id="384" w:author="JAY" w:date="2019-09-03T18:02:00Z">
        <w:r w:rsidR="002F5433">
          <w:rPr>
            <w:rFonts w:ascii="Times New Roman" w:hAnsi="Times New Roman"/>
          </w:rPr>
          <w:t xml:space="preserve">The </w:t>
        </w:r>
      </w:ins>
      <w:ins w:id="385" w:author="JAY" w:date="2019-09-03T17:59:00Z">
        <w:r w:rsidR="000C1BA4" w:rsidRPr="000C1BA4">
          <w:rPr>
            <w:rFonts w:ascii="Times New Roman" w:hAnsi="Times New Roman"/>
          </w:rPr>
          <w:t xml:space="preserve">comparison of predicted value and actual </w:t>
        </w:r>
        <w:r w:rsidR="000C1BA4">
          <w:rPr>
            <w:rFonts w:ascii="Times New Roman" w:hAnsi="Times New Roman" w:hint="eastAsia"/>
          </w:rPr>
          <w:t>v</w:t>
        </w:r>
        <w:r w:rsidR="000C1BA4" w:rsidRPr="000C1BA4">
          <w:rPr>
            <w:rFonts w:ascii="Times New Roman" w:hAnsi="Times New Roman"/>
          </w:rPr>
          <w:t xml:space="preserve">alue in </w:t>
        </w:r>
        <w:r w:rsidR="000C1BA4">
          <w:rPr>
            <w:rFonts w:ascii="Times New Roman" w:hAnsi="Times New Roman" w:hint="eastAsia"/>
          </w:rPr>
          <w:t>s</w:t>
        </w:r>
        <w:r w:rsidR="000C1BA4" w:rsidRPr="000C1BA4">
          <w:rPr>
            <w:rFonts w:ascii="Times New Roman" w:hAnsi="Times New Roman"/>
          </w:rPr>
          <w:t xml:space="preserve">ome of </w:t>
        </w:r>
      </w:ins>
      <w:ins w:id="386" w:author="JAY" w:date="2019-09-03T18:00:00Z">
        <w:r w:rsidR="009A145C">
          <w:rPr>
            <w:rFonts w:ascii="Times New Roman" w:hAnsi="Times New Roman" w:hint="eastAsia"/>
          </w:rPr>
          <w:t>s</w:t>
        </w:r>
      </w:ins>
      <w:ins w:id="387" w:author="JAY" w:date="2019-09-03T17:59:00Z">
        <w:r w:rsidR="000C1BA4" w:rsidRPr="000C1BA4">
          <w:rPr>
            <w:rFonts w:ascii="Times New Roman" w:hAnsi="Times New Roman"/>
          </w:rPr>
          <w:t>ites with Box-Jenkins Method</w:t>
        </w:r>
      </w:ins>
    </w:p>
    <w:p w14:paraId="7A32E585" w14:textId="6EC498F5" w:rsidR="002E29E8" w:rsidRDefault="00862403" w:rsidP="00BC7C0A">
      <w:pPr>
        <w:rPr>
          <w:ins w:id="388" w:author="JAY" w:date="2019-09-03T14:15:00Z"/>
          <w:rFonts w:ascii="Times New Roman" w:hAnsi="Times New Roman"/>
        </w:rPr>
      </w:pPr>
      <w:del w:id="389" w:author="JAY" w:date="2019-09-03T14:23:00Z">
        <w:r w:rsidRPr="002371E1" w:rsidDel="005B17B0">
          <w:rPr>
            <w:rFonts w:ascii="Times New Roman" w:hAnsi="Times New Roman"/>
            <w:noProof/>
          </w:rPr>
          <w:lastRenderedPageBreak/>
          <w:drawing>
            <wp:inline distT="0" distB="0" distL="0" distR="0" wp14:anchorId="06061379" wp14:editId="072CDEE0">
              <wp:extent cx="5274310" cy="28473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grayscl/>
                        <a:extLst>
                          <a:ext uri="{28A0092B-C50C-407E-A947-70E740481C1C}">
                            <a14:useLocalDpi xmlns:a14="http://schemas.microsoft.com/office/drawing/2010/main" val="0"/>
                          </a:ext>
                        </a:extLst>
                      </a:blip>
                      <a:srcRect t="5799"/>
                      <a:stretch/>
                    </pic:blipFill>
                    <pic:spPr bwMode="auto">
                      <a:xfrm>
                        <a:off x="0" y="0"/>
                        <a:ext cx="5274310" cy="2847340"/>
                      </a:xfrm>
                      <a:prstGeom prst="rect">
                        <a:avLst/>
                      </a:prstGeom>
                      <a:noFill/>
                      <a:ln>
                        <a:noFill/>
                      </a:ln>
                      <a:extLst>
                        <a:ext uri="{53640926-AAD7-44D8-BBD7-CCE9431645EC}">
                          <a14:shadowObscured xmlns:a14="http://schemas.microsoft.com/office/drawing/2010/main"/>
                        </a:ext>
                      </a:extLst>
                    </pic:spPr>
                  </pic:pic>
                </a:graphicData>
              </a:graphic>
            </wp:inline>
          </w:drawing>
        </w:r>
      </w:del>
    </w:p>
    <w:p w14:paraId="6ADD0CF4" w14:textId="728DE402" w:rsidR="008B6663" w:rsidRPr="002371E1" w:rsidRDefault="008B6663" w:rsidP="00BC7C0A">
      <w:pPr>
        <w:rPr>
          <w:rFonts w:ascii="Times New Roman" w:hAnsi="Times New Roman"/>
        </w:rPr>
      </w:pPr>
    </w:p>
    <w:p w14:paraId="7B632C5E" w14:textId="11F4ED98" w:rsidR="00F35F69" w:rsidRPr="002371E1" w:rsidDel="00A63084" w:rsidRDefault="00F35F69" w:rsidP="002E29E8">
      <w:pPr>
        <w:jc w:val="center"/>
        <w:rPr>
          <w:del w:id="390" w:author="JAY" w:date="2019-09-03T15:41:00Z"/>
          <w:rFonts w:ascii="Times New Roman" w:hAnsi="Times New Roman"/>
        </w:rPr>
      </w:pPr>
      <w:commentRangeStart w:id="391"/>
      <w:commentRangeStart w:id="392"/>
      <w:del w:id="393" w:author="JAY" w:date="2019-09-03T15:41:00Z">
        <w:r w:rsidRPr="002371E1" w:rsidDel="00A63084">
          <w:rPr>
            <w:rFonts w:ascii="Times New Roman" w:hAnsi="Times New Roman" w:hint="eastAsia"/>
          </w:rPr>
          <w:delText>图</w:delText>
        </w:r>
      </w:del>
      <w:del w:id="394" w:author="JAY" w:date="2019-09-03T14:31:00Z">
        <w:r w:rsidR="006709C6" w:rsidRPr="002371E1" w:rsidDel="007B1EAE">
          <w:rPr>
            <w:rFonts w:ascii="Times New Roman" w:hAnsi="Times New Roman" w:hint="eastAsia"/>
          </w:rPr>
          <w:delText>4</w:delText>
        </w:r>
      </w:del>
      <w:del w:id="395" w:author="JAY" w:date="2019-09-03T15:41:00Z">
        <w:r w:rsidR="006709C6" w:rsidRPr="002371E1" w:rsidDel="00A63084">
          <w:rPr>
            <w:rFonts w:ascii="Times New Roman" w:hAnsi="Times New Roman"/>
          </w:rPr>
          <w:delText xml:space="preserve"> </w:delText>
        </w:r>
        <w:r w:rsidR="007A6E9C" w:rsidRPr="002371E1" w:rsidDel="00A63084">
          <w:rPr>
            <w:rFonts w:ascii="Times New Roman" w:hAnsi="Times New Roman" w:hint="eastAsia"/>
          </w:rPr>
          <w:delText>博克斯</w:delText>
        </w:r>
        <w:r w:rsidR="007A6E9C" w:rsidRPr="002371E1" w:rsidDel="00A63084">
          <w:rPr>
            <w:rFonts w:ascii="Times New Roman" w:hAnsi="Times New Roman" w:hint="eastAsia"/>
          </w:rPr>
          <w:delText>-</w:delText>
        </w:r>
        <w:r w:rsidR="007A6E9C" w:rsidRPr="002371E1" w:rsidDel="00A63084">
          <w:rPr>
            <w:rFonts w:ascii="Times New Roman" w:hAnsi="Times New Roman" w:hint="eastAsia"/>
          </w:rPr>
          <w:delText>詹金斯</w:delText>
        </w:r>
        <w:r w:rsidR="007A6E9C" w:rsidRPr="002371E1" w:rsidDel="00A63084">
          <w:rPr>
            <w:rFonts w:ascii="Times New Roman" w:eastAsia="宋体" w:hAnsi="Times New Roman" w:hint="eastAsia"/>
          </w:rPr>
          <w:delText>法</w:delText>
        </w:r>
        <w:r w:rsidR="002E29E8" w:rsidRPr="002371E1" w:rsidDel="00A63084">
          <w:rPr>
            <w:rFonts w:ascii="Times New Roman" w:hAnsi="Times New Roman" w:hint="eastAsia"/>
          </w:rPr>
          <w:delText>滞后性</w:delText>
        </w:r>
      </w:del>
      <w:del w:id="396" w:author="JAY" w:date="2019-09-03T14:18:00Z">
        <w:r w:rsidR="002E29E8" w:rsidRPr="002371E1" w:rsidDel="005B17B0">
          <w:rPr>
            <w:rFonts w:ascii="Times New Roman" w:hAnsi="Times New Roman" w:hint="eastAsia"/>
          </w:rPr>
          <w:delText>解决</w:delText>
        </w:r>
      </w:del>
      <w:del w:id="397" w:author="JAY" w:date="2019-09-03T15:41:00Z">
        <w:r w:rsidR="002E29E8" w:rsidRPr="002371E1" w:rsidDel="00A63084">
          <w:rPr>
            <w:rFonts w:ascii="Times New Roman" w:hAnsi="Times New Roman" w:hint="eastAsia"/>
          </w:rPr>
          <w:delText>后</w:delText>
        </w:r>
        <w:r w:rsidRPr="002371E1" w:rsidDel="00A63084">
          <w:rPr>
            <w:rFonts w:ascii="Times New Roman" w:hAnsi="Times New Roman" w:hint="eastAsia"/>
          </w:rPr>
          <w:delText>各站点</w:delText>
        </w:r>
        <w:r w:rsidRPr="002371E1" w:rsidDel="00A63084">
          <w:rPr>
            <w:rFonts w:ascii="Times New Roman" w:hAnsi="Times New Roman" w:hint="eastAsia"/>
          </w:rPr>
          <w:delText>M</w:delText>
        </w:r>
        <w:r w:rsidRPr="002371E1" w:rsidDel="00A63084">
          <w:rPr>
            <w:rFonts w:ascii="Times New Roman" w:hAnsi="Times New Roman"/>
          </w:rPr>
          <w:delText>APE</w:delText>
        </w:r>
        <w:r w:rsidRPr="002371E1" w:rsidDel="00A63084">
          <w:rPr>
            <w:rFonts w:ascii="Times New Roman" w:hAnsi="Times New Roman" w:hint="eastAsia"/>
          </w:rPr>
          <w:delText>值图</w:delText>
        </w:r>
        <w:commentRangeEnd w:id="391"/>
        <w:r w:rsidR="00EE1473" w:rsidDel="00A63084">
          <w:rPr>
            <w:rStyle w:val="af1"/>
          </w:rPr>
          <w:commentReference w:id="391"/>
        </w:r>
        <w:commentRangeEnd w:id="392"/>
        <w:r w:rsidR="00F4607F" w:rsidDel="00A63084">
          <w:rPr>
            <w:rStyle w:val="af1"/>
          </w:rPr>
          <w:commentReference w:id="392"/>
        </w:r>
      </w:del>
    </w:p>
    <w:p w14:paraId="13AF3D7E" w14:textId="1C55836E" w:rsidR="008E1FBA" w:rsidRPr="002371E1" w:rsidRDefault="00345CF8" w:rsidP="006C15BD">
      <w:pPr>
        <w:pStyle w:val="3"/>
        <w:rPr>
          <w:rFonts w:ascii="Times New Roman" w:hAnsi="Times New Roman"/>
        </w:rPr>
      </w:pPr>
      <w:r w:rsidRPr="002371E1">
        <w:rPr>
          <w:rFonts w:ascii="Times New Roman" w:hAnsi="Times New Roman" w:hint="eastAsia"/>
        </w:rPr>
        <w:t>Auto</w:t>
      </w:r>
      <w:r w:rsidRPr="002371E1">
        <w:rPr>
          <w:rFonts w:ascii="Times New Roman" w:hAnsi="Times New Roman"/>
        </w:rPr>
        <w:t>-ARIMA</w:t>
      </w:r>
    </w:p>
    <w:p w14:paraId="0AE43546" w14:textId="512A38B9" w:rsidR="00835133" w:rsidRPr="002371E1" w:rsidRDefault="00835133" w:rsidP="002060E7">
      <w:pPr>
        <w:ind w:firstLine="420"/>
        <w:rPr>
          <w:rFonts w:ascii="Times New Roman" w:hAnsi="Times New Roman"/>
        </w:rPr>
      </w:pPr>
      <w:r w:rsidRPr="002371E1">
        <w:rPr>
          <w:rFonts w:ascii="Times New Roman" w:hAnsi="Times New Roman" w:hint="eastAsia"/>
        </w:rPr>
        <w:t>采用</w:t>
      </w:r>
      <w:r w:rsidRPr="002371E1">
        <w:rPr>
          <w:rFonts w:ascii="Times New Roman" w:hAnsi="Times New Roman" w:hint="eastAsia"/>
        </w:rPr>
        <w:t>Auto</w:t>
      </w:r>
      <w:r w:rsidRPr="002371E1">
        <w:rPr>
          <w:rFonts w:ascii="Times New Roman" w:hAnsi="Times New Roman"/>
        </w:rPr>
        <w:t>-ARIMA</w:t>
      </w:r>
      <w:r w:rsidRPr="002371E1">
        <w:rPr>
          <w:rFonts w:ascii="Times New Roman" w:hAnsi="Times New Roman" w:hint="eastAsia"/>
        </w:rPr>
        <w:t>模型解决数据预处理繁琐、滞后性等问题，得到的部分站点预测值与实际值对比数据如图</w:t>
      </w:r>
      <w:del w:id="398" w:author="JAY" w:date="2019-09-03T14:32:00Z">
        <w:r w:rsidR="004D3B50" w:rsidRPr="002371E1" w:rsidDel="007B1EAE">
          <w:rPr>
            <w:rFonts w:ascii="Times New Roman" w:hAnsi="Times New Roman" w:hint="eastAsia"/>
          </w:rPr>
          <w:delText>5</w:delText>
        </w:r>
      </w:del>
      <w:ins w:id="399" w:author="JAY" w:date="2019-09-03T15:41:00Z">
        <w:r w:rsidR="00A63084">
          <w:rPr>
            <w:rFonts w:ascii="Times New Roman" w:hAnsi="Times New Roman" w:hint="eastAsia"/>
          </w:rPr>
          <w:t>3</w:t>
        </w:r>
      </w:ins>
      <w:r w:rsidRPr="002371E1">
        <w:rPr>
          <w:rFonts w:ascii="Times New Roman" w:hAnsi="Times New Roman" w:hint="eastAsia"/>
        </w:rPr>
        <w:t>所示。</w:t>
      </w:r>
      <w:r w:rsidR="002060E7" w:rsidRPr="002371E1">
        <w:rPr>
          <w:rFonts w:ascii="Times New Roman" w:hAnsi="Times New Roman" w:hint="eastAsia"/>
        </w:rPr>
        <w:t>从图中可以看出，采用</w:t>
      </w:r>
      <w:r w:rsidR="002060E7" w:rsidRPr="002371E1">
        <w:rPr>
          <w:rFonts w:ascii="Times New Roman" w:hAnsi="Times New Roman" w:hint="eastAsia"/>
        </w:rPr>
        <w:t>Auto</w:t>
      </w:r>
      <w:r w:rsidR="002060E7" w:rsidRPr="002371E1">
        <w:rPr>
          <w:rFonts w:ascii="Times New Roman" w:hAnsi="Times New Roman"/>
        </w:rPr>
        <w:t>-ARIMA</w:t>
      </w:r>
      <w:r w:rsidR="002060E7" w:rsidRPr="002371E1">
        <w:rPr>
          <w:rFonts w:ascii="Times New Roman" w:hAnsi="Times New Roman" w:hint="eastAsia"/>
        </w:rPr>
        <w:t>模型无准确性可言，</w:t>
      </w:r>
      <w:commentRangeStart w:id="400"/>
      <w:commentRangeStart w:id="401"/>
      <w:r w:rsidR="002060E7" w:rsidRPr="002371E1">
        <w:rPr>
          <w:rFonts w:ascii="Times New Roman" w:hAnsi="Times New Roman" w:hint="eastAsia"/>
        </w:rPr>
        <w:t>仅仅能够预测样本时间序列的趋势。</w:t>
      </w:r>
      <w:commentRangeEnd w:id="400"/>
      <w:r w:rsidR="00051CAD">
        <w:rPr>
          <w:rStyle w:val="af1"/>
        </w:rPr>
        <w:commentReference w:id="400"/>
      </w:r>
      <w:commentRangeEnd w:id="401"/>
      <w:r w:rsidR="00A00227">
        <w:rPr>
          <w:rStyle w:val="af1"/>
        </w:rPr>
        <w:commentReference w:id="401"/>
      </w:r>
    </w:p>
    <w:p w14:paraId="35A5B0B3" w14:textId="4129A0C4" w:rsidR="002E29E8" w:rsidRPr="002371E1" w:rsidRDefault="00A04E45" w:rsidP="002E29E8">
      <w:pPr>
        <w:rPr>
          <w:rFonts w:ascii="Times New Roman" w:hAnsi="Times New Roman"/>
        </w:rPr>
      </w:pPr>
      <w:r w:rsidRPr="002371E1">
        <w:rPr>
          <w:rFonts w:ascii="Times New Roman" w:hAnsi="Times New Roman"/>
          <w:noProof/>
        </w:rPr>
        <w:drawing>
          <wp:inline distT="0" distB="0" distL="0" distR="0" wp14:anchorId="228C58B7" wp14:editId="5B693369">
            <wp:extent cx="5274310" cy="33559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grayscl/>
                      <a:extLst>
                        <a:ext uri="{28A0092B-C50C-407E-A947-70E740481C1C}">
                          <a14:useLocalDpi xmlns:a14="http://schemas.microsoft.com/office/drawing/2010/main" val="0"/>
                        </a:ext>
                      </a:extLst>
                    </a:blip>
                    <a:srcRect t="3294"/>
                    <a:stretch/>
                  </pic:blipFill>
                  <pic:spPr bwMode="auto">
                    <a:xfrm>
                      <a:off x="0" y="0"/>
                      <a:ext cx="5274310" cy="3355975"/>
                    </a:xfrm>
                    <a:prstGeom prst="rect">
                      <a:avLst/>
                    </a:prstGeom>
                    <a:noFill/>
                    <a:ln>
                      <a:noFill/>
                    </a:ln>
                    <a:extLst>
                      <a:ext uri="{53640926-AAD7-44D8-BBD7-CCE9431645EC}">
                        <a14:shadowObscured xmlns:a14="http://schemas.microsoft.com/office/drawing/2010/main"/>
                      </a:ext>
                    </a:extLst>
                  </pic:spPr>
                </pic:pic>
              </a:graphicData>
            </a:graphic>
          </wp:inline>
        </w:drawing>
      </w:r>
    </w:p>
    <w:p w14:paraId="67E00C17" w14:textId="2939569D" w:rsidR="00835133" w:rsidRDefault="00835133" w:rsidP="00835133">
      <w:pPr>
        <w:jc w:val="center"/>
        <w:rPr>
          <w:ins w:id="402" w:author="JAY" w:date="2019-09-03T17:13:00Z"/>
          <w:rFonts w:ascii="Times New Roman" w:hAnsi="Times New Roman"/>
        </w:rPr>
      </w:pPr>
      <w:r w:rsidRPr="002371E1">
        <w:rPr>
          <w:rFonts w:ascii="Times New Roman" w:hAnsi="Times New Roman" w:hint="eastAsia"/>
        </w:rPr>
        <w:t>图</w:t>
      </w:r>
      <w:del w:id="403" w:author="JAY" w:date="2019-09-03T14:31:00Z">
        <w:r w:rsidR="006709C6" w:rsidRPr="002371E1" w:rsidDel="007B1EAE">
          <w:rPr>
            <w:rFonts w:ascii="Times New Roman" w:hAnsi="Times New Roman" w:hint="eastAsia"/>
          </w:rPr>
          <w:delText>5</w:delText>
        </w:r>
      </w:del>
      <w:ins w:id="404" w:author="JAY" w:date="2019-09-03T15:41:00Z">
        <w:r w:rsidR="00A63084">
          <w:rPr>
            <w:rFonts w:ascii="Times New Roman" w:hAnsi="Times New Roman" w:hint="eastAsia"/>
          </w:rPr>
          <w:t>3</w:t>
        </w:r>
      </w:ins>
      <w:r w:rsidR="006709C6" w:rsidRPr="002371E1">
        <w:rPr>
          <w:rFonts w:ascii="Times New Roman" w:hAnsi="Times New Roman"/>
        </w:rPr>
        <w:t xml:space="preserve"> </w:t>
      </w:r>
      <w:r w:rsidRPr="002371E1">
        <w:rPr>
          <w:rFonts w:ascii="Times New Roman" w:hAnsi="Times New Roman" w:hint="eastAsia"/>
        </w:rPr>
        <w:t>Auto</w:t>
      </w:r>
      <w:r w:rsidRPr="002371E1">
        <w:rPr>
          <w:rFonts w:ascii="Times New Roman" w:hAnsi="Times New Roman"/>
        </w:rPr>
        <w:t>-ARIMA</w:t>
      </w:r>
      <w:r w:rsidR="006C4A1D" w:rsidRPr="002371E1">
        <w:rPr>
          <w:rFonts w:ascii="Times New Roman" w:hAnsi="Times New Roman" w:hint="eastAsia"/>
        </w:rPr>
        <w:t>部分站点</w:t>
      </w:r>
      <w:r w:rsidRPr="002371E1">
        <w:rPr>
          <w:rFonts w:ascii="Times New Roman" w:hAnsi="Times New Roman" w:hint="eastAsia"/>
        </w:rPr>
        <w:t>预测值与实际值对比图</w:t>
      </w:r>
    </w:p>
    <w:p w14:paraId="17BC8135" w14:textId="1D32410F" w:rsidR="00ED5044" w:rsidRPr="002371E1" w:rsidRDefault="00ED5044" w:rsidP="00ED5044">
      <w:pPr>
        <w:jc w:val="center"/>
        <w:rPr>
          <w:rFonts w:ascii="Times New Roman" w:hAnsi="Times New Roman" w:hint="eastAsia"/>
        </w:rPr>
      </w:pPr>
      <w:ins w:id="405" w:author="JAY" w:date="2019-09-03T17:13:00Z">
        <w:r w:rsidRPr="00927411">
          <w:rPr>
            <w:rFonts w:ascii="Times New Roman" w:hAnsi="Times New Roman"/>
          </w:rPr>
          <w:t>Fig.</w:t>
        </w:r>
      </w:ins>
      <w:ins w:id="406" w:author="JAY" w:date="2019-09-03T17:24:00Z">
        <w:r w:rsidR="00806E7F">
          <w:rPr>
            <w:rFonts w:ascii="Times New Roman" w:hAnsi="Times New Roman" w:hint="eastAsia"/>
          </w:rPr>
          <w:t>3</w:t>
        </w:r>
      </w:ins>
      <w:ins w:id="407" w:author="JAY" w:date="2019-09-03T17:13:00Z">
        <w:r w:rsidRPr="00927411">
          <w:rPr>
            <w:rFonts w:ascii="Times New Roman" w:hAnsi="Times New Roman"/>
          </w:rPr>
          <w:t xml:space="preserve"> </w:t>
        </w:r>
      </w:ins>
      <w:ins w:id="408" w:author="JAY" w:date="2019-09-03T18:02:00Z">
        <w:r w:rsidR="002F5433">
          <w:rPr>
            <w:rFonts w:ascii="Times New Roman" w:hAnsi="Times New Roman"/>
          </w:rPr>
          <w:t xml:space="preserve">The </w:t>
        </w:r>
        <w:r w:rsidR="009A145C" w:rsidRPr="009A145C">
          <w:rPr>
            <w:rFonts w:ascii="Times New Roman" w:hAnsi="Times New Roman"/>
          </w:rPr>
          <w:t>comparison of predicted value and actual value in some of sites with Auto-ARIMA model</w:t>
        </w:r>
      </w:ins>
    </w:p>
    <w:p w14:paraId="208861A2" w14:textId="2E01382B" w:rsidR="008E1FBA" w:rsidRPr="002371E1" w:rsidDel="007978C2" w:rsidRDefault="00345CF8" w:rsidP="006C15BD">
      <w:pPr>
        <w:pStyle w:val="3"/>
        <w:rPr>
          <w:del w:id="409" w:author="JAY" w:date="2019-09-03T14:11:00Z"/>
          <w:rFonts w:ascii="Times New Roman" w:hAnsi="Times New Roman"/>
        </w:rPr>
      </w:pPr>
      <w:del w:id="410" w:author="JAY" w:date="2019-09-03T14:11:00Z">
        <w:r w:rsidRPr="002371E1" w:rsidDel="007978C2">
          <w:rPr>
            <w:rFonts w:ascii="Times New Roman" w:hAnsi="Times New Roman" w:hint="eastAsia"/>
          </w:rPr>
          <w:lastRenderedPageBreak/>
          <w:delText>S</w:delText>
        </w:r>
        <w:r w:rsidRPr="002371E1" w:rsidDel="007978C2">
          <w:rPr>
            <w:rFonts w:ascii="Times New Roman" w:hAnsi="Times New Roman"/>
          </w:rPr>
          <w:delText>VR</w:delText>
        </w:r>
      </w:del>
    </w:p>
    <w:p w14:paraId="470F0300" w14:textId="57CA18F5" w:rsidR="00C12045" w:rsidRPr="002371E1" w:rsidDel="007978C2" w:rsidRDefault="00C12045" w:rsidP="004D3B50">
      <w:pPr>
        <w:ind w:firstLine="420"/>
        <w:rPr>
          <w:del w:id="411" w:author="JAY" w:date="2019-09-03T14:11:00Z"/>
          <w:rFonts w:ascii="Times New Roman" w:hAnsi="Times New Roman"/>
        </w:rPr>
      </w:pPr>
      <w:del w:id="412" w:author="JAY" w:date="2019-09-03T14:11:00Z">
        <w:r w:rsidRPr="002371E1" w:rsidDel="007978C2">
          <w:rPr>
            <w:rFonts w:ascii="Times New Roman" w:hAnsi="Times New Roman" w:hint="eastAsia"/>
          </w:rPr>
          <w:delText>采用</w:delText>
        </w:r>
        <w:r w:rsidRPr="002371E1" w:rsidDel="007978C2">
          <w:rPr>
            <w:rFonts w:ascii="Times New Roman" w:eastAsia="宋体" w:hAnsi="Times New Roman" w:hint="eastAsia"/>
          </w:rPr>
          <w:delText>S</w:delText>
        </w:r>
        <w:r w:rsidRPr="002371E1" w:rsidDel="007978C2">
          <w:rPr>
            <w:rFonts w:ascii="Times New Roman" w:eastAsia="宋体" w:hAnsi="Times New Roman"/>
          </w:rPr>
          <w:delText>VR</w:delText>
        </w:r>
        <w:r w:rsidR="001872EB" w:rsidRPr="002371E1" w:rsidDel="007978C2">
          <w:rPr>
            <w:rFonts w:ascii="Times New Roman" w:eastAsia="宋体" w:hAnsi="Times New Roman" w:hint="eastAsia"/>
          </w:rPr>
          <w:delText>进行预测</w:delText>
        </w:r>
        <w:r w:rsidRPr="002371E1" w:rsidDel="007978C2">
          <w:rPr>
            <w:rFonts w:ascii="Times New Roman" w:eastAsia="宋体" w:hAnsi="Times New Roman" w:hint="eastAsia"/>
          </w:rPr>
          <w:delText>时，</w:delText>
        </w:r>
        <w:r w:rsidRPr="002371E1" w:rsidDel="007978C2">
          <w:rPr>
            <w:rFonts w:ascii="Times New Roman" w:hAnsi="Times New Roman" w:hint="eastAsia"/>
          </w:rPr>
          <w:delText>“无照经营游商”网格化管理问题各个站点的</w:delText>
        </w:r>
        <w:r w:rsidRPr="002371E1" w:rsidDel="007978C2">
          <w:rPr>
            <w:rFonts w:ascii="Times New Roman" w:hAnsi="Times New Roman" w:hint="eastAsia"/>
          </w:rPr>
          <w:delText>M</w:delText>
        </w:r>
        <w:r w:rsidRPr="002371E1" w:rsidDel="007978C2">
          <w:rPr>
            <w:rFonts w:ascii="Times New Roman" w:hAnsi="Times New Roman"/>
          </w:rPr>
          <w:delText>APE</w:delText>
        </w:r>
        <w:r w:rsidRPr="002371E1" w:rsidDel="007978C2">
          <w:rPr>
            <w:rFonts w:ascii="Times New Roman" w:hAnsi="Times New Roman" w:hint="eastAsia"/>
          </w:rPr>
          <w:delText>值如图</w:delText>
        </w:r>
        <w:r w:rsidR="004D3B50" w:rsidRPr="002371E1" w:rsidDel="007978C2">
          <w:rPr>
            <w:rFonts w:ascii="Times New Roman" w:hAnsi="Times New Roman" w:hint="eastAsia"/>
          </w:rPr>
          <w:delText>6</w:delText>
        </w:r>
        <w:r w:rsidRPr="002371E1" w:rsidDel="007978C2">
          <w:rPr>
            <w:rFonts w:ascii="Times New Roman" w:hAnsi="Times New Roman" w:hint="eastAsia"/>
          </w:rPr>
          <w:delText>所示。</w:delText>
        </w:r>
        <w:r w:rsidR="002060E7" w:rsidRPr="002371E1" w:rsidDel="007978C2">
          <w:rPr>
            <w:rFonts w:ascii="Times New Roman" w:hAnsi="Times New Roman" w:hint="eastAsia"/>
          </w:rPr>
          <w:delText>从图中可以看出，采用</w:delText>
        </w:r>
        <w:r w:rsidR="002060E7" w:rsidRPr="002371E1" w:rsidDel="007978C2">
          <w:rPr>
            <w:rFonts w:ascii="Times New Roman" w:eastAsia="宋体" w:hAnsi="Times New Roman" w:hint="eastAsia"/>
          </w:rPr>
          <w:delText>S</w:delText>
        </w:r>
        <w:r w:rsidR="002060E7" w:rsidRPr="002371E1" w:rsidDel="007978C2">
          <w:rPr>
            <w:rFonts w:ascii="Times New Roman" w:eastAsia="宋体" w:hAnsi="Times New Roman"/>
          </w:rPr>
          <w:delText>VR</w:delText>
        </w:r>
        <w:r w:rsidR="002060E7" w:rsidRPr="002371E1" w:rsidDel="007978C2">
          <w:rPr>
            <w:rFonts w:ascii="Times New Roman" w:hAnsi="Times New Roman" w:hint="eastAsia"/>
          </w:rPr>
          <w:delText>模型各个站点的</w:delText>
        </w:r>
        <w:r w:rsidR="002060E7" w:rsidRPr="002371E1" w:rsidDel="007978C2">
          <w:rPr>
            <w:rFonts w:ascii="Times New Roman" w:hAnsi="Times New Roman" w:hint="eastAsia"/>
          </w:rPr>
          <w:delText>M</w:delText>
        </w:r>
        <w:r w:rsidR="002060E7" w:rsidRPr="002371E1" w:rsidDel="007978C2">
          <w:rPr>
            <w:rFonts w:ascii="Times New Roman" w:hAnsi="Times New Roman"/>
          </w:rPr>
          <w:delText>APE</w:delText>
        </w:r>
        <w:r w:rsidR="002060E7" w:rsidRPr="002371E1" w:rsidDel="007978C2">
          <w:rPr>
            <w:rFonts w:ascii="Times New Roman" w:hAnsi="Times New Roman" w:hint="eastAsia"/>
          </w:rPr>
          <w:delText>值均小于</w:delText>
        </w:r>
        <w:r w:rsidR="002060E7" w:rsidRPr="002371E1" w:rsidDel="007978C2">
          <w:rPr>
            <w:rFonts w:ascii="Times New Roman" w:hAnsi="Times New Roman"/>
          </w:rPr>
          <w:delText>1.75</w:delText>
        </w:r>
        <w:r w:rsidR="002060E7" w:rsidRPr="002371E1" w:rsidDel="007978C2">
          <w:rPr>
            <w:rFonts w:ascii="Times New Roman" w:hAnsi="Times New Roman" w:hint="eastAsia"/>
          </w:rPr>
          <w:delText>。</w:delText>
        </w:r>
      </w:del>
    </w:p>
    <w:p w14:paraId="29D234A1" w14:textId="2BCBDE12" w:rsidR="00C12045" w:rsidRPr="002371E1" w:rsidDel="007978C2" w:rsidRDefault="00B94507" w:rsidP="00C12045">
      <w:pPr>
        <w:rPr>
          <w:del w:id="413" w:author="JAY" w:date="2019-09-03T14:11:00Z"/>
          <w:rFonts w:ascii="Times New Roman" w:hAnsi="Times New Roman"/>
        </w:rPr>
      </w:pPr>
      <w:del w:id="414" w:author="JAY" w:date="2019-09-03T14:11:00Z">
        <w:r w:rsidRPr="002371E1" w:rsidDel="007978C2">
          <w:rPr>
            <w:rFonts w:ascii="Times New Roman" w:hAnsi="Times New Roman"/>
            <w:noProof/>
          </w:rPr>
          <w:drawing>
            <wp:inline distT="0" distB="0" distL="0" distR="0" wp14:anchorId="07227320" wp14:editId="72B66786">
              <wp:extent cx="5274310" cy="29076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grayscl/>
                        <a:extLst>
                          <a:ext uri="{28A0092B-C50C-407E-A947-70E740481C1C}">
                            <a14:useLocalDpi xmlns:a14="http://schemas.microsoft.com/office/drawing/2010/main" val="0"/>
                          </a:ext>
                        </a:extLst>
                      </a:blip>
                      <a:srcRect t="4743"/>
                      <a:stretch/>
                    </pic:blipFill>
                    <pic:spPr bwMode="auto">
                      <a:xfrm>
                        <a:off x="0" y="0"/>
                        <a:ext cx="5274310" cy="2907665"/>
                      </a:xfrm>
                      <a:prstGeom prst="rect">
                        <a:avLst/>
                      </a:prstGeom>
                      <a:noFill/>
                      <a:ln>
                        <a:noFill/>
                      </a:ln>
                      <a:extLst>
                        <a:ext uri="{53640926-AAD7-44D8-BBD7-CCE9431645EC}">
                          <a14:shadowObscured xmlns:a14="http://schemas.microsoft.com/office/drawing/2010/main"/>
                        </a:ext>
                      </a:extLst>
                    </pic:spPr>
                  </pic:pic>
                </a:graphicData>
              </a:graphic>
            </wp:inline>
          </w:drawing>
        </w:r>
      </w:del>
    </w:p>
    <w:p w14:paraId="25A72C3D" w14:textId="06ACC4F5" w:rsidR="00C12045" w:rsidRPr="002371E1" w:rsidDel="007978C2" w:rsidRDefault="00C12045" w:rsidP="002060E7">
      <w:pPr>
        <w:jc w:val="center"/>
        <w:rPr>
          <w:del w:id="415" w:author="JAY" w:date="2019-09-03T14:11:00Z"/>
          <w:rFonts w:ascii="Times New Roman" w:hAnsi="Times New Roman"/>
        </w:rPr>
      </w:pPr>
      <w:del w:id="416" w:author="JAY" w:date="2019-09-03T14:11:00Z">
        <w:r w:rsidRPr="002371E1" w:rsidDel="007978C2">
          <w:rPr>
            <w:rFonts w:ascii="Times New Roman" w:hAnsi="Times New Roman" w:hint="eastAsia"/>
          </w:rPr>
          <w:delText>图</w:delText>
        </w:r>
        <w:r w:rsidR="006709C6" w:rsidRPr="002371E1" w:rsidDel="007978C2">
          <w:rPr>
            <w:rFonts w:ascii="Times New Roman" w:hAnsi="Times New Roman" w:hint="eastAsia"/>
          </w:rPr>
          <w:delText>6</w:delText>
        </w:r>
        <w:r w:rsidR="006709C6" w:rsidRPr="002371E1" w:rsidDel="007978C2">
          <w:rPr>
            <w:rFonts w:ascii="Times New Roman" w:hAnsi="Times New Roman"/>
          </w:rPr>
          <w:delText xml:space="preserve"> </w:delText>
        </w:r>
        <w:r w:rsidRPr="002371E1" w:rsidDel="007978C2">
          <w:rPr>
            <w:rFonts w:ascii="Times New Roman" w:eastAsia="宋体" w:hAnsi="Times New Roman" w:hint="eastAsia"/>
          </w:rPr>
          <w:delText>S</w:delText>
        </w:r>
        <w:r w:rsidRPr="002371E1" w:rsidDel="007978C2">
          <w:rPr>
            <w:rFonts w:ascii="Times New Roman" w:eastAsia="宋体" w:hAnsi="Times New Roman"/>
          </w:rPr>
          <w:delText>VR</w:delText>
        </w:r>
        <w:r w:rsidRPr="002371E1" w:rsidDel="007978C2">
          <w:rPr>
            <w:rFonts w:ascii="Times New Roman" w:hAnsi="Times New Roman" w:hint="eastAsia"/>
          </w:rPr>
          <w:delText>预测值与实际值对比图</w:delText>
        </w:r>
      </w:del>
    </w:p>
    <w:p w14:paraId="018DC483" w14:textId="58873E33" w:rsidR="008E1FBA" w:rsidRPr="002371E1" w:rsidRDefault="000534C5" w:rsidP="008C050B">
      <w:pPr>
        <w:pStyle w:val="3"/>
        <w:rPr>
          <w:rFonts w:ascii="Times New Roman" w:hAnsi="Times New Roman"/>
          <w:b/>
        </w:rPr>
      </w:pPr>
      <w:r w:rsidRPr="002371E1">
        <w:rPr>
          <w:rFonts w:ascii="Times New Roman" w:hAnsi="Times New Roman" w:hint="eastAsia"/>
        </w:rPr>
        <w:t>L</w:t>
      </w:r>
      <w:r w:rsidRPr="002371E1">
        <w:rPr>
          <w:rFonts w:ascii="Times New Roman" w:hAnsi="Times New Roman"/>
        </w:rPr>
        <w:t>STM</w:t>
      </w:r>
    </w:p>
    <w:p w14:paraId="5DB7B5DA" w14:textId="108207D0" w:rsidR="00A9110B" w:rsidRPr="002371E1" w:rsidRDefault="00D95DCF" w:rsidP="006C0AA5">
      <w:pPr>
        <w:pStyle w:val="4"/>
        <w:rPr>
          <w:rFonts w:ascii="Times New Roman" w:hAnsi="Times New Roman"/>
        </w:rPr>
      </w:pPr>
      <w:r w:rsidRPr="002371E1">
        <w:rPr>
          <w:rFonts w:ascii="Times New Roman" w:hAnsi="Times New Roman" w:hint="eastAsia"/>
        </w:rPr>
        <w:t>①</w:t>
      </w:r>
      <w:r w:rsidR="006C0AA5" w:rsidRPr="002371E1">
        <w:rPr>
          <w:rFonts w:ascii="Times New Roman" w:hAnsi="Times New Roman" w:hint="eastAsia"/>
        </w:rPr>
        <w:t xml:space="preserve"> </w:t>
      </w:r>
      <w:r w:rsidRPr="002371E1">
        <w:rPr>
          <w:rFonts w:ascii="Times New Roman" w:hAnsi="Times New Roman" w:hint="eastAsia"/>
        </w:rPr>
        <w:t>数据相关性分析</w:t>
      </w:r>
    </w:p>
    <w:p w14:paraId="12BF46BC" w14:textId="65489C4F" w:rsidR="00013AE6" w:rsidRPr="002371E1" w:rsidRDefault="00D95DCF" w:rsidP="00013AE6">
      <w:pPr>
        <w:ind w:firstLine="420"/>
        <w:rPr>
          <w:rFonts w:ascii="Times New Roman" w:hAnsi="Times New Roman"/>
        </w:rPr>
      </w:pPr>
      <w:r w:rsidRPr="002371E1">
        <w:rPr>
          <w:rFonts w:ascii="Times New Roman" w:hAnsi="Times New Roman" w:hint="eastAsia"/>
        </w:rPr>
        <w:t>L</w:t>
      </w:r>
      <w:r w:rsidRPr="002371E1">
        <w:rPr>
          <w:rFonts w:ascii="Times New Roman" w:hAnsi="Times New Roman"/>
        </w:rPr>
        <w:t>STM</w:t>
      </w:r>
      <w:r w:rsidRPr="002371E1">
        <w:rPr>
          <w:rFonts w:ascii="Times New Roman" w:hAnsi="Times New Roman" w:hint="eastAsia"/>
        </w:rPr>
        <w:t>支持相关性强的数据间的统一预测</w:t>
      </w:r>
      <w:r w:rsidR="008F5E22" w:rsidRPr="002371E1">
        <w:rPr>
          <w:rFonts w:ascii="Times New Roman" w:hAnsi="Times New Roman" w:hint="eastAsia"/>
        </w:rPr>
        <w:t>，即在各站点数据相关性强的条件下，可以将所有站点的所有数据作为统一的输入进行预测。因此首先采用</w:t>
      </w:r>
      <w:r w:rsidR="001C3C76" w:rsidRPr="002371E1">
        <w:rPr>
          <w:rFonts w:ascii="Times New Roman" w:hAnsi="Times New Roman" w:hint="eastAsia"/>
        </w:rPr>
        <w:t>皮尔逊相关系数法</w:t>
      </w:r>
      <w:r w:rsidR="008F5E22" w:rsidRPr="002371E1">
        <w:rPr>
          <w:rFonts w:ascii="Times New Roman" w:hAnsi="Times New Roman" w:hint="eastAsia"/>
        </w:rPr>
        <w:t>度量各站点案件量的相关性。</w:t>
      </w:r>
      <w:r w:rsidR="001C3C76" w:rsidRPr="002371E1">
        <w:rPr>
          <w:rFonts w:ascii="Times New Roman" w:hAnsi="Times New Roman" w:hint="eastAsia"/>
        </w:rPr>
        <w:t>皮尔逊相关系数法是一种精确度量两个变量间关系密切程度的统计学方法</w:t>
      </w:r>
      <w:r w:rsidR="00013AE6" w:rsidRPr="002371E1">
        <w:rPr>
          <w:rFonts w:ascii="Times New Roman" w:hAnsi="Times New Roman" w:hint="eastAsia"/>
        </w:rPr>
        <w:t>。</w:t>
      </w:r>
    </w:p>
    <w:p w14:paraId="2EDDFCC6" w14:textId="7BBCCB33" w:rsidR="00DE7A92" w:rsidRPr="002371E1" w:rsidRDefault="00BC3206" w:rsidP="00DE7A92">
      <w:pPr>
        <w:ind w:firstLine="420"/>
        <w:rPr>
          <w:rFonts w:ascii="Times New Roman" w:hAnsi="Times New Roman"/>
        </w:rPr>
      </w:pPr>
      <w:r w:rsidRPr="002371E1">
        <w:rPr>
          <w:rFonts w:ascii="Times New Roman" w:hAnsi="Times New Roman" w:hint="eastAsia"/>
        </w:rPr>
        <w:t>将</w:t>
      </w:r>
      <w:r w:rsidR="001C3C76" w:rsidRPr="002371E1">
        <w:rPr>
          <w:rFonts w:ascii="Times New Roman" w:hAnsi="Times New Roman" w:hint="eastAsia"/>
        </w:rPr>
        <w:t>两个</w:t>
      </w:r>
      <w:r w:rsidR="001F3853" w:rsidRPr="002371E1">
        <w:rPr>
          <w:rFonts w:ascii="Times New Roman" w:hAnsi="Times New Roman" w:hint="eastAsia"/>
        </w:rPr>
        <w:t>站点</w:t>
      </w:r>
      <w:r w:rsidRPr="002371E1">
        <w:rPr>
          <w:rFonts w:ascii="Times New Roman" w:hAnsi="Times New Roman" w:hint="eastAsia"/>
        </w:rPr>
        <w:t>定义为</w:t>
      </w:r>
      <w:r w:rsidR="001F3853" w:rsidRPr="002371E1">
        <w:rPr>
          <w:rFonts w:ascii="Times New Roman" w:eastAsiaTheme="majorEastAsia" w:hAnsi="Times New Roman" w:cs="Times New Roman"/>
          <w:bCs/>
          <w:i/>
          <w:szCs w:val="32"/>
        </w:rPr>
        <w:t>x</w:t>
      </w:r>
      <w:r w:rsidR="001C3C76" w:rsidRPr="002371E1">
        <w:rPr>
          <w:rFonts w:ascii="Times New Roman" w:hAnsi="Times New Roman" w:hint="eastAsia"/>
        </w:rPr>
        <w:t>和</w:t>
      </w:r>
      <w:r w:rsidR="001F3853" w:rsidRPr="002371E1">
        <w:rPr>
          <w:rFonts w:ascii="Times New Roman" w:eastAsiaTheme="majorEastAsia" w:hAnsi="Times New Roman" w:cs="Times New Roman"/>
          <w:bCs/>
          <w:i/>
          <w:szCs w:val="32"/>
        </w:rPr>
        <w:t>y</w:t>
      </w:r>
      <w:r w:rsidR="001C3C76" w:rsidRPr="002371E1">
        <w:rPr>
          <w:rFonts w:ascii="Times New Roman" w:hAnsi="Times New Roman" w:hint="eastAsia"/>
        </w:rPr>
        <w:t>，</w:t>
      </w:r>
      <w:r w:rsidRPr="002371E1">
        <w:rPr>
          <w:rFonts w:ascii="Times New Roman" w:hAnsi="Times New Roman" w:hint="eastAsia"/>
        </w:rPr>
        <w:t>将</w:t>
      </w:r>
      <w:proofErr w:type="spellStart"/>
      <w:r w:rsidR="001F3853" w:rsidRPr="002371E1">
        <w:rPr>
          <w:rFonts w:ascii="Times New Roman" w:eastAsiaTheme="majorEastAsia" w:hAnsi="Times New Roman" w:cs="Times New Roman"/>
          <w:bCs/>
          <w:i/>
          <w:szCs w:val="32"/>
        </w:rPr>
        <w:t>i</w:t>
      </w:r>
      <w:proofErr w:type="spellEnd"/>
      <w:r w:rsidRPr="002371E1">
        <w:rPr>
          <w:rFonts w:ascii="Times New Roman" w:hAnsi="Times New Roman" w:hint="eastAsia"/>
        </w:rPr>
        <w:t>定义为</w:t>
      </w:r>
      <w:r w:rsidR="001F3853" w:rsidRPr="002371E1">
        <w:rPr>
          <w:rFonts w:ascii="Times New Roman" w:hAnsi="Times New Roman" w:hint="eastAsia"/>
        </w:rPr>
        <w:t>第</w:t>
      </w:r>
      <w:proofErr w:type="spellStart"/>
      <w:r w:rsidR="001F3853" w:rsidRPr="002371E1">
        <w:rPr>
          <w:rFonts w:ascii="Times New Roman" w:eastAsiaTheme="majorEastAsia" w:hAnsi="Times New Roman" w:cs="Times New Roman"/>
          <w:bCs/>
          <w:i/>
          <w:szCs w:val="32"/>
        </w:rPr>
        <w:t>i</w:t>
      </w:r>
      <w:proofErr w:type="spellEnd"/>
      <w:r w:rsidR="001F3853" w:rsidRPr="002371E1">
        <w:rPr>
          <w:rFonts w:ascii="Times New Roman" w:hAnsi="Times New Roman" w:hint="eastAsia"/>
        </w:rPr>
        <w:t>个月的案件数量</w:t>
      </w:r>
      <w:r w:rsidR="001C3C76" w:rsidRPr="002371E1">
        <w:rPr>
          <w:rFonts w:ascii="Times New Roman" w:hAnsi="Times New Roman" w:hint="eastAsia"/>
        </w:rPr>
        <w:t>，记为</w:t>
      </w:r>
      <w:r w:rsidR="001C3C76" w:rsidRPr="002371E1">
        <w:rPr>
          <w:rFonts w:ascii="Times New Roman" w:hAnsi="Times New Roman" w:hint="eastAsia"/>
        </w:rPr>
        <w:t>(</w:t>
      </w:r>
      <m:oMath>
        <m:sSub>
          <m:sSubPr>
            <m:ctrlPr>
              <w:rPr>
                <w:rFonts w:ascii="Cambria Math" w:hAnsi="Cambria Math" w:cs="宋体"/>
                <w:i/>
                <w:sz w:val="24"/>
                <w:szCs w:val="24"/>
              </w:rPr>
            </m:ctrlPr>
          </m:sSubPr>
          <m:e>
            <m:r>
              <w:rPr>
                <w:rFonts w:ascii="Cambria Math" w:hAnsi="Cambria Math"/>
              </w:rPr>
              <m:t>x</m:t>
            </m:r>
          </m:e>
          <m:sub>
            <m:r>
              <w:rPr>
                <w:rFonts w:ascii="Cambria Math" w:hAnsi="Cambria Math"/>
              </w:rPr>
              <m:t>i</m:t>
            </m:r>
          </m:sub>
        </m:sSub>
      </m:oMath>
      <w:r w:rsidR="001C3C76" w:rsidRPr="002371E1">
        <w:rPr>
          <w:rFonts w:ascii="Times New Roman" w:hAnsi="Times New Roman" w:hint="eastAsia"/>
        </w:rPr>
        <w:t>，</w:t>
      </w:r>
      <m:oMath>
        <m:sSub>
          <m:sSubPr>
            <m:ctrlPr>
              <w:rPr>
                <w:rFonts w:ascii="Cambria Math" w:hAnsi="Cambria Math" w:cs="宋体"/>
                <w:i/>
                <w:sz w:val="24"/>
                <w:szCs w:val="24"/>
              </w:rPr>
            </m:ctrlPr>
          </m:sSubPr>
          <m:e>
            <m:r>
              <w:rPr>
                <w:rFonts w:ascii="Cambria Math" w:hAnsi="Cambria Math"/>
              </w:rPr>
              <m:t>y</m:t>
            </m:r>
          </m:e>
          <m:sub>
            <m:r>
              <w:rPr>
                <w:rFonts w:ascii="Cambria Math" w:hAnsi="Cambria Math"/>
              </w:rPr>
              <m:t>i</m:t>
            </m:r>
          </m:sub>
        </m:sSub>
      </m:oMath>
      <w:r w:rsidR="001C3C76" w:rsidRPr="002371E1">
        <w:rPr>
          <w:rFonts w:ascii="Times New Roman" w:hAnsi="Times New Roman" w:hint="eastAsia"/>
        </w:rPr>
        <w:t>)(</w:t>
      </w:r>
      <w:proofErr w:type="spellStart"/>
      <w:r w:rsidR="004B2816" w:rsidRPr="002371E1">
        <w:rPr>
          <w:rFonts w:ascii="Times New Roman" w:eastAsiaTheme="majorEastAsia" w:hAnsi="Times New Roman" w:cs="Times New Roman"/>
          <w:bCs/>
          <w:i/>
          <w:szCs w:val="32"/>
        </w:rPr>
        <w:t>i</w:t>
      </w:r>
      <w:proofErr w:type="spellEnd"/>
      <w:r w:rsidR="001C3C76" w:rsidRPr="002371E1">
        <w:rPr>
          <w:rFonts w:ascii="Times New Roman" w:hAnsi="Times New Roman" w:hint="eastAsia"/>
        </w:rPr>
        <w:t>=1</w:t>
      </w:r>
      <w:r w:rsidR="001C3C76" w:rsidRPr="002371E1">
        <w:rPr>
          <w:rFonts w:ascii="Times New Roman" w:hAnsi="Times New Roman" w:hint="eastAsia"/>
        </w:rPr>
        <w:t>，</w:t>
      </w:r>
      <w:r w:rsidR="001C3C76" w:rsidRPr="002371E1">
        <w:rPr>
          <w:rFonts w:ascii="Times New Roman" w:hAnsi="Times New Roman" w:hint="eastAsia"/>
        </w:rPr>
        <w:t>2</w:t>
      </w:r>
      <w:r w:rsidR="001C3C76" w:rsidRPr="002371E1">
        <w:rPr>
          <w:rFonts w:ascii="Times New Roman" w:hAnsi="Times New Roman" w:hint="eastAsia"/>
        </w:rPr>
        <w:t>，···，</w:t>
      </w:r>
      <w:r w:rsidR="001C3C76" w:rsidRPr="002371E1">
        <w:rPr>
          <w:rFonts w:ascii="Times New Roman" w:hAnsi="Times New Roman" w:hint="eastAsia"/>
        </w:rPr>
        <w:t>n)</w:t>
      </w:r>
      <w:r w:rsidR="001C3C76" w:rsidRPr="002371E1">
        <w:rPr>
          <w:rFonts w:ascii="Times New Roman" w:hAnsi="Times New Roman" w:hint="eastAsia"/>
        </w:rPr>
        <w:t>，则</w:t>
      </w:r>
      <w:r w:rsidR="00013AE6" w:rsidRPr="002371E1">
        <w:rPr>
          <w:rFonts w:ascii="Times New Roman" w:hAnsi="Times New Roman" w:hint="eastAsia"/>
        </w:rPr>
        <w:t>应用皮尔逊相关系数法比较各站点的</w:t>
      </w:r>
      <w:r w:rsidR="001C3C76" w:rsidRPr="002371E1">
        <w:rPr>
          <w:rFonts w:ascii="Times New Roman" w:hAnsi="Times New Roman" w:hint="eastAsia"/>
        </w:rPr>
        <w:t>相关系数的数学表达式为</w:t>
      </w:r>
      <w:r w:rsidR="00FC3BDD" w:rsidRPr="002371E1">
        <w:rPr>
          <w:rFonts w:ascii="Times New Roman" w:hAnsi="Times New Roman" w:hint="eastAsia"/>
        </w:rPr>
        <w:t>：</w:t>
      </w:r>
    </w:p>
    <w:tbl>
      <w:tblPr>
        <w:tblStyle w:val="af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4"/>
        <w:gridCol w:w="2772"/>
      </w:tblGrid>
      <w:tr w:rsidR="00DE7A92" w:rsidRPr="002371E1" w14:paraId="6485BD52" w14:textId="77777777" w:rsidTr="00975E92">
        <w:tc>
          <w:tcPr>
            <w:tcW w:w="5524" w:type="dxa"/>
            <w:vAlign w:val="center"/>
          </w:tcPr>
          <w:p w14:paraId="69269489" w14:textId="77777777" w:rsidR="00DE7A92" w:rsidRPr="002371E1" w:rsidRDefault="00DE7A92" w:rsidP="00975E92">
            <w:pPr>
              <w:jc w:val="center"/>
              <w:rPr>
                <w:rFonts w:ascii="Times New Roman" w:hAnsi="Times New Roman"/>
              </w:rPr>
            </w:pPr>
            <m:oMathPara>
              <m:oMath>
                <m:r>
                  <w:rPr>
                    <w:rFonts w:ascii="Cambria Math" w:hAnsi="Cambria Math"/>
                  </w:rPr>
                  <m:t>pearson</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N</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 xml:space="preserve"> </m:t>
                                </m:r>
                              </m:e>
                            </m:nary>
                            <m:r>
                              <w:rPr>
                                <w:rFonts w:ascii="Cambria Math" w:hAnsi="Cambria Math"/>
                              </w:rPr>
                              <m:t xml:space="preserve"> </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r>
                                      <w:rPr>
                                        <w:rFonts w:ascii="Cambria Math" w:hAnsi="Cambria Math"/>
                                      </w:rPr>
                                      <m:t>)</m:t>
                                    </m:r>
                                  </m:e>
                                  <m:sup>
                                    <m:r>
                                      <w:rPr>
                                        <w:rFonts w:ascii="Cambria Math" w:hAnsi="Cambria Math"/>
                                      </w:rPr>
                                      <m:t>2</m:t>
                                    </m:r>
                                  </m:sup>
                                </m:sSup>
                                <m:r>
                                  <w:rPr>
                                    <w:rFonts w:ascii="Cambria Math" w:hAnsi="Cambria Math"/>
                                  </w:rPr>
                                  <m:t xml:space="preserve"> </m:t>
                                </m:r>
                              </m:e>
                            </m:nary>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m:t>
                                    </m:r>
                                  </m:e>
                                  <m:sup>
                                    <m:r>
                                      <w:rPr>
                                        <w:rFonts w:ascii="Cambria Math" w:hAnsi="Cambria Math"/>
                                      </w:rPr>
                                      <m:t>2</m:t>
                                    </m:r>
                                  </m:sup>
                                </m:sSup>
                                <m:r>
                                  <w:rPr>
                                    <w:rFonts w:ascii="Cambria Math" w:hAnsi="Cambria Math"/>
                                  </w:rPr>
                                  <m:t xml:space="preserve"> </m:t>
                                </m:r>
                              </m:e>
                            </m:nary>
                          </m:e>
                        </m:rad>
                      </m:den>
                    </m:f>
                  </m:e>
                </m:d>
              </m:oMath>
            </m:oMathPara>
          </w:p>
        </w:tc>
        <w:tc>
          <w:tcPr>
            <w:tcW w:w="2772" w:type="dxa"/>
            <w:vAlign w:val="center"/>
          </w:tcPr>
          <w:p w14:paraId="081D3BA4" w14:textId="354F3BA9" w:rsidR="00DE7A92" w:rsidRPr="002371E1" w:rsidRDefault="00DE7A92" w:rsidP="00975E92">
            <w:pPr>
              <w:jc w:val="right"/>
              <w:rPr>
                <w:rFonts w:ascii="Times New Roman" w:hAnsi="Times New Roman"/>
              </w:rPr>
            </w:pPr>
            <w:r w:rsidRPr="002371E1">
              <w:rPr>
                <w:rFonts w:ascii="Times New Roman" w:hAnsi="Times New Roman" w:hint="eastAsia"/>
              </w:rPr>
              <w:t>公式</w:t>
            </w:r>
            <w:del w:id="417" w:author="JAY" w:date="2019-09-03T15:48:00Z">
              <w:r w:rsidR="00E14438" w:rsidRPr="002371E1" w:rsidDel="001B79A5">
                <w:rPr>
                  <w:rFonts w:ascii="Times New Roman" w:eastAsiaTheme="majorEastAsia" w:hAnsi="Times New Roman" w:cs="Times New Roman" w:hint="eastAsia"/>
                  <w:bCs/>
                  <w:szCs w:val="32"/>
                </w:rPr>
                <w:delText>6</w:delText>
              </w:r>
            </w:del>
            <w:ins w:id="418" w:author="JAY" w:date="2019-09-03T15:48:00Z">
              <w:r w:rsidR="001B79A5">
                <w:rPr>
                  <w:rFonts w:ascii="Times New Roman" w:eastAsiaTheme="majorEastAsia" w:hAnsi="Times New Roman" w:cs="Times New Roman" w:hint="eastAsia"/>
                  <w:bCs/>
                  <w:szCs w:val="32"/>
                </w:rPr>
                <w:t>2</w:t>
              </w:r>
            </w:ins>
          </w:p>
        </w:tc>
      </w:tr>
    </w:tbl>
    <w:p w14:paraId="7919AD9F" w14:textId="77777777" w:rsidR="00DE7A92" w:rsidRPr="002371E1" w:rsidRDefault="00DE7A92" w:rsidP="00DE7A92">
      <w:pPr>
        <w:ind w:firstLine="420"/>
        <w:rPr>
          <w:rFonts w:ascii="Times New Roman" w:hAnsi="Times New Roman"/>
        </w:rPr>
      </w:pPr>
    </w:p>
    <w:p w14:paraId="755A5A0A" w14:textId="1536F9CB" w:rsidR="00013AE6" w:rsidRPr="002371E1" w:rsidRDefault="00BC3206" w:rsidP="00DE7A92">
      <w:pPr>
        <w:rPr>
          <w:rFonts w:ascii="Times New Roman" w:hAnsi="Times New Roman"/>
        </w:rPr>
      </w:pPr>
      <w:r w:rsidRPr="002371E1">
        <w:rPr>
          <w:rFonts w:ascii="Times New Roman" w:hAnsi="Times New Roman" w:hint="eastAsia"/>
        </w:rPr>
        <w:t>相关系数</w:t>
      </w:r>
      <w:r w:rsidRPr="002371E1">
        <w:rPr>
          <w:rFonts w:ascii="Times New Roman" w:hAnsi="Times New Roman" w:hint="eastAsia"/>
        </w:rPr>
        <w:t>r</w:t>
      </w:r>
      <w:r w:rsidRPr="002371E1">
        <w:rPr>
          <w:rFonts w:ascii="Times New Roman" w:hAnsi="Times New Roman" w:hint="eastAsia"/>
        </w:rPr>
        <w:t>的取值范围在</w:t>
      </w:r>
      <w:r w:rsidRPr="002371E1">
        <w:rPr>
          <w:rFonts w:ascii="Times New Roman" w:hAnsi="Times New Roman" w:hint="eastAsia"/>
        </w:rPr>
        <w:t>-1</w:t>
      </w:r>
      <w:r w:rsidRPr="002371E1">
        <w:rPr>
          <w:rFonts w:ascii="Times New Roman" w:hAnsi="Times New Roman" w:hint="eastAsia"/>
        </w:rPr>
        <w:t>和</w:t>
      </w:r>
      <w:r w:rsidRPr="002371E1">
        <w:rPr>
          <w:rFonts w:ascii="Times New Roman" w:hAnsi="Times New Roman" w:hint="eastAsia"/>
        </w:rPr>
        <w:t>+1</w:t>
      </w:r>
      <w:r w:rsidRPr="002371E1">
        <w:rPr>
          <w:rFonts w:ascii="Times New Roman" w:hAnsi="Times New Roman" w:hint="eastAsia"/>
        </w:rPr>
        <w:t>之间，即</w:t>
      </w:r>
      <w:r w:rsidRPr="002371E1">
        <w:rPr>
          <w:rFonts w:ascii="Times New Roman" w:hAnsi="Times New Roman" w:hint="eastAsia"/>
        </w:rPr>
        <w:t>|</w:t>
      </w:r>
      <w:r w:rsidRPr="002371E1">
        <w:rPr>
          <w:rFonts w:ascii="Times New Roman" w:hAnsi="Times New Roman" w:hint="eastAsia"/>
          <w:i/>
          <w:iCs/>
        </w:rPr>
        <w:t>r</w:t>
      </w:r>
      <w:r w:rsidRPr="002371E1">
        <w:rPr>
          <w:rFonts w:ascii="Times New Roman" w:hAnsi="Times New Roman" w:hint="eastAsia"/>
        </w:rPr>
        <w:t>|</w:t>
      </w:r>
      <w:r w:rsidRPr="002371E1">
        <w:rPr>
          <w:rFonts w:ascii="Times New Roman" w:hAnsi="Times New Roman" w:hint="eastAsia"/>
        </w:rPr>
        <w:t>≤</w:t>
      </w:r>
      <w:r w:rsidRPr="002371E1">
        <w:rPr>
          <w:rFonts w:ascii="Times New Roman" w:hAnsi="Times New Roman" w:hint="eastAsia"/>
        </w:rPr>
        <w:t>1</w:t>
      </w:r>
      <w:r w:rsidRPr="002371E1">
        <w:rPr>
          <w:rFonts w:ascii="Times New Roman" w:hAnsi="Times New Roman" w:hint="eastAsia"/>
        </w:rPr>
        <w:t>。</w:t>
      </w:r>
      <w:r w:rsidRPr="002371E1">
        <w:rPr>
          <w:rFonts w:ascii="Times New Roman" w:hAnsi="Times New Roman" w:hint="eastAsia"/>
        </w:rPr>
        <w:t>|</w:t>
      </w:r>
      <w:r w:rsidRPr="002371E1">
        <w:rPr>
          <w:rFonts w:ascii="Times New Roman" w:hAnsi="Times New Roman" w:hint="eastAsia"/>
          <w:i/>
          <w:iCs/>
        </w:rPr>
        <w:t>r</w:t>
      </w:r>
      <w:r w:rsidRPr="002371E1">
        <w:rPr>
          <w:rFonts w:ascii="Times New Roman" w:hAnsi="Times New Roman" w:hint="eastAsia"/>
        </w:rPr>
        <w:t>|</w:t>
      </w:r>
      <w:r w:rsidRPr="002371E1">
        <w:rPr>
          <w:rFonts w:ascii="Times New Roman" w:hAnsi="Times New Roman" w:hint="eastAsia"/>
        </w:rPr>
        <w:t>越接近</w:t>
      </w:r>
      <w:r w:rsidR="00013AE6" w:rsidRPr="002371E1">
        <w:rPr>
          <w:rFonts w:ascii="Times New Roman" w:hAnsi="Times New Roman" w:hint="eastAsia"/>
        </w:rPr>
        <w:t>于</w:t>
      </w:r>
      <w:r w:rsidRPr="002371E1">
        <w:rPr>
          <w:rFonts w:ascii="Times New Roman" w:hAnsi="Times New Roman" w:hint="eastAsia"/>
        </w:rPr>
        <w:t>1</w:t>
      </w:r>
      <w:r w:rsidRPr="002371E1">
        <w:rPr>
          <w:rFonts w:ascii="Times New Roman" w:hAnsi="Times New Roman" w:hint="eastAsia"/>
        </w:rPr>
        <w:t>，则表明</w:t>
      </w:r>
      <w:r w:rsidR="00013AE6" w:rsidRPr="002371E1">
        <w:rPr>
          <w:rFonts w:ascii="Times New Roman" w:eastAsiaTheme="majorEastAsia" w:hAnsi="Times New Roman" w:cs="Times New Roman"/>
          <w:bCs/>
          <w:i/>
          <w:szCs w:val="32"/>
        </w:rPr>
        <w:t>x</w:t>
      </w:r>
      <w:r w:rsidR="00013AE6" w:rsidRPr="002371E1">
        <w:rPr>
          <w:rFonts w:ascii="Times New Roman" w:hAnsi="Times New Roman" w:hint="eastAsia"/>
        </w:rPr>
        <w:t>站点</w:t>
      </w:r>
      <w:r w:rsidRPr="002371E1">
        <w:rPr>
          <w:rFonts w:ascii="Times New Roman" w:hAnsi="Times New Roman" w:hint="eastAsia"/>
        </w:rPr>
        <w:t>与</w:t>
      </w:r>
      <w:r w:rsidR="00013AE6" w:rsidRPr="002371E1">
        <w:rPr>
          <w:rFonts w:ascii="Times New Roman" w:eastAsiaTheme="majorEastAsia" w:hAnsi="Times New Roman" w:cs="Times New Roman"/>
          <w:bCs/>
          <w:i/>
          <w:szCs w:val="32"/>
        </w:rPr>
        <w:t>y</w:t>
      </w:r>
      <w:r w:rsidR="00013AE6" w:rsidRPr="002371E1">
        <w:rPr>
          <w:rFonts w:ascii="Times New Roman" w:hAnsi="Times New Roman" w:hint="eastAsia"/>
        </w:rPr>
        <w:t>站点</w:t>
      </w:r>
      <w:r w:rsidRPr="002371E1">
        <w:rPr>
          <w:rFonts w:ascii="Times New Roman" w:hAnsi="Times New Roman" w:hint="eastAsia"/>
        </w:rPr>
        <w:t>线性相关程度越高。当</w:t>
      </w:r>
      <w:r w:rsidRPr="002371E1">
        <w:rPr>
          <w:rFonts w:ascii="Times New Roman" w:hAnsi="Times New Roman" w:hint="eastAsia"/>
        </w:rPr>
        <w:t>r=-1</w:t>
      </w:r>
      <w:r w:rsidRPr="002371E1">
        <w:rPr>
          <w:rFonts w:ascii="Times New Roman" w:hAnsi="Times New Roman" w:hint="eastAsia"/>
        </w:rPr>
        <w:t>时，</w:t>
      </w:r>
      <w:r w:rsidRPr="002371E1">
        <w:rPr>
          <w:rFonts w:ascii="Times New Roman" w:eastAsiaTheme="majorEastAsia" w:hAnsi="Times New Roman" w:cs="Times New Roman"/>
          <w:bCs/>
          <w:i/>
          <w:szCs w:val="32"/>
        </w:rPr>
        <w:t>x</w:t>
      </w:r>
      <w:r w:rsidRPr="002371E1">
        <w:rPr>
          <w:rFonts w:ascii="Times New Roman" w:hAnsi="Times New Roman" w:hint="eastAsia"/>
        </w:rPr>
        <w:t>站点与</w:t>
      </w:r>
      <w:r w:rsidRPr="002371E1">
        <w:rPr>
          <w:rFonts w:ascii="Times New Roman" w:eastAsiaTheme="majorEastAsia" w:hAnsi="Times New Roman" w:cs="Times New Roman"/>
          <w:bCs/>
          <w:i/>
          <w:szCs w:val="32"/>
        </w:rPr>
        <w:t>y</w:t>
      </w:r>
      <w:r w:rsidRPr="002371E1">
        <w:rPr>
          <w:rFonts w:ascii="Times New Roman" w:hAnsi="Times New Roman" w:hint="eastAsia"/>
        </w:rPr>
        <w:t>站点之间为完全负线性相关关系；当</w:t>
      </w:r>
      <w:r w:rsidRPr="002371E1">
        <w:rPr>
          <w:rFonts w:ascii="Times New Roman" w:hAnsi="Times New Roman" w:hint="eastAsia"/>
          <w:i/>
          <w:iCs/>
        </w:rPr>
        <w:t>r</w:t>
      </w:r>
      <w:r w:rsidRPr="002371E1">
        <w:rPr>
          <w:rFonts w:ascii="Times New Roman" w:hAnsi="Times New Roman" w:hint="eastAsia"/>
        </w:rPr>
        <w:t>=+1</w:t>
      </w:r>
      <w:r w:rsidRPr="002371E1">
        <w:rPr>
          <w:rFonts w:ascii="Times New Roman" w:hAnsi="Times New Roman" w:hint="eastAsia"/>
        </w:rPr>
        <w:t>，</w:t>
      </w:r>
      <w:r w:rsidRPr="002371E1">
        <w:rPr>
          <w:rFonts w:ascii="Times New Roman" w:eastAsiaTheme="majorEastAsia" w:hAnsi="Times New Roman" w:cs="Times New Roman"/>
          <w:bCs/>
          <w:i/>
          <w:szCs w:val="32"/>
        </w:rPr>
        <w:t>x</w:t>
      </w:r>
      <w:r w:rsidRPr="002371E1">
        <w:rPr>
          <w:rFonts w:ascii="Times New Roman" w:hAnsi="Times New Roman" w:hint="eastAsia"/>
        </w:rPr>
        <w:t>站点与</w:t>
      </w:r>
      <w:r w:rsidRPr="002371E1">
        <w:rPr>
          <w:rFonts w:ascii="Times New Roman" w:eastAsiaTheme="majorEastAsia" w:hAnsi="Times New Roman" w:cs="Times New Roman"/>
          <w:bCs/>
          <w:i/>
          <w:szCs w:val="32"/>
        </w:rPr>
        <w:t>y</w:t>
      </w:r>
      <w:r w:rsidRPr="002371E1">
        <w:rPr>
          <w:rFonts w:ascii="Times New Roman" w:hAnsi="Times New Roman" w:hint="eastAsia"/>
        </w:rPr>
        <w:t>站点之间为完全正线性相关关系；当</w:t>
      </w:r>
      <w:r w:rsidRPr="002371E1">
        <w:rPr>
          <w:rFonts w:ascii="Times New Roman" w:hAnsi="Times New Roman" w:hint="eastAsia"/>
        </w:rPr>
        <w:t>r=0</w:t>
      </w:r>
      <w:r w:rsidRPr="002371E1">
        <w:rPr>
          <w:rFonts w:ascii="Times New Roman" w:hAnsi="Times New Roman" w:hint="eastAsia"/>
        </w:rPr>
        <w:t>时，</w:t>
      </w:r>
      <w:r w:rsidRPr="002371E1">
        <w:rPr>
          <w:rFonts w:ascii="Times New Roman" w:eastAsiaTheme="majorEastAsia" w:hAnsi="Times New Roman" w:cs="Times New Roman"/>
          <w:bCs/>
          <w:i/>
          <w:szCs w:val="32"/>
        </w:rPr>
        <w:t>x</w:t>
      </w:r>
      <w:r w:rsidRPr="002371E1">
        <w:rPr>
          <w:rFonts w:ascii="Times New Roman" w:hAnsi="Times New Roman" w:hint="eastAsia"/>
        </w:rPr>
        <w:t>站点与</w:t>
      </w:r>
      <w:r w:rsidRPr="002371E1">
        <w:rPr>
          <w:rFonts w:ascii="Times New Roman" w:eastAsiaTheme="majorEastAsia" w:hAnsi="Times New Roman" w:cs="Times New Roman"/>
          <w:bCs/>
          <w:i/>
          <w:szCs w:val="32"/>
        </w:rPr>
        <w:t>y</w:t>
      </w:r>
      <w:r w:rsidRPr="002371E1">
        <w:rPr>
          <w:rFonts w:ascii="Times New Roman" w:hAnsi="Times New Roman" w:hint="eastAsia"/>
        </w:rPr>
        <w:t>站点之间不存在线性相关关系。</w:t>
      </w:r>
    </w:p>
    <w:p w14:paraId="6F2D1E59" w14:textId="50CEA067" w:rsidR="00244BB9" w:rsidRPr="002371E1" w:rsidRDefault="00013AE6" w:rsidP="00013AE6">
      <w:pPr>
        <w:ind w:firstLine="420"/>
        <w:rPr>
          <w:rFonts w:ascii="Times New Roman" w:hAnsi="Times New Roman"/>
        </w:rPr>
      </w:pPr>
      <w:r w:rsidRPr="002371E1">
        <w:rPr>
          <w:rFonts w:ascii="Times New Roman" w:hAnsi="Times New Roman" w:hint="eastAsia"/>
        </w:rPr>
        <w:t>任意两个站点间的</w:t>
      </w:r>
      <w:r w:rsidR="00BC3206" w:rsidRPr="002371E1">
        <w:rPr>
          <w:rFonts w:ascii="Times New Roman" w:hAnsi="Times New Roman" w:hint="eastAsia"/>
        </w:rPr>
        <w:t>相关程度可分为以下几种情况：当</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0.8</w:t>
      </w:r>
      <w:r w:rsidR="00BC3206" w:rsidRPr="002371E1">
        <w:rPr>
          <w:rFonts w:ascii="Times New Roman" w:hAnsi="Times New Roman" w:hint="eastAsia"/>
        </w:rPr>
        <w:t>时，可视为</w:t>
      </w:r>
      <w:r w:rsidRPr="002371E1">
        <w:rPr>
          <w:rFonts w:ascii="Times New Roman" w:hAnsi="Times New Roman" w:hint="eastAsia"/>
        </w:rPr>
        <w:t>两站点</w:t>
      </w:r>
      <w:r w:rsidR="00BC3206" w:rsidRPr="002371E1">
        <w:rPr>
          <w:rFonts w:ascii="Times New Roman" w:hAnsi="Times New Roman" w:hint="eastAsia"/>
        </w:rPr>
        <w:t>高度相关；</w:t>
      </w:r>
      <w:r w:rsidRPr="002371E1">
        <w:rPr>
          <w:rFonts w:ascii="Times New Roman" w:hAnsi="Times New Roman" w:hint="eastAsia"/>
        </w:rPr>
        <w:t>当</w:t>
      </w:r>
      <w:r w:rsidR="00BC3206" w:rsidRPr="002371E1">
        <w:rPr>
          <w:rFonts w:ascii="Times New Roman" w:hAnsi="Times New Roman" w:hint="eastAsia"/>
        </w:rPr>
        <w:t>0.5</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0.8</w:t>
      </w:r>
      <w:r w:rsidR="00BC3206" w:rsidRPr="002371E1">
        <w:rPr>
          <w:rFonts w:ascii="Times New Roman" w:hAnsi="Times New Roman" w:hint="eastAsia"/>
        </w:rPr>
        <w:t>时，</w:t>
      </w:r>
      <w:r w:rsidRPr="002371E1">
        <w:rPr>
          <w:rFonts w:ascii="Times New Roman" w:hAnsi="Times New Roman" w:hint="eastAsia"/>
        </w:rPr>
        <w:t>可</w:t>
      </w:r>
      <w:r w:rsidR="00BC3206" w:rsidRPr="002371E1">
        <w:rPr>
          <w:rFonts w:ascii="Times New Roman" w:hAnsi="Times New Roman" w:hint="eastAsia"/>
        </w:rPr>
        <w:t>视为</w:t>
      </w:r>
      <w:r w:rsidRPr="002371E1">
        <w:rPr>
          <w:rFonts w:ascii="Times New Roman" w:hAnsi="Times New Roman" w:hint="eastAsia"/>
        </w:rPr>
        <w:t>两战点</w:t>
      </w:r>
      <w:r w:rsidR="00BC3206" w:rsidRPr="002371E1">
        <w:rPr>
          <w:rFonts w:ascii="Times New Roman" w:hAnsi="Times New Roman" w:hint="eastAsia"/>
        </w:rPr>
        <w:t>中度相关；</w:t>
      </w:r>
      <w:r w:rsidRPr="002371E1">
        <w:rPr>
          <w:rFonts w:ascii="Times New Roman" w:hAnsi="Times New Roman" w:hint="eastAsia"/>
        </w:rPr>
        <w:t>当</w:t>
      </w:r>
      <w:r w:rsidR="00BC3206" w:rsidRPr="002371E1">
        <w:rPr>
          <w:rFonts w:ascii="Times New Roman" w:hAnsi="Times New Roman" w:hint="eastAsia"/>
        </w:rPr>
        <w:t>0.3</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0.5</w:t>
      </w:r>
      <w:r w:rsidR="00BC3206" w:rsidRPr="002371E1">
        <w:rPr>
          <w:rFonts w:ascii="Times New Roman" w:hAnsi="Times New Roman" w:hint="eastAsia"/>
        </w:rPr>
        <w:t>时，</w:t>
      </w:r>
      <w:r w:rsidRPr="002371E1">
        <w:rPr>
          <w:rFonts w:ascii="Times New Roman" w:hAnsi="Times New Roman" w:hint="eastAsia"/>
        </w:rPr>
        <w:t>可</w:t>
      </w:r>
      <w:r w:rsidR="00BC3206" w:rsidRPr="002371E1">
        <w:rPr>
          <w:rFonts w:ascii="Times New Roman" w:hAnsi="Times New Roman" w:hint="eastAsia"/>
        </w:rPr>
        <w:t>视为</w:t>
      </w:r>
      <w:r w:rsidRPr="002371E1">
        <w:rPr>
          <w:rFonts w:ascii="Times New Roman" w:hAnsi="Times New Roman" w:hint="eastAsia"/>
        </w:rPr>
        <w:t>两站点</w:t>
      </w:r>
      <w:r w:rsidR="00BC3206" w:rsidRPr="002371E1">
        <w:rPr>
          <w:rFonts w:ascii="Times New Roman" w:hAnsi="Times New Roman" w:hint="eastAsia"/>
        </w:rPr>
        <w:t>低度相关；当</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0.3</w:t>
      </w:r>
      <w:r w:rsidR="00BC3206" w:rsidRPr="002371E1">
        <w:rPr>
          <w:rFonts w:ascii="Times New Roman" w:hAnsi="Times New Roman" w:hint="eastAsia"/>
        </w:rPr>
        <w:t>时，说明两</w:t>
      </w:r>
      <w:r w:rsidRPr="002371E1">
        <w:rPr>
          <w:rFonts w:ascii="Times New Roman" w:hAnsi="Times New Roman" w:hint="eastAsia"/>
        </w:rPr>
        <w:t>站点</w:t>
      </w:r>
      <w:r w:rsidR="00BC3206" w:rsidRPr="002371E1">
        <w:rPr>
          <w:rFonts w:ascii="Times New Roman" w:hAnsi="Times New Roman" w:hint="eastAsia"/>
        </w:rPr>
        <w:t>之间的相关程度极弱，可视为非线性相关</w:t>
      </w:r>
      <w:r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杨帆</w:instrText>
      </w:r>
      <w:r w:rsidR="00D5122E" w:rsidRPr="002371E1">
        <w:rPr>
          <w:rFonts w:ascii="Times New Roman" w:hAnsi="Times New Roman" w:hint="eastAsia"/>
        </w:rPr>
        <w:instrText>&lt;/Author&gt;&lt;Year&gt;2014&lt;/Year&gt;&lt;RecNum&gt;100&lt;/RecNum&gt;&lt;DisplayText&gt;&lt;style face="superscript"&gt;[15]&lt;/style&gt;&lt;/DisplayText&gt;&lt;record&gt;&lt;rec-number&gt;100&lt;/rec-number&gt;&lt;foreign-keys&gt;&lt;key app="EN" db-id="dsa2wvw0qde2s8efrrl52s0v2tt2z5pwz2sw" timestamp="1565589596"&gt;100&lt;/key&gt;&lt;/foreign-keys&gt;&lt;ref-type name="Journal Article"&gt;17&lt;/ref-type&gt;&lt;contributors&gt;&lt;authors&gt;&lt;author&gt;</w:instrText>
      </w:r>
      <w:r w:rsidR="00D5122E" w:rsidRPr="002371E1">
        <w:rPr>
          <w:rFonts w:ascii="Times New Roman" w:hAnsi="Times New Roman" w:hint="eastAsia"/>
        </w:rPr>
        <w:instrText>杨帆</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冯翔</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阮羚</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陈俊武</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夏荣</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陈昱龙</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金志辉</w:instrText>
      </w:r>
      <w:r w:rsidR="00D5122E" w:rsidRPr="002371E1">
        <w:rPr>
          <w:rFonts w:ascii="Times New Roman" w:hAnsi="Times New Roman" w:hint="eastAsia"/>
        </w:rPr>
        <w:instrText>&lt;/author&gt;&lt;/authors&gt;&lt;/contributors&gt;&lt;auth-address&gt;</w:instrText>
      </w:r>
      <w:r w:rsidR="00D5122E" w:rsidRPr="002371E1">
        <w:rPr>
          <w:rFonts w:ascii="Times New Roman" w:hAnsi="Times New Roman" w:hint="eastAsia"/>
        </w:rPr>
        <w:instrText>国网湖北省电力公司电力科学研究院国家电网公司电气设备现场试验技术重点实验室</w:instrText>
      </w:r>
      <w:r w:rsidR="00D5122E" w:rsidRPr="002371E1">
        <w:rPr>
          <w:rFonts w:ascii="Times New Roman" w:hAnsi="Times New Roman" w:hint="eastAsia"/>
        </w:rPr>
        <w:instrText>;</w:instrText>
      </w:r>
      <w:r w:rsidR="00D5122E" w:rsidRPr="002371E1">
        <w:rPr>
          <w:rFonts w:ascii="Times New Roman" w:hAnsi="Times New Roman" w:hint="eastAsia"/>
        </w:rPr>
        <w:instrText>华中科技大学电气与电子工程学院</w:instrText>
      </w:r>
      <w:r w:rsidR="00D5122E" w:rsidRPr="002371E1">
        <w:rPr>
          <w:rFonts w:ascii="Times New Roman" w:hAnsi="Times New Roman" w:hint="eastAsia"/>
        </w:rPr>
        <w:instrText>;</w:instrText>
      </w:r>
      <w:r w:rsidR="00D5122E" w:rsidRPr="002371E1">
        <w:rPr>
          <w:rFonts w:ascii="Times New Roman" w:hAnsi="Times New Roman" w:hint="eastAsia"/>
        </w:rPr>
        <w:instrText>中国电力科学研究院</w:instrText>
      </w:r>
      <w:r w:rsidR="00D5122E" w:rsidRPr="002371E1">
        <w:rPr>
          <w:rFonts w:ascii="Times New Roman" w:hAnsi="Times New Roman" w:hint="eastAsia"/>
        </w:rPr>
        <w:instrText>;</w:instrText>
      </w:r>
      <w:r w:rsidR="00D5122E" w:rsidRPr="002371E1">
        <w:rPr>
          <w:rFonts w:ascii="Times New Roman" w:hAnsi="Times New Roman" w:hint="eastAsia"/>
        </w:rPr>
        <w:instrText>武汉市规划研究院</w:instrText>
      </w:r>
      <w:r w:rsidR="00D5122E" w:rsidRPr="002371E1">
        <w:rPr>
          <w:rFonts w:ascii="Times New Roman" w:hAnsi="Times New Roman" w:hint="eastAsia"/>
        </w:rPr>
        <w:instrText>;</w:instrText>
      </w:r>
      <w:r w:rsidR="00D5122E" w:rsidRPr="002371E1">
        <w:rPr>
          <w:rFonts w:ascii="Times New Roman" w:hAnsi="Times New Roman" w:hint="eastAsia"/>
        </w:rPr>
        <w:instrText>国网武汉供电公司</w:instrText>
      </w:r>
      <w:r w:rsidR="00D5122E" w:rsidRPr="002371E1">
        <w:rPr>
          <w:rFonts w:ascii="Times New Roman" w:hAnsi="Times New Roman" w:hint="eastAsia"/>
        </w:rPr>
        <w:instrText>;&lt;/auth-address&gt;&lt;titles&gt;&lt;title&gt;</w:instrText>
      </w:r>
      <w:r w:rsidR="00D5122E" w:rsidRPr="002371E1">
        <w:rPr>
          <w:rFonts w:ascii="Times New Roman" w:hAnsi="Times New Roman" w:hint="eastAsia"/>
        </w:rPr>
        <w:instrText>基于皮尔逊相关系数法的水树枝与超低频介损的相关性研究</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高压电器</w:instrText>
      </w:r>
      <w:r w:rsidR="00D5122E" w:rsidRPr="002371E1">
        <w:rPr>
          <w:rFonts w:ascii="Times New Roman" w:hAnsi="Times New Roman" w:hint="eastAsia"/>
        </w:rPr>
        <w:instrText>&lt;/title&gt;&lt;/titles&gt;&lt;pages&gt;21-25+31&lt;/pages&gt;&lt;volume&gt;50&lt;/volume&gt;&lt;number&gt;06&lt;/number&gt;&lt;keywords&gt;&lt;keyword&gt;</w:instrText>
      </w:r>
      <w:r w:rsidR="00D5122E" w:rsidRPr="002371E1">
        <w:rPr>
          <w:rFonts w:ascii="Times New Roman" w:hAnsi="Times New Roman" w:hint="eastAsia"/>
        </w:rPr>
        <w:instrText>皮尔逊相关系数</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显著性水平</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水树枝</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介损</w:instrText>
      </w:r>
      <w:r w:rsidR="00D5122E" w:rsidRPr="002371E1">
        <w:rPr>
          <w:rFonts w:ascii="Times New Roman" w:hAnsi="Times New Roman" w:hint="eastAsia"/>
        </w:rPr>
        <w:instrText>&lt;/keyword&gt;&lt;/keywords&gt;&lt;dates&gt;&lt;year&gt;2014&lt;/year&gt;&lt;/dates&gt;&lt;isbn&gt;1001-1609&lt;/isbn&gt;&lt;call-num&gt;61-1127/TM&lt;/call-num&gt;&lt;urls&gt;&lt;/urls&gt;&lt;remote-database-provider&gt;Cnki&lt;/r</w:instrText>
      </w:r>
      <w:r w:rsidR="00D5122E" w:rsidRPr="002371E1">
        <w:rPr>
          <w:rFonts w:ascii="Times New Roman" w:hAnsi="Times New Roman"/>
        </w:rPr>
        <w:instrText>emote-database-provider&gt;&lt;/record&gt;&lt;/Cite&gt;&lt;/EndNote&gt;</w:instrText>
      </w:r>
      <w:r w:rsidRPr="002371E1">
        <w:rPr>
          <w:rFonts w:ascii="Times New Roman" w:hAnsi="Times New Roman"/>
        </w:rPr>
        <w:fldChar w:fldCharType="separate"/>
      </w:r>
      <w:r w:rsidR="00D5122E" w:rsidRPr="002371E1">
        <w:rPr>
          <w:rFonts w:ascii="Times New Roman" w:hAnsi="Times New Roman"/>
          <w:noProof/>
          <w:vertAlign w:val="superscript"/>
        </w:rPr>
        <w:t>[1</w:t>
      </w:r>
      <w:r w:rsidR="00D6664C">
        <w:rPr>
          <w:rFonts w:ascii="Times New Roman" w:hAnsi="Times New Roman" w:hint="eastAsia"/>
          <w:noProof/>
          <w:vertAlign w:val="superscript"/>
        </w:rPr>
        <w:t>4</w:t>
      </w:r>
      <w:r w:rsidR="00D5122E" w:rsidRPr="002371E1">
        <w:rPr>
          <w:rFonts w:ascii="Times New Roman" w:hAnsi="Times New Roman"/>
          <w:noProof/>
          <w:vertAlign w:val="superscript"/>
        </w:rPr>
        <w:t>]</w:t>
      </w:r>
      <w:r w:rsidRPr="002371E1">
        <w:rPr>
          <w:rFonts w:ascii="Times New Roman" w:hAnsi="Times New Roman"/>
        </w:rPr>
        <w:fldChar w:fldCharType="end"/>
      </w:r>
      <w:r w:rsidR="00BC3206" w:rsidRPr="002371E1">
        <w:rPr>
          <w:rFonts w:ascii="Times New Roman" w:hAnsi="Times New Roman" w:hint="eastAsia"/>
        </w:rPr>
        <w:t>。</w:t>
      </w:r>
    </w:p>
    <w:p w14:paraId="1D49A76C" w14:textId="4699238F" w:rsidR="00013AE6" w:rsidRPr="002371E1" w:rsidRDefault="00013AE6" w:rsidP="00FC3BDD">
      <w:pPr>
        <w:ind w:firstLine="420"/>
        <w:rPr>
          <w:rFonts w:ascii="Times New Roman" w:hAnsi="Times New Roman"/>
        </w:rPr>
      </w:pPr>
      <w:r w:rsidRPr="002371E1">
        <w:rPr>
          <w:rFonts w:ascii="Times New Roman" w:hAnsi="Times New Roman" w:hint="eastAsia"/>
        </w:rPr>
        <w:t>在无照经营游商网格化管理问题中，每两个站点间的相关系数值如图</w:t>
      </w:r>
      <w:del w:id="419" w:author="JAY" w:date="2019-09-03T14:32:00Z">
        <w:r w:rsidR="00FC3BDD" w:rsidRPr="002371E1" w:rsidDel="007B1EAE">
          <w:rPr>
            <w:rFonts w:ascii="Times New Roman" w:hAnsi="Times New Roman" w:hint="eastAsia"/>
          </w:rPr>
          <w:delText>7</w:delText>
        </w:r>
      </w:del>
      <w:ins w:id="420" w:author="JAY" w:date="2019-09-03T15:41:00Z">
        <w:r w:rsidR="00A63084">
          <w:rPr>
            <w:rFonts w:ascii="Times New Roman" w:hAnsi="Times New Roman" w:hint="eastAsia"/>
          </w:rPr>
          <w:t>4</w:t>
        </w:r>
      </w:ins>
      <w:r w:rsidRPr="002371E1">
        <w:rPr>
          <w:rFonts w:ascii="Times New Roman" w:hAnsi="Times New Roman" w:hint="eastAsia"/>
        </w:rPr>
        <w:t>所示。</w:t>
      </w:r>
      <w:r w:rsidR="004E41D8" w:rsidRPr="002371E1">
        <w:rPr>
          <w:rFonts w:ascii="Times New Roman" w:hAnsi="Times New Roman" w:hint="eastAsia"/>
        </w:rPr>
        <w:t>它的纵坐标代表相关系数</w:t>
      </w:r>
      <w:r w:rsidR="004E41D8" w:rsidRPr="002371E1">
        <w:rPr>
          <w:rFonts w:ascii="Times New Roman" w:hAnsi="Times New Roman" w:hint="eastAsia"/>
        </w:rPr>
        <w:t>r</w:t>
      </w:r>
      <w:r w:rsidR="004E41D8" w:rsidRPr="002371E1">
        <w:rPr>
          <w:rFonts w:ascii="Times New Roman" w:hAnsi="Times New Roman" w:hint="eastAsia"/>
        </w:rPr>
        <w:t>的值，横坐标代表站点</w:t>
      </w:r>
      <w:r w:rsidR="004E41D8" w:rsidRPr="002371E1">
        <w:rPr>
          <w:rFonts w:ascii="Times New Roman" w:eastAsiaTheme="majorEastAsia" w:hAnsi="Times New Roman" w:cs="Times New Roman"/>
          <w:bCs/>
          <w:i/>
          <w:szCs w:val="32"/>
        </w:rPr>
        <w:t>x</w:t>
      </w:r>
      <w:r w:rsidR="004E41D8" w:rsidRPr="002371E1">
        <w:rPr>
          <w:rFonts w:ascii="Times New Roman" w:eastAsiaTheme="majorEastAsia" w:hAnsi="Times New Roman" w:cs="Times New Roman" w:hint="eastAsia"/>
          <w:bCs/>
          <w:iCs/>
          <w:szCs w:val="32"/>
        </w:rPr>
        <w:t>，任意</w:t>
      </w:r>
      <w:r w:rsidR="004E41D8" w:rsidRPr="002371E1">
        <w:rPr>
          <w:rFonts w:ascii="Times New Roman" w:hAnsi="Times New Roman" w:hint="eastAsia"/>
        </w:rPr>
        <w:t>站点</w:t>
      </w:r>
      <w:r w:rsidR="004E41D8" w:rsidRPr="002371E1">
        <w:rPr>
          <w:rFonts w:ascii="Times New Roman" w:eastAsiaTheme="majorEastAsia" w:hAnsi="Times New Roman" w:cs="Times New Roman"/>
          <w:bCs/>
          <w:i/>
          <w:szCs w:val="32"/>
        </w:rPr>
        <w:t>x</w:t>
      </w:r>
      <w:r w:rsidR="004E41D8" w:rsidRPr="002371E1">
        <w:rPr>
          <w:rFonts w:ascii="Times New Roman" w:eastAsiaTheme="majorEastAsia" w:hAnsi="Times New Roman" w:cs="Times New Roman" w:hint="eastAsia"/>
          <w:bCs/>
          <w:iCs/>
          <w:szCs w:val="32"/>
        </w:rPr>
        <w:t>对应的散点为站点</w:t>
      </w:r>
      <w:r w:rsidR="004E41D8" w:rsidRPr="002371E1">
        <w:rPr>
          <w:rFonts w:ascii="Times New Roman" w:eastAsiaTheme="majorEastAsia" w:hAnsi="Times New Roman" w:cs="Times New Roman" w:hint="eastAsia"/>
          <w:bCs/>
          <w:i/>
          <w:szCs w:val="32"/>
        </w:rPr>
        <w:t>y</w:t>
      </w:r>
      <w:r w:rsidR="004E41D8" w:rsidRPr="002371E1">
        <w:rPr>
          <w:rFonts w:ascii="Times New Roman" w:eastAsiaTheme="majorEastAsia" w:hAnsi="Times New Roman" w:cs="Times New Roman" w:hint="eastAsia"/>
          <w:bCs/>
          <w:iCs/>
          <w:szCs w:val="32"/>
        </w:rPr>
        <w:t>。</w:t>
      </w:r>
      <w:r w:rsidR="00FC3BDD" w:rsidRPr="002371E1">
        <w:rPr>
          <w:rFonts w:ascii="Times New Roman" w:hAnsi="Times New Roman" w:hint="eastAsia"/>
        </w:rPr>
        <w:t>从图中可</w:t>
      </w:r>
      <w:r w:rsidR="00FC3BDD" w:rsidRPr="002371E1">
        <w:rPr>
          <w:rFonts w:ascii="Times New Roman" w:hAnsi="Times New Roman" w:hint="eastAsia"/>
        </w:rPr>
        <w:lastRenderedPageBreak/>
        <w:t>知，多数站点间呈中度相关或者低度相关，数据间的相关性强较弱，因此不适用于</w:t>
      </w:r>
      <w:r w:rsidR="00FC3BDD" w:rsidRPr="002371E1">
        <w:rPr>
          <w:rFonts w:ascii="Times New Roman" w:hAnsi="Times New Roman" w:hint="eastAsia"/>
        </w:rPr>
        <w:t>L</w:t>
      </w:r>
      <w:r w:rsidR="00FC3BDD" w:rsidRPr="002371E1">
        <w:rPr>
          <w:rFonts w:ascii="Times New Roman" w:hAnsi="Times New Roman"/>
        </w:rPr>
        <w:t>STM</w:t>
      </w:r>
      <w:r w:rsidR="00FC3BDD" w:rsidRPr="002371E1">
        <w:rPr>
          <w:rFonts w:ascii="Times New Roman" w:hAnsi="Times New Roman" w:hint="eastAsia"/>
        </w:rPr>
        <w:t>的统一预测，应该采用</w:t>
      </w:r>
      <w:r w:rsidR="00FC3BDD" w:rsidRPr="002371E1">
        <w:rPr>
          <w:rFonts w:ascii="Times New Roman" w:hAnsi="Times New Roman" w:hint="eastAsia"/>
        </w:rPr>
        <w:t>L</w:t>
      </w:r>
      <w:r w:rsidR="00FC3BDD" w:rsidRPr="002371E1">
        <w:rPr>
          <w:rFonts w:ascii="Times New Roman" w:hAnsi="Times New Roman"/>
        </w:rPr>
        <w:t>TSM</w:t>
      </w:r>
      <w:r w:rsidR="00FC3BDD" w:rsidRPr="002371E1">
        <w:rPr>
          <w:rFonts w:ascii="Times New Roman" w:hAnsi="Times New Roman" w:hint="eastAsia"/>
        </w:rPr>
        <w:t>的分站点预测。</w:t>
      </w:r>
    </w:p>
    <w:p w14:paraId="3264B7DD" w14:textId="381CF5DD" w:rsidR="00013AE6" w:rsidRPr="002371E1" w:rsidRDefault="00B23FFC" w:rsidP="00013AE6">
      <w:pPr>
        <w:jc w:val="center"/>
        <w:rPr>
          <w:rFonts w:ascii="Times New Roman" w:hAnsi="Times New Roman"/>
        </w:rPr>
      </w:pPr>
      <w:r w:rsidRPr="002371E1">
        <w:rPr>
          <w:rFonts w:ascii="Times New Roman" w:hAnsi="Times New Roman"/>
          <w:noProof/>
        </w:rPr>
        <w:drawing>
          <wp:inline distT="0" distB="0" distL="0" distR="0" wp14:anchorId="0BF25EA5" wp14:editId="3B7F0958">
            <wp:extent cx="5274310" cy="30480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8">
                      <a:grayscl/>
                      <a:extLst>
                        <a:ext uri="{28A0092B-C50C-407E-A947-70E740481C1C}">
                          <a14:useLocalDpi xmlns:a14="http://schemas.microsoft.com/office/drawing/2010/main" val="0"/>
                        </a:ext>
                      </a:extLst>
                    </a:blip>
                    <a:srcRect t="6323"/>
                    <a:stretch/>
                  </pic:blipFill>
                  <pic:spPr bwMode="auto">
                    <a:xfrm>
                      <a:off x="0" y="0"/>
                      <a:ext cx="527431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29E293D1" w14:textId="018F45AF" w:rsidR="00013AE6" w:rsidRDefault="00013AE6" w:rsidP="004E41D8">
      <w:pPr>
        <w:ind w:firstLine="420"/>
        <w:jc w:val="center"/>
        <w:rPr>
          <w:ins w:id="421" w:author="JAY" w:date="2019-09-03T17:13:00Z"/>
          <w:rFonts w:ascii="Times New Roman" w:hAnsi="Times New Roman"/>
        </w:rPr>
      </w:pPr>
      <w:r w:rsidRPr="002371E1">
        <w:rPr>
          <w:rFonts w:ascii="Times New Roman" w:hAnsi="Times New Roman" w:hint="eastAsia"/>
        </w:rPr>
        <w:t>图</w:t>
      </w:r>
      <w:del w:id="422" w:author="JAY" w:date="2019-09-03T14:32:00Z">
        <w:r w:rsidR="006709C6" w:rsidRPr="002371E1" w:rsidDel="007B1EAE">
          <w:rPr>
            <w:rFonts w:ascii="Times New Roman" w:hAnsi="Times New Roman" w:hint="eastAsia"/>
          </w:rPr>
          <w:delText>7</w:delText>
        </w:r>
      </w:del>
      <w:ins w:id="423" w:author="JAY" w:date="2019-09-03T15:41:00Z">
        <w:r w:rsidR="00A63084">
          <w:rPr>
            <w:rFonts w:ascii="Times New Roman" w:hAnsi="Times New Roman" w:hint="eastAsia"/>
          </w:rPr>
          <w:t>4</w:t>
        </w:r>
      </w:ins>
      <w:r w:rsidR="006709C6" w:rsidRPr="002371E1">
        <w:rPr>
          <w:rFonts w:ascii="Times New Roman" w:hAnsi="Times New Roman"/>
        </w:rPr>
        <w:t xml:space="preserve"> </w:t>
      </w:r>
      <w:r w:rsidR="004555F2" w:rsidRPr="002371E1">
        <w:rPr>
          <w:rFonts w:ascii="Times New Roman" w:hAnsi="Times New Roman" w:hint="eastAsia"/>
        </w:rPr>
        <w:t>“无照经营游商”网格化管理问题</w:t>
      </w:r>
      <w:r w:rsidR="004E41D8" w:rsidRPr="002371E1">
        <w:rPr>
          <w:rFonts w:ascii="Times New Roman" w:hAnsi="Times New Roman" w:hint="eastAsia"/>
        </w:rPr>
        <w:t>各站点案件量相关性散点图</w:t>
      </w:r>
    </w:p>
    <w:p w14:paraId="7070FD73" w14:textId="37F31369" w:rsidR="00ED5044" w:rsidRPr="002371E1" w:rsidDel="00ED5044" w:rsidRDefault="00ED5044" w:rsidP="004E41D8">
      <w:pPr>
        <w:ind w:firstLine="420"/>
        <w:jc w:val="center"/>
        <w:rPr>
          <w:del w:id="424" w:author="JAY" w:date="2019-09-03T17:14:00Z"/>
          <w:rFonts w:ascii="Times New Roman" w:hAnsi="Times New Roman" w:hint="eastAsia"/>
        </w:rPr>
      </w:pPr>
      <w:ins w:id="425" w:author="JAY" w:date="2019-09-03T17:14:00Z">
        <w:r w:rsidRPr="00927411">
          <w:rPr>
            <w:rFonts w:ascii="Times New Roman" w:hAnsi="Times New Roman"/>
          </w:rPr>
          <w:t>Fig.</w:t>
        </w:r>
      </w:ins>
      <w:ins w:id="426" w:author="JAY" w:date="2019-09-03T17:20:00Z">
        <w:r w:rsidR="00806E7F">
          <w:rPr>
            <w:rFonts w:ascii="Times New Roman" w:hAnsi="Times New Roman" w:hint="eastAsia"/>
          </w:rPr>
          <w:t>4</w:t>
        </w:r>
      </w:ins>
      <w:ins w:id="427" w:author="JAY" w:date="2019-09-03T17:14:00Z">
        <w:r w:rsidRPr="00927411">
          <w:rPr>
            <w:rFonts w:ascii="Times New Roman" w:hAnsi="Times New Roman"/>
          </w:rPr>
          <w:t xml:space="preserve"> </w:t>
        </w:r>
      </w:ins>
      <w:ins w:id="428" w:author="JAY" w:date="2019-09-03T18:26:00Z">
        <w:r w:rsidR="008D41C8" w:rsidRPr="008D41C8">
          <w:rPr>
            <w:rFonts w:ascii="Times New Roman" w:hAnsi="Times New Roman"/>
          </w:rPr>
          <w:t>The correlation scatter plot about grid city management problem of unlicensed business activities</w:t>
        </w:r>
      </w:ins>
      <w:bookmarkStart w:id="429" w:name="_GoBack"/>
      <w:bookmarkEnd w:id="429"/>
    </w:p>
    <w:p w14:paraId="03FA77C8" w14:textId="67727BDE" w:rsidR="00403F8A" w:rsidRPr="002371E1" w:rsidRDefault="00403F8A" w:rsidP="00403F8A">
      <w:pPr>
        <w:pStyle w:val="4"/>
        <w:rPr>
          <w:rFonts w:ascii="Times New Roman" w:hAnsi="Times New Roman"/>
        </w:rPr>
      </w:pPr>
      <w:r w:rsidRPr="002371E1">
        <w:rPr>
          <w:rFonts w:ascii="Times New Roman" w:hAnsi="Times New Roman" w:hint="eastAsia"/>
        </w:rPr>
        <w:t>②</w:t>
      </w:r>
      <w:r w:rsidR="006C0AA5" w:rsidRPr="002371E1">
        <w:rPr>
          <w:rFonts w:ascii="Times New Roman" w:hAnsi="Times New Roman" w:hint="eastAsia"/>
        </w:rPr>
        <w:t xml:space="preserve"> </w:t>
      </w:r>
      <w:r w:rsidRPr="002371E1">
        <w:rPr>
          <w:rFonts w:ascii="Times New Roman" w:hAnsi="Times New Roman" w:hint="eastAsia"/>
        </w:rPr>
        <w:t>模型构建与参数选择</w:t>
      </w:r>
    </w:p>
    <w:p w14:paraId="746CA194" w14:textId="10D7399A" w:rsidR="00C62E2D" w:rsidRPr="002371E1" w:rsidRDefault="00C62E2D" w:rsidP="00C62E2D">
      <w:pPr>
        <w:ind w:firstLine="420"/>
        <w:rPr>
          <w:rFonts w:ascii="Times New Roman" w:hAnsi="Times New Roman"/>
        </w:rPr>
      </w:pPr>
      <w:commentRangeStart w:id="430"/>
      <w:commentRangeStart w:id="431"/>
      <w:r w:rsidRPr="002371E1">
        <w:rPr>
          <w:rFonts w:ascii="Times New Roman" w:hAnsi="Times New Roman" w:hint="eastAsia"/>
        </w:rPr>
        <w:t>在建模前，由于神经网络对输入数据十分敏感，同时也由于单个站点内的不同月份中，案件数量可能有很大差别，因此需要对样本数据进行归一化处理。本实验采用的归一化函数</w:t>
      </w:r>
      <w:r w:rsidR="00E14438" w:rsidRPr="002371E1">
        <w:rPr>
          <w:rFonts w:ascii="Times New Roman" w:hAnsi="Times New Roman" w:hint="eastAsia"/>
        </w:rPr>
        <w:t>如下：</w:t>
      </w:r>
    </w:p>
    <w:p w14:paraId="067F9B29" w14:textId="1F80D914" w:rsidR="00C62E2D" w:rsidRPr="002371E1" w:rsidRDefault="00C2440B" w:rsidP="00C62E2D">
      <w:pPr>
        <w:rPr>
          <w:rFonts w:ascii="Times New Roman" w:hAnsi="Times New Roman"/>
          <w:iCs/>
        </w:rP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 xml:space="preserve">                                                                    </m:t>
          </m:r>
          <m:r>
            <m:rPr>
              <m:sty m:val="p"/>
            </m:rPr>
            <w:rPr>
              <w:rFonts w:ascii="Cambria Math" w:hAnsi="Cambria Math" w:hint="eastAsia"/>
            </w:rPr>
            <m:t>公式</m:t>
          </m:r>
          <m:r>
            <w:del w:id="432" w:author="JAY" w:date="2019-09-03T15:48:00Z">
              <m:rPr>
                <m:sty m:val="p"/>
              </m:rPr>
              <w:rPr>
                <w:rFonts w:ascii="Cambria Math" w:hAnsi="Cambria Math" w:hint="eastAsia"/>
              </w:rPr>
              <m:t>7</m:t>
            </w:del>
          </m:r>
          <m:r>
            <w:ins w:id="433" w:author="JAY" w:date="2019-09-03T15:48:00Z">
              <m:rPr>
                <m:sty m:val="p"/>
              </m:rPr>
              <w:rPr>
                <w:rFonts w:ascii="Cambria Math" w:hAnsi="Cambria Math" w:hint="eastAsia"/>
              </w:rPr>
              <m:t>3</m:t>
            </w:ins>
          </m:r>
        </m:oMath>
      </m:oMathPara>
    </w:p>
    <w:p w14:paraId="09F1D9F4" w14:textId="5F471437" w:rsidR="00C62E2D" w:rsidRPr="002371E1" w:rsidRDefault="000E083F" w:rsidP="00230C73">
      <w:pPr>
        <w:rPr>
          <w:rFonts w:ascii="Times New Roman" w:hAnsi="Times New Roman"/>
          <w:color w:val="FF0000"/>
        </w:rPr>
      </w:pPr>
      <w:r w:rsidRPr="002371E1">
        <w:rPr>
          <w:rFonts w:ascii="Times New Roman" w:hAnsi="Times New Roman" w:hint="eastAsia"/>
        </w:rPr>
        <w:t>其中，中</w:t>
      </w:r>
      <m:oMath>
        <m:sSub>
          <m:sSubPr>
            <m:ctrlPr>
              <w:rPr>
                <w:rFonts w:ascii="Cambria Math" w:hAnsi="Cambria Math"/>
                <w:i/>
              </w:rPr>
            </m:ctrlPr>
          </m:sSubPr>
          <m:e>
            <m:r>
              <w:rPr>
                <w:rFonts w:ascii="Cambria Math" w:hAnsi="Cambria Math"/>
              </w:rPr>
              <m:t>X</m:t>
            </m:r>
          </m:e>
          <m:sub>
            <m:r>
              <w:rPr>
                <w:rFonts w:ascii="Cambria Math" w:hAnsi="Cambria Math"/>
              </w:rPr>
              <m:t>norm</m:t>
            </m:r>
          </m:sub>
        </m:sSub>
      </m:oMath>
      <w:r w:rsidRPr="002371E1">
        <w:rPr>
          <w:rFonts w:ascii="Times New Roman" w:hAnsi="Times New Roman" w:hint="eastAsia"/>
        </w:rPr>
        <w:t>为归一化后的数据，</w:t>
      </w:r>
      <m:oMath>
        <m:r>
          <w:rPr>
            <w:rFonts w:ascii="Cambria Math" w:hAnsi="Cambria Math"/>
          </w:rPr>
          <m:t>X</m:t>
        </m:r>
      </m:oMath>
      <w:r w:rsidRPr="002371E1">
        <w:rPr>
          <w:rFonts w:ascii="Times New Roman" w:hAnsi="Times New Roman" w:hint="eastAsia"/>
        </w:rPr>
        <w:t>为样本数据，</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Pr="002371E1">
        <w:rPr>
          <w:rFonts w:ascii="Times New Roman" w:hAnsi="Times New Roman" w:hint="eastAsia"/>
        </w:rPr>
        <w:t>、</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Pr="002371E1">
        <w:rPr>
          <w:rFonts w:ascii="Times New Roman" w:hAnsi="Times New Roman" w:hint="eastAsia"/>
        </w:rPr>
        <w:t>分别为样本数据集的最大值和最小值。</w:t>
      </w:r>
      <w:del w:id="434" w:author="JAY" w:date="2019-09-03T15:37:00Z">
        <w:r w:rsidR="00C62E2D" w:rsidRPr="002371E1" w:rsidDel="00A63084">
          <w:rPr>
            <w:rFonts w:ascii="Times New Roman" w:hAnsi="Times New Roman" w:hint="eastAsia"/>
          </w:rPr>
          <w:delText>同时</w:delText>
        </w:r>
        <w:r w:rsidRPr="002371E1" w:rsidDel="00A63084">
          <w:rPr>
            <w:rFonts w:ascii="Times New Roman" w:hAnsi="Times New Roman" w:hint="eastAsia"/>
          </w:rPr>
          <w:delText>，</w:delText>
        </w:r>
        <w:r w:rsidR="00C62E2D" w:rsidRPr="002371E1" w:rsidDel="00A63084">
          <w:rPr>
            <w:rFonts w:ascii="Times New Roman" w:hAnsi="Times New Roman" w:hint="eastAsia"/>
          </w:rPr>
          <w:delText>为了保证神经网络的输入与输出数据的数量级相符，在输出预测结果时，</w:delText>
        </w:r>
        <w:r w:rsidR="00230C73" w:rsidRPr="002371E1" w:rsidDel="00A63084">
          <w:rPr>
            <w:rFonts w:ascii="Times New Roman" w:hAnsi="Times New Roman" w:hint="eastAsia"/>
          </w:rPr>
          <w:delText>注意</w:delText>
        </w:r>
        <w:r w:rsidR="00C62E2D" w:rsidRPr="002371E1" w:rsidDel="00A63084">
          <w:rPr>
            <w:rFonts w:ascii="Times New Roman" w:hAnsi="Times New Roman" w:hint="eastAsia"/>
          </w:rPr>
          <w:delText>还需要对预测结果进行反归一化处理</w:delText>
        </w:r>
        <w:r w:rsidR="00230C73" w:rsidRPr="002371E1" w:rsidDel="00A63084">
          <w:rPr>
            <w:rFonts w:ascii="Times New Roman" w:hAnsi="Times New Roman" w:hint="eastAsia"/>
          </w:rPr>
          <w:delText>。本实验通过</w:delText>
        </w:r>
        <w:r w:rsidR="00230C73" w:rsidRPr="002371E1" w:rsidDel="00A63084">
          <w:rPr>
            <w:rFonts w:ascii="Times New Roman" w:hAnsi="Times New Roman"/>
          </w:rPr>
          <w:delText>sklearn</w:delText>
        </w:r>
        <w:r w:rsidR="00230C73" w:rsidRPr="002371E1" w:rsidDel="00A63084">
          <w:rPr>
            <w:rFonts w:ascii="Times New Roman" w:hAnsi="Times New Roman" w:hint="eastAsia"/>
          </w:rPr>
          <w:delText>包实现数据的归一化与反归一化。</w:delText>
        </w:r>
        <w:commentRangeEnd w:id="430"/>
        <w:r w:rsidR="00051CAD" w:rsidDel="00A63084">
          <w:rPr>
            <w:rStyle w:val="af1"/>
          </w:rPr>
          <w:commentReference w:id="430"/>
        </w:r>
      </w:del>
      <w:commentRangeEnd w:id="431"/>
      <w:r w:rsidR="00A63084">
        <w:rPr>
          <w:rStyle w:val="af1"/>
        </w:rPr>
        <w:commentReference w:id="431"/>
      </w:r>
    </w:p>
    <w:p w14:paraId="2D581AD3" w14:textId="4784CB34" w:rsidR="00C62E2D" w:rsidRPr="002371E1" w:rsidRDefault="00C62E2D" w:rsidP="004D03E4">
      <w:pPr>
        <w:ind w:firstLine="420"/>
        <w:rPr>
          <w:rFonts w:ascii="Times New Roman" w:hAnsi="Times New Roman"/>
        </w:rPr>
      </w:pPr>
      <w:r w:rsidRPr="002371E1">
        <w:rPr>
          <w:rFonts w:ascii="Times New Roman" w:hAnsi="Times New Roman" w:hint="eastAsia"/>
        </w:rPr>
        <w:t>在进行输入数据的归一化后，</w:t>
      </w:r>
      <w:r w:rsidR="0041439F" w:rsidRPr="002371E1">
        <w:rPr>
          <w:rFonts w:ascii="Times New Roman" w:hAnsi="Times New Roman" w:hint="eastAsia"/>
        </w:rPr>
        <w:t>为了使模型具有较强的泛化能力，</w:t>
      </w:r>
      <w:r w:rsidRPr="002371E1">
        <w:rPr>
          <w:rFonts w:ascii="Times New Roman" w:hAnsi="Times New Roman" w:hint="eastAsia"/>
        </w:rPr>
        <w:t>还</w:t>
      </w:r>
      <w:r w:rsidR="0041439F" w:rsidRPr="002371E1">
        <w:rPr>
          <w:rFonts w:ascii="Times New Roman" w:hAnsi="Times New Roman" w:hint="eastAsia"/>
        </w:rPr>
        <w:t>需要利用随机函数将</w:t>
      </w:r>
      <w:r w:rsidRPr="002371E1">
        <w:rPr>
          <w:rFonts w:ascii="Times New Roman" w:hAnsi="Times New Roman" w:hint="eastAsia"/>
        </w:rPr>
        <w:t>样本</w:t>
      </w:r>
      <w:r w:rsidR="0041439F" w:rsidRPr="002371E1">
        <w:rPr>
          <w:rFonts w:ascii="Times New Roman" w:hAnsi="Times New Roman" w:hint="eastAsia"/>
        </w:rPr>
        <w:t>数据</w:t>
      </w:r>
      <w:r w:rsidRPr="002371E1">
        <w:rPr>
          <w:rFonts w:ascii="Times New Roman" w:hAnsi="Times New Roman" w:hint="eastAsia"/>
        </w:rPr>
        <w:t>序列</w:t>
      </w:r>
      <w:r w:rsidR="0041439F" w:rsidRPr="002371E1">
        <w:rPr>
          <w:rFonts w:ascii="Times New Roman" w:hAnsi="Times New Roman" w:hint="eastAsia"/>
        </w:rPr>
        <w:t>完全打乱，</w:t>
      </w:r>
      <w:r w:rsidRPr="002371E1">
        <w:rPr>
          <w:rFonts w:ascii="Times New Roman" w:hAnsi="Times New Roman" w:hint="eastAsia"/>
        </w:rPr>
        <w:t>从而</w:t>
      </w:r>
      <w:r w:rsidR="0041439F" w:rsidRPr="002371E1">
        <w:rPr>
          <w:rFonts w:ascii="Times New Roman" w:hAnsi="Times New Roman" w:hint="eastAsia"/>
        </w:rPr>
        <w:t>增强预测的合理性和准确性</w:t>
      </w:r>
      <w:r w:rsidRPr="002371E1">
        <w:rPr>
          <w:rFonts w:ascii="Times New Roman" w:hAnsi="Times New Roman" w:hint="eastAsia"/>
        </w:rPr>
        <w:t>。实验表明，相比于不打乱样本数据序列，打乱样本数据序列的预测结果的精度要更高。在进行数据打乱后，</w:t>
      </w:r>
      <w:r w:rsidR="0041439F" w:rsidRPr="002371E1">
        <w:rPr>
          <w:rFonts w:ascii="Times New Roman" w:hAnsi="Times New Roman" w:hint="eastAsia"/>
        </w:rPr>
        <w:t>将整个数据集分为训练集与测试集</w:t>
      </w:r>
      <w:r w:rsidRPr="002371E1">
        <w:rPr>
          <w:rFonts w:ascii="Times New Roman" w:hAnsi="Times New Roman" w:hint="eastAsia"/>
        </w:rPr>
        <w:t>两部分</w:t>
      </w:r>
      <w:r w:rsidR="0041439F" w:rsidRPr="002371E1">
        <w:rPr>
          <w:rFonts w:ascii="Times New Roman" w:hAnsi="Times New Roman" w:hint="eastAsia"/>
        </w:rPr>
        <w:t>。其中训练集占所有数据的</w:t>
      </w:r>
      <w:r w:rsidR="0041439F" w:rsidRPr="002371E1">
        <w:rPr>
          <w:rFonts w:ascii="Times New Roman" w:hAnsi="Times New Roman" w:hint="eastAsia"/>
        </w:rPr>
        <w:t>80%</w:t>
      </w:r>
      <w:r w:rsidR="0041439F" w:rsidRPr="002371E1">
        <w:rPr>
          <w:rFonts w:ascii="Times New Roman" w:hAnsi="Times New Roman" w:hint="eastAsia"/>
        </w:rPr>
        <w:t>，测试集占所有数据的</w:t>
      </w:r>
      <w:r w:rsidR="0041439F" w:rsidRPr="002371E1">
        <w:rPr>
          <w:rFonts w:ascii="Times New Roman" w:hAnsi="Times New Roman" w:hint="eastAsia"/>
        </w:rPr>
        <w:t>20%</w:t>
      </w:r>
      <w:r w:rsidR="0041439F" w:rsidRPr="002371E1">
        <w:rPr>
          <w:rFonts w:ascii="Times New Roman" w:hAnsi="Times New Roman" w:hint="eastAsia"/>
        </w:rPr>
        <w:t>。</w:t>
      </w:r>
      <w:r w:rsidR="00CC4E19" w:rsidRPr="002371E1">
        <w:rPr>
          <w:rFonts w:ascii="Times New Roman" w:hAnsi="Times New Roman" w:hint="eastAsia"/>
        </w:rPr>
        <w:t>在模型构建时，本实验的后端采用</w:t>
      </w:r>
      <w:r w:rsidR="00517A10" w:rsidRPr="002371E1">
        <w:rPr>
          <w:rFonts w:ascii="Times New Roman" w:hAnsi="Times New Roman" w:hint="eastAsia"/>
        </w:rPr>
        <w:t>Google</w:t>
      </w:r>
      <w:r w:rsidR="00517A10" w:rsidRPr="002371E1">
        <w:rPr>
          <w:rFonts w:ascii="Times New Roman" w:hAnsi="Times New Roman" w:hint="eastAsia"/>
        </w:rPr>
        <w:t>的第二代分布式机器学习系统</w:t>
      </w:r>
      <w:proofErr w:type="spellStart"/>
      <w:r w:rsidR="00517A10" w:rsidRPr="002371E1">
        <w:rPr>
          <w:rFonts w:ascii="Times New Roman" w:hAnsi="Times New Roman" w:hint="eastAsia"/>
        </w:rPr>
        <w:t>Tensorflow</w:t>
      </w:r>
      <w:proofErr w:type="spellEnd"/>
      <w:r w:rsidR="00F701FA" w:rsidRPr="002371E1">
        <w:rPr>
          <w:rFonts w:ascii="Times New Roman" w:hAnsi="Times New Roman"/>
        </w:rPr>
        <w:fldChar w:fldCharType="begin"/>
      </w:r>
      <w:r w:rsidR="00D5122E" w:rsidRPr="002371E1">
        <w:rPr>
          <w:rFonts w:ascii="Times New Roman" w:hAnsi="Times New Roman"/>
        </w:rPr>
        <w:instrText xml:space="preserve"> ADDIN EN.CITE &lt;EndNote&gt;&lt;Cite&gt;&lt;Author&gt;Abadi&lt;/Author&gt;&lt;Year&gt;2016&lt;/Year&gt;&lt;RecNum&gt;103&lt;/RecNum&gt;&lt;DisplayText&gt;&lt;style face="superscript"&gt;[16]&lt;/style&gt;&lt;/DisplayText&gt;&lt;record&gt;&lt;rec-number&gt;103&lt;/rec-number&gt;&lt;foreign-keys&gt;&lt;key app="EN" db-id="dsa2wvw0qde2s8efrrl52s0v2tt2z5pwz2sw" timestamp="1565699562"&gt;103&lt;/key&gt;&lt;/foreign-keys&gt;&lt;ref-type name="Journal Article"&gt;17&lt;/ref-type&gt;&lt;contributors&gt;&lt;authors&gt;&lt;author&gt;Abadi, Martín&lt;/author&gt;&lt;author&gt;Agarwal, Ashish&lt;/author&gt;&lt;author&gt;Barham, Paul&lt;/author&gt;&lt;author&gt;Brevdo, Eugene&lt;/author&gt;&lt;author&gt;Zheng, Xiaoqiang&lt;/author&gt;&lt;/authors&gt;&lt;/contributors&gt;&lt;titles&gt;&lt;title&gt;TensorFlow: Large-Scale Machine Learning on Heterogeneous Distributed Systems&lt;/title&gt;&lt;/titles&gt;&lt;dates&gt;&lt;year&gt;2016&lt;/year&gt;&lt;/dates&gt;&lt;urls&gt;&lt;/urls&gt;&lt;/record&gt;&lt;/Cite&gt;&lt;/EndNote&gt;</w:instrText>
      </w:r>
      <w:r w:rsidR="00F701FA" w:rsidRPr="002371E1">
        <w:rPr>
          <w:rFonts w:ascii="Times New Roman" w:hAnsi="Times New Roman"/>
        </w:rPr>
        <w:fldChar w:fldCharType="separate"/>
      </w:r>
      <w:r w:rsidR="00D5122E" w:rsidRPr="002371E1">
        <w:rPr>
          <w:rFonts w:ascii="Times New Roman" w:hAnsi="Times New Roman"/>
          <w:noProof/>
          <w:vertAlign w:val="superscript"/>
        </w:rPr>
        <w:t>[1</w:t>
      </w:r>
      <w:r w:rsidR="006E643B">
        <w:rPr>
          <w:rFonts w:ascii="Times New Roman" w:hAnsi="Times New Roman" w:hint="eastAsia"/>
          <w:noProof/>
          <w:vertAlign w:val="superscript"/>
        </w:rPr>
        <w:t>5</w:t>
      </w:r>
      <w:r w:rsidR="00D5122E" w:rsidRPr="002371E1">
        <w:rPr>
          <w:rFonts w:ascii="Times New Roman" w:hAnsi="Times New Roman"/>
          <w:noProof/>
          <w:vertAlign w:val="superscript"/>
        </w:rPr>
        <w:t>]</w:t>
      </w:r>
      <w:r w:rsidR="00F701FA" w:rsidRPr="002371E1">
        <w:rPr>
          <w:rFonts w:ascii="Times New Roman" w:hAnsi="Times New Roman"/>
        </w:rPr>
        <w:fldChar w:fldCharType="end"/>
      </w:r>
      <w:r w:rsidR="00CC4E19" w:rsidRPr="002371E1">
        <w:rPr>
          <w:rFonts w:ascii="Times New Roman" w:hAnsi="Times New Roman" w:hint="eastAsia"/>
        </w:rPr>
        <w:t>来实现</w:t>
      </w:r>
      <w:r w:rsidR="00517A10" w:rsidRPr="002371E1">
        <w:rPr>
          <w:rFonts w:ascii="Times New Roman" w:hAnsi="Times New Roman" w:hint="eastAsia"/>
        </w:rPr>
        <w:t>，</w:t>
      </w:r>
      <w:r w:rsidR="00CC4E19" w:rsidRPr="002371E1">
        <w:rPr>
          <w:rFonts w:ascii="Times New Roman" w:hAnsi="Times New Roman" w:hint="eastAsia"/>
        </w:rPr>
        <w:t>前端</w:t>
      </w:r>
      <w:r w:rsidR="0041439F" w:rsidRPr="002371E1">
        <w:rPr>
          <w:rFonts w:ascii="Times New Roman" w:hAnsi="Times New Roman" w:hint="eastAsia"/>
        </w:rPr>
        <w:t>采用</w:t>
      </w:r>
      <w:proofErr w:type="spellStart"/>
      <w:r w:rsidR="0041439F" w:rsidRPr="002371E1">
        <w:rPr>
          <w:rFonts w:ascii="Times New Roman" w:hAnsi="Times New Roman" w:hint="eastAsia"/>
        </w:rPr>
        <w:t>Keras</w:t>
      </w:r>
      <w:proofErr w:type="spellEnd"/>
      <w:r w:rsidR="0041439F" w:rsidRPr="002371E1">
        <w:rPr>
          <w:rFonts w:ascii="Times New Roman" w:hAnsi="Times New Roman" w:hint="eastAsia"/>
        </w:rPr>
        <w:t>框架</w:t>
      </w:r>
      <w:r w:rsidR="00CC4E19" w:rsidRPr="002371E1">
        <w:rPr>
          <w:rFonts w:ascii="Times New Roman" w:hAnsi="Times New Roman" w:hint="eastAsia"/>
        </w:rPr>
        <w:t>来</w:t>
      </w:r>
      <w:r w:rsidR="0041439F" w:rsidRPr="002371E1">
        <w:rPr>
          <w:rFonts w:ascii="Times New Roman" w:hAnsi="Times New Roman" w:hint="eastAsia"/>
        </w:rPr>
        <w:t>实现。</w:t>
      </w:r>
      <w:r w:rsidR="00F701FA" w:rsidRPr="002371E1">
        <w:rPr>
          <w:rFonts w:ascii="Times New Roman" w:hAnsi="Times New Roman" w:hint="eastAsia"/>
        </w:rPr>
        <w:t>网络的逻辑结构如图</w:t>
      </w:r>
      <w:del w:id="435" w:author="JAY" w:date="2019-09-03T14:32:00Z">
        <w:r w:rsidR="00C45E24" w:rsidRPr="002371E1" w:rsidDel="007B1EAE">
          <w:rPr>
            <w:rFonts w:ascii="Times New Roman" w:hAnsi="Times New Roman" w:hint="eastAsia"/>
          </w:rPr>
          <w:delText>8</w:delText>
        </w:r>
      </w:del>
      <w:ins w:id="436" w:author="JAY" w:date="2019-09-03T15:41:00Z">
        <w:r w:rsidR="00A63084">
          <w:rPr>
            <w:rFonts w:ascii="Times New Roman" w:hAnsi="Times New Roman" w:hint="eastAsia"/>
          </w:rPr>
          <w:t>5</w:t>
        </w:r>
      </w:ins>
      <w:r w:rsidR="00F701FA" w:rsidRPr="002371E1">
        <w:rPr>
          <w:rFonts w:ascii="Times New Roman" w:hAnsi="Times New Roman" w:hint="eastAsia"/>
        </w:rPr>
        <w:t>所示。</w:t>
      </w:r>
    </w:p>
    <w:p w14:paraId="6FB97108" w14:textId="0752C1DF" w:rsidR="00C62E2D" w:rsidRPr="002371E1" w:rsidRDefault="00F701FA" w:rsidP="0041439F">
      <w:pPr>
        <w:rPr>
          <w:rFonts w:ascii="Times New Roman" w:hAnsi="Times New Roman"/>
        </w:rPr>
      </w:pPr>
      <w:commentRangeStart w:id="437"/>
      <w:commentRangeStart w:id="438"/>
      <w:r w:rsidRPr="002371E1">
        <w:rPr>
          <w:rFonts w:ascii="Times New Roman" w:hAnsi="Times New Roman"/>
          <w:noProof/>
        </w:rPr>
        <w:lastRenderedPageBreak/>
        <w:drawing>
          <wp:inline distT="0" distB="0" distL="0" distR="0" wp14:anchorId="0CE43007" wp14:editId="6A97734A">
            <wp:extent cx="5274310" cy="998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998855"/>
                    </a:xfrm>
                    <a:prstGeom prst="rect">
                      <a:avLst/>
                    </a:prstGeom>
                    <a:noFill/>
                    <a:ln>
                      <a:noFill/>
                    </a:ln>
                  </pic:spPr>
                </pic:pic>
              </a:graphicData>
            </a:graphic>
          </wp:inline>
        </w:drawing>
      </w:r>
    </w:p>
    <w:p w14:paraId="494393A2" w14:textId="77777777" w:rsidR="00ED5044" w:rsidRDefault="00713C2F" w:rsidP="00713C2F">
      <w:pPr>
        <w:jc w:val="center"/>
        <w:rPr>
          <w:ins w:id="439" w:author="JAY" w:date="2019-09-03T17:14:00Z"/>
          <w:rFonts w:ascii="Times New Roman" w:hAnsi="Times New Roman"/>
        </w:rPr>
      </w:pPr>
      <w:r w:rsidRPr="002371E1">
        <w:rPr>
          <w:rFonts w:ascii="Times New Roman" w:hAnsi="Times New Roman" w:hint="eastAsia"/>
        </w:rPr>
        <w:t>图</w:t>
      </w:r>
      <w:del w:id="440" w:author="JAY" w:date="2019-09-03T14:32:00Z">
        <w:r w:rsidR="006709C6" w:rsidRPr="002371E1" w:rsidDel="007B1EAE">
          <w:rPr>
            <w:rFonts w:ascii="Times New Roman" w:hAnsi="Times New Roman" w:hint="eastAsia"/>
          </w:rPr>
          <w:delText>8</w:delText>
        </w:r>
      </w:del>
      <w:ins w:id="441" w:author="JAY" w:date="2019-09-03T15:41:00Z">
        <w:r w:rsidR="00A63084">
          <w:rPr>
            <w:rFonts w:ascii="Times New Roman" w:hAnsi="Times New Roman" w:hint="eastAsia"/>
          </w:rPr>
          <w:t>5</w:t>
        </w:r>
      </w:ins>
      <w:r w:rsidR="006709C6" w:rsidRPr="002371E1">
        <w:rPr>
          <w:rFonts w:ascii="Times New Roman" w:hAnsi="Times New Roman"/>
        </w:rPr>
        <w:t xml:space="preserve"> </w:t>
      </w:r>
      <w:ins w:id="442" w:author="JAY" w:date="2019-09-03T14:33:00Z">
        <w:r w:rsidR="007B1EAE">
          <w:rPr>
            <w:rFonts w:ascii="Times New Roman" w:hAnsi="Times New Roman" w:hint="eastAsia"/>
          </w:rPr>
          <w:t>本实验采用的</w:t>
        </w:r>
      </w:ins>
      <w:r w:rsidRPr="002371E1">
        <w:rPr>
          <w:rFonts w:ascii="Times New Roman" w:hAnsi="Times New Roman"/>
        </w:rPr>
        <w:t>LSTM</w:t>
      </w:r>
      <w:r w:rsidRPr="002371E1">
        <w:rPr>
          <w:rFonts w:ascii="Times New Roman" w:hAnsi="Times New Roman" w:hint="eastAsia"/>
        </w:rPr>
        <w:t>网络逻辑结构图</w:t>
      </w:r>
      <w:commentRangeEnd w:id="437"/>
      <w:r w:rsidR="00051CAD">
        <w:rPr>
          <w:rStyle w:val="af1"/>
        </w:rPr>
        <w:commentReference w:id="437"/>
      </w:r>
      <w:commentRangeEnd w:id="438"/>
    </w:p>
    <w:p w14:paraId="2BB42E32" w14:textId="46570688" w:rsidR="00713C2F" w:rsidRPr="002371E1" w:rsidRDefault="007B1EAE" w:rsidP="00713C2F">
      <w:pPr>
        <w:jc w:val="center"/>
        <w:rPr>
          <w:rFonts w:ascii="Times New Roman" w:hAnsi="Times New Roman"/>
        </w:rPr>
      </w:pPr>
      <w:r>
        <w:rPr>
          <w:rStyle w:val="af1"/>
        </w:rPr>
        <w:commentReference w:id="438"/>
      </w:r>
      <w:ins w:id="443" w:author="JAY" w:date="2019-09-03T17:14:00Z">
        <w:r w:rsidR="00ED5044" w:rsidRPr="00ED5044">
          <w:rPr>
            <w:rFonts w:ascii="Times New Roman" w:hAnsi="Times New Roman"/>
          </w:rPr>
          <w:t xml:space="preserve"> </w:t>
        </w:r>
        <w:r w:rsidR="00ED5044" w:rsidRPr="00927411">
          <w:rPr>
            <w:rFonts w:ascii="Times New Roman" w:hAnsi="Times New Roman"/>
          </w:rPr>
          <w:t>Fig.</w:t>
        </w:r>
      </w:ins>
      <w:ins w:id="444" w:author="JAY" w:date="2019-09-03T17:19:00Z">
        <w:r w:rsidR="00806E7F">
          <w:rPr>
            <w:rFonts w:ascii="Times New Roman" w:hAnsi="Times New Roman" w:hint="eastAsia"/>
          </w:rPr>
          <w:t>5</w:t>
        </w:r>
      </w:ins>
      <w:ins w:id="445" w:author="JAY" w:date="2019-09-03T17:14:00Z">
        <w:r w:rsidR="00ED5044" w:rsidRPr="00927411">
          <w:rPr>
            <w:rFonts w:ascii="Times New Roman" w:hAnsi="Times New Roman"/>
          </w:rPr>
          <w:t xml:space="preserve"> </w:t>
        </w:r>
      </w:ins>
      <w:ins w:id="446" w:author="JAY" w:date="2019-09-03T17:19:00Z">
        <w:r w:rsidR="00806E7F" w:rsidRPr="00806E7F">
          <w:rPr>
            <w:rFonts w:ascii="Times New Roman" w:hAnsi="Times New Roman"/>
          </w:rPr>
          <w:t>The neural network structure used in the experiment</w:t>
        </w:r>
      </w:ins>
    </w:p>
    <w:p w14:paraId="1C165725" w14:textId="7A727676" w:rsidR="0041439F" w:rsidRPr="002371E1" w:rsidRDefault="00713C2F" w:rsidP="00713C2F">
      <w:pPr>
        <w:ind w:firstLine="420"/>
        <w:rPr>
          <w:rFonts w:ascii="Times New Roman" w:hAnsi="Times New Roman"/>
        </w:rPr>
      </w:pPr>
      <w:r w:rsidRPr="002371E1">
        <w:rPr>
          <w:rFonts w:ascii="Times New Roman" w:hAnsi="Times New Roman" w:hint="eastAsia"/>
        </w:rPr>
        <w:t>本模型采用随机梯度下降</w:t>
      </w:r>
      <w:r w:rsidR="006F6525">
        <w:rPr>
          <w:rFonts w:ascii="Times New Roman" w:hAnsi="Times New Roman" w:hint="eastAsia"/>
        </w:rPr>
        <w:t>（</w:t>
      </w:r>
      <w:r w:rsidRPr="002371E1">
        <w:rPr>
          <w:rFonts w:ascii="Times New Roman" w:hAnsi="Times New Roman" w:hint="eastAsia"/>
        </w:rPr>
        <w:t>Stochastic Gradient Descent, SGD</w:t>
      </w:r>
      <w:r w:rsidR="006F6525">
        <w:rPr>
          <w:rFonts w:ascii="Times New Roman" w:hAnsi="Times New Roman" w:hint="eastAsia"/>
        </w:rPr>
        <w:t>）</w:t>
      </w:r>
      <w:r w:rsidRPr="002371E1">
        <w:rPr>
          <w:rFonts w:ascii="Times New Roman" w:hAnsi="Times New Roman" w:hint="eastAsia"/>
        </w:rPr>
        <w:t>的方法进行优化，</w:t>
      </w:r>
      <w:r w:rsidRPr="002371E1">
        <w:rPr>
          <w:rFonts w:ascii="Times New Roman" w:hAnsi="Times New Roman" w:hint="eastAsia"/>
        </w:rPr>
        <w:t>L</w:t>
      </w:r>
      <w:r w:rsidRPr="002371E1">
        <w:rPr>
          <w:rFonts w:ascii="Times New Roman" w:hAnsi="Times New Roman"/>
        </w:rPr>
        <w:t>STM</w:t>
      </w:r>
      <w:r w:rsidRPr="002371E1">
        <w:rPr>
          <w:rFonts w:ascii="Times New Roman" w:hAnsi="Times New Roman" w:hint="eastAsia"/>
        </w:rPr>
        <w:t>层包含的节点数为</w:t>
      </w:r>
      <w:r w:rsidRPr="002371E1">
        <w:rPr>
          <w:rFonts w:ascii="Times New Roman" w:hAnsi="Times New Roman" w:hint="eastAsia"/>
        </w:rPr>
        <w:t>50</w:t>
      </w:r>
      <w:r w:rsidRPr="002371E1">
        <w:rPr>
          <w:rFonts w:ascii="Times New Roman" w:hAnsi="Times New Roman" w:hint="eastAsia"/>
        </w:rPr>
        <w:t>，时间步长为</w:t>
      </w:r>
      <w:r w:rsidRPr="002371E1">
        <w:rPr>
          <w:rFonts w:ascii="Times New Roman" w:hAnsi="Times New Roman" w:hint="eastAsia"/>
        </w:rPr>
        <w:t>10</w:t>
      </w:r>
      <w:r w:rsidRPr="002371E1">
        <w:rPr>
          <w:rFonts w:ascii="Times New Roman" w:hAnsi="Times New Roman" w:hint="eastAsia"/>
        </w:rPr>
        <w:t>，学习率为</w:t>
      </w:r>
      <w:r w:rsidRPr="002371E1">
        <w:rPr>
          <w:rFonts w:ascii="Times New Roman" w:hAnsi="Times New Roman" w:hint="eastAsia"/>
        </w:rPr>
        <w:t>0.001</w:t>
      </w:r>
      <w:r w:rsidRPr="002371E1">
        <w:rPr>
          <w:rFonts w:ascii="Times New Roman" w:hAnsi="Times New Roman" w:hint="eastAsia"/>
        </w:rPr>
        <w:t>，批处理大小为</w:t>
      </w:r>
      <w:r w:rsidRPr="002371E1">
        <w:rPr>
          <w:rFonts w:ascii="Times New Roman" w:hAnsi="Times New Roman" w:hint="eastAsia"/>
        </w:rPr>
        <w:t>16</w:t>
      </w:r>
      <w:r w:rsidRPr="002371E1">
        <w:rPr>
          <w:rFonts w:ascii="Times New Roman" w:hAnsi="Times New Roman" w:hint="eastAsia"/>
        </w:rPr>
        <w:t>，迭代次数为</w:t>
      </w:r>
      <w:r w:rsidRPr="002371E1">
        <w:rPr>
          <w:rFonts w:ascii="Times New Roman" w:hAnsi="Times New Roman" w:hint="eastAsia"/>
        </w:rPr>
        <w:t>800</w:t>
      </w:r>
      <w:r w:rsidRPr="002371E1">
        <w:rPr>
          <w:rFonts w:ascii="Times New Roman" w:hAnsi="Times New Roman" w:hint="eastAsia"/>
        </w:rPr>
        <w:t>，激活函数采用</w:t>
      </w:r>
      <w:proofErr w:type="spellStart"/>
      <w:r w:rsidRPr="002371E1">
        <w:rPr>
          <w:rFonts w:ascii="Times New Roman" w:hAnsi="Times New Roman" w:hint="eastAsia"/>
        </w:rPr>
        <w:t>ReLU</w:t>
      </w:r>
      <w:proofErr w:type="spellEnd"/>
      <w:r w:rsidRPr="002371E1">
        <w:rPr>
          <w:rFonts w:ascii="Times New Roman" w:hAnsi="Times New Roman" w:hint="eastAsia"/>
        </w:rPr>
        <w:t>激活。</w:t>
      </w:r>
    </w:p>
    <w:p w14:paraId="1588A1BA" w14:textId="2E06F487" w:rsidR="00713C2F" w:rsidRPr="002371E1" w:rsidRDefault="00713C2F" w:rsidP="00713C2F">
      <w:pPr>
        <w:pStyle w:val="4"/>
        <w:rPr>
          <w:rFonts w:ascii="Times New Roman" w:hAnsi="Times New Roman"/>
        </w:rPr>
      </w:pPr>
      <w:r w:rsidRPr="002371E1">
        <w:rPr>
          <w:rFonts w:ascii="Times New Roman" w:hAnsi="Times New Roman" w:hint="eastAsia"/>
        </w:rPr>
        <w:t>③</w:t>
      </w:r>
      <w:r w:rsidR="006C0AA5" w:rsidRPr="002371E1">
        <w:rPr>
          <w:rFonts w:ascii="Times New Roman" w:hAnsi="Times New Roman" w:hint="eastAsia"/>
        </w:rPr>
        <w:t xml:space="preserve"> </w:t>
      </w:r>
      <w:r w:rsidRPr="002371E1">
        <w:rPr>
          <w:rFonts w:ascii="Times New Roman" w:hAnsi="Times New Roman" w:hint="eastAsia"/>
        </w:rPr>
        <w:t>预测结果分析</w:t>
      </w:r>
    </w:p>
    <w:p w14:paraId="2F12BFC2" w14:textId="6E18DA00" w:rsidR="00CA654C" w:rsidRPr="002371E1" w:rsidRDefault="00713C2F" w:rsidP="00CA654C">
      <w:pPr>
        <w:ind w:firstLine="420"/>
        <w:rPr>
          <w:rFonts w:ascii="Times New Roman" w:hAnsi="Times New Roman"/>
        </w:rPr>
      </w:pPr>
      <w:r w:rsidRPr="002371E1">
        <w:rPr>
          <w:rFonts w:ascii="Times New Roman" w:hAnsi="Times New Roman" w:hint="eastAsia"/>
        </w:rPr>
        <w:t>采用</w:t>
      </w:r>
      <w:r w:rsidRPr="002371E1">
        <w:rPr>
          <w:rFonts w:ascii="Times New Roman" w:eastAsia="宋体" w:hAnsi="Times New Roman"/>
        </w:rPr>
        <w:t>LSTM</w:t>
      </w:r>
      <w:r w:rsidRPr="002371E1">
        <w:rPr>
          <w:rFonts w:ascii="Times New Roman" w:eastAsia="宋体" w:hAnsi="Times New Roman" w:hint="eastAsia"/>
        </w:rPr>
        <w:t>进行预测时，</w:t>
      </w:r>
      <w:r w:rsidRPr="002371E1">
        <w:rPr>
          <w:rFonts w:ascii="Times New Roman" w:hAnsi="Times New Roman" w:hint="eastAsia"/>
        </w:rPr>
        <w:t>“无照经营游商”网格化管理问题</w:t>
      </w:r>
      <w:r w:rsidR="00286874" w:rsidRPr="002371E1">
        <w:rPr>
          <w:rFonts w:ascii="Times New Roman" w:hAnsi="Times New Roman" w:hint="eastAsia"/>
        </w:rPr>
        <w:t>中</w:t>
      </w:r>
      <w:r w:rsidR="00DC4164" w:rsidRPr="002371E1">
        <w:rPr>
          <w:rFonts w:ascii="Times New Roman" w:hAnsi="Times New Roman" w:hint="eastAsia"/>
        </w:rPr>
        <w:t>站点</w:t>
      </w:r>
      <w:r w:rsidR="00E14531" w:rsidRPr="002371E1">
        <w:rPr>
          <w:rFonts w:ascii="Times New Roman" w:hAnsi="Times New Roman" w:hint="eastAsia"/>
        </w:rPr>
        <w:t>12</w:t>
      </w:r>
      <w:r w:rsidR="00DC4164" w:rsidRPr="002371E1">
        <w:rPr>
          <w:rFonts w:ascii="Times New Roman" w:hAnsi="Times New Roman" w:hint="eastAsia"/>
        </w:rPr>
        <w:t>的</w:t>
      </w:r>
      <w:r w:rsidR="00DC4164" w:rsidRPr="002371E1">
        <w:rPr>
          <w:rFonts w:ascii="Times New Roman" w:hAnsi="Times New Roman" w:hint="eastAsia"/>
        </w:rPr>
        <w:t>M</w:t>
      </w:r>
      <w:r w:rsidR="00DC4164" w:rsidRPr="002371E1">
        <w:rPr>
          <w:rFonts w:ascii="Times New Roman" w:hAnsi="Times New Roman"/>
        </w:rPr>
        <w:t>APE</w:t>
      </w:r>
      <w:r w:rsidR="00DC4164" w:rsidRPr="002371E1">
        <w:rPr>
          <w:rFonts w:ascii="Times New Roman" w:hAnsi="Times New Roman" w:hint="eastAsia"/>
        </w:rPr>
        <w:t>值相对最小，预测结果相比其他站点更加准确；而站点</w:t>
      </w:r>
      <w:r w:rsidR="00E14531" w:rsidRPr="002371E1">
        <w:rPr>
          <w:rFonts w:ascii="Times New Roman" w:hAnsi="Times New Roman" w:hint="eastAsia"/>
        </w:rPr>
        <w:t>5</w:t>
      </w:r>
      <w:r w:rsidR="00DC4164" w:rsidRPr="002371E1">
        <w:rPr>
          <w:rFonts w:ascii="Times New Roman" w:hAnsi="Times New Roman" w:hint="eastAsia"/>
        </w:rPr>
        <w:t>的</w:t>
      </w:r>
      <w:r w:rsidR="00DC4164" w:rsidRPr="002371E1">
        <w:rPr>
          <w:rFonts w:ascii="Times New Roman" w:hAnsi="Times New Roman" w:hint="eastAsia"/>
        </w:rPr>
        <w:t>M</w:t>
      </w:r>
      <w:r w:rsidR="00DC4164" w:rsidRPr="002371E1">
        <w:rPr>
          <w:rFonts w:ascii="Times New Roman" w:hAnsi="Times New Roman"/>
        </w:rPr>
        <w:t>APE</w:t>
      </w:r>
      <w:r w:rsidR="00DC4164" w:rsidRPr="002371E1">
        <w:rPr>
          <w:rFonts w:ascii="Times New Roman" w:hAnsi="Times New Roman" w:hint="eastAsia"/>
        </w:rPr>
        <w:t>值相对最大，预测结果相比其他站点更加不准确。</w:t>
      </w:r>
    </w:p>
    <w:p w14:paraId="4A213B96" w14:textId="7B144613" w:rsidR="00713C2F" w:rsidRPr="002371E1" w:rsidRDefault="00CA654C" w:rsidP="00CA654C">
      <w:pPr>
        <w:ind w:firstLine="420"/>
        <w:rPr>
          <w:rFonts w:ascii="Times New Roman" w:hAnsi="Times New Roman"/>
        </w:rPr>
      </w:pPr>
      <w:r w:rsidRPr="002371E1">
        <w:rPr>
          <w:rFonts w:ascii="Times New Roman" w:hAnsi="Times New Roman" w:hint="eastAsia"/>
        </w:rPr>
        <w:t>在采用“无照经营游商”网格化管理问题站点</w:t>
      </w:r>
      <w:r w:rsidR="00E14531" w:rsidRPr="002371E1">
        <w:rPr>
          <w:rFonts w:ascii="Times New Roman" w:hAnsi="Times New Roman" w:hint="eastAsia"/>
        </w:rPr>
        <w:t>12</w:t>
      </w:r>
      <w:r w:rsidRPr="002371E1">
        <w:rPr>
          <w:rFonts w:ascii="Times New Roman" w:hAnsi="Times New Roman" w:hint="eastAsia"/>
        </w:rPr>
        <w:t>的案件量数据进行预测时，其</w:t>
      </w:r>
      <w:r w:rsidR="00713C2F" w:rsidRPr="002371E1">
        <w:rPr>
          <w:rFonts w:ascii="Times New Roman" w:hAnsi="Times New Roman" w:hint="eastAsia"/>
        </w:rPr>
        <w:t>M</w:t>
      </w:r>
      <w:r w:rsidR="00713C2F" w:rsidRPr="002371E1">
        <w:rPr>
          <w:rFonts w:ascii="Times New Roman" w:hAnsi="Times New Roman"/>
        </w:rPr>
        <w:t>APE</w:t>
      </w:r>
      <w:r w:rsidR="00713C2F" w:rsidRPr="002371E1">
        <w:rPr>
          <w:rFonts w:ascii="Times New Roman" w:hAnsi="Times New Roman" w:hint="eastAsia"/>
        </w:rPr>
        <w:t>值如图</w:t>
      </w:r>
      <w:del w:id="447" w:author="JAY" w:date="2019-09-03T14:32:00Z">
        <w:r w:rsidR="00FC3BDD" w:rsidRPr="002371E1" w:rsidDel="007B1EAE">
          <w:rPr>
            <w:rFonts w:ascii="Times New Roman" w:hAnsi="Times New Roman" w:hint="eastAsia"/>
          </w:rPr>
          <w:delText>9</w:delText>
        </w:r>
      </w:del>
      <w:ins w:id="448" w:author="JAY" w:date="2019-09-03T15:41:00Z">
        <w:r w:rsidR="00A63084">
          <w:rPr>
            <w:rFonts w:ascii="Times New Roman" w:hAnsi="Times New Roman" w:hint="eastAsia"/>
          </w:rPr>
          <w:t>6</w:t>
        </w:r>
      </w:ins>
      <w:r w:rsidR="00713C2F" w:rsidRPr="002371E1">
        <w:rPr>
          <w:rFonts w:ascii="Times New Roman" w:hAnsi="Times New Roman" w:hint="eastAsia"/>
        </w:rPr>
        <w:t>所示</w:t>
      </w:r>
      <w:r w:rsidR="00DC4164" w:rsidRPr="002371E1">
        <w:rPr>
          <w:rFonts w:ascii="Times New Roman" w:hAnsi="Times New Roman" w:hint="eastAsia"/>
        </w:rPr>
        <w:t>；在采用“无照经营游商”网格化管理问题站点</w:t>
      </w:r>
      <w:r w:rsidR="00E14531" w:rsidRPr="002371E1">
        <w:rPr>
          <w:rFonts w:ascii="Times New Roman" w:hAnsi="Times New Roman" w:hint="eastAsia"/>
        </w:rPr>
        <w:t>5</w:t>
      </w:r>
      <w:r w:rsidR="00DC4164" w:rsidRPr="002371E1">
        <w:rPr>
          <w:rFonts w:ascii="Times New Roman" w:hAnsi="Times New Roman" w:hint="eastAsia"/>
        </w:rPr>
        <w:t>的案件量数据进行预测时，其</w:t>
      </w:r>
      <w:r w:rsidR="00DC4164" w:rsidRPr="002371E1">
        <w:rPr>
          <w:rFonts w:ascii="Times New Roman" w:hAnsi="Times New Roman" w:hint="eastAsia"/>
        </w:rPr>
        <w:t>M</w:t>
      </w:r>
      <w:r w:rsidR="00DC4164" w:rsidRPr="002371E1">
        <w:rPr>
          <w:rFonts w:ascii="Times New Roman" w:hAnsi="Times New Roman"/>
        </w:rPr>
        <w:t>APE</w:t>
      </w:r>
      <w:r w:rsidR="00DC4164" w:rsidRPr="002371E1">
        <w:rPr>
          <w:rFonts w:ascii="Times New Roman" w:hAnsi="Times New Roman" w:hint="eastAsia"/>
        </w:rPr>
        <w:t>值如图</w:t>
      </w:r>
      <w:del w:id="449" w:author="JAY" w:date="2019-09-03T14:32:00Z">
        <w:r w:rsidR="00FC3BDD" w:rsidRPr="002371E1" w:rsidDel="007B1EAE">
          <w:rPr>
            <w:rFonts w:ascii="Times New Roman" w:hAnsi="Times New Roman" w:hint="eastAsia"/>
          </w:rPr>
          <w:delText>10</w:delText>
        </w:r>
      </w:del>
      <w:ins w:id="450" w:author="JAY" w:date="2019-09-03T15:41:00Z">
        <w:r w:rsidR="00A63084">
          <w:rPr>
            <w:rFonts w:ascii="Times New Roman" w:hAnsi="Times New Roman" w:hint="eastAsia"/>
          </w:rPr>
          <w:t>7</w:t>
        </w:r>
      </w:ins>
      <w:r w:rsidR="00DC4164" w:rsidRPr="002371E1">
        <w:rPr>
          <w:rFonts w:ascii="Times New Roman" w:hAnsi="Times New Roman" w:hint="eastAsia"/>
        </w:rPr>
        <w:t>所示</w:t>
      </w:r>
      <w:r w:rsidR="00990AC9">
        <w:rPr>
          <w:rFonts w:ascii="Times New Roman" w:hAnsi="Times New Roman" w:hint="eastAsia"/>
        </w:rPr>
        <w:t>。</w:t>
      </w:r>
    </w:p>
    <w:p w14:paraId="77F7B431" w14:textId="3B59738F" w:rsidR="00713C2F" w:rsidRPr="002371E1" w:rsidRDefault="00E14531" w:rsidP="00E14531">
      <w:pPr>
        <w:jc w:val="center"/>
        <w:rPr>
          <w:rFonts w:ascii="Times New Roman" w:hAnsi="Times New Roman"/>
        </w:rPr>
      </w:pPr>
      <w:r w:rsidRPr="002371E1">
        <w:rPr>
          <w:rFonts w:ascii="Times New Roman" w:hAnsi="Times New Roman"/>
          <w:noProof/>
        </w:rPr>
        <w:drawing>
          <wp:inline distT="0" distB="0" distL="0" distR="0" wp14:anchorId="6575C95E" wp14:editId="0A560623">
            <wp:extent cx="5274310" cy="1143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grayscl/>
                      <a:extLst>
                        <a:ext uri="{28A0092B-C50C-407E-A947-70E740481C1C}">
                          <a14:useLocalDpi xmlns:a14="http://schemas.microsoft.com/office/drawing/2010/main" val="0"/>
                        </a:ext>
                      </a:extLst>
                    </a:blip>
                    <a:srcRect t="9467" b="1775"/>
                    <a:stretch/>
                  </pic:blipFill>
                  <pic:spPr bwMode="auto">
                    <a:xfrm>
                      <a:off x="0" y="0"/>
                      <a:ext cx="527431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74C8BFAC" w14:textId="191BE2D6" w:rsidR="00713C2F" w:rsidRDefault="00713C2F" w:rsidP="00713C2F">
      <w:pPr>
        <w:jc w:val="center"/>
        <w:rPr>
          <w:ins w:id="451" w:author="JAY" w:date="2019-09-03T17:14:00Z"/>
          <w:rFonts w:ascii="Times New Roman" w:hAnsi="Times New Roman"/>
        </w:rPr>
      </w:pPr>
      <w:r w:rsidRPr="002371E1">
        <w:rPr>
          <w:rFonts w:ascii="Times New Roman" w:hAnsi="Times New Roman" w:hint="eastAsia"/>
        </w:rPr>
        <w:t>图</w:t>
      </w:r>
      <w:del w:id="452" w:author="JAY" w:date="2019-09-03T14:32:00Z">
        <w:r w:rsidR="006709C6" w:rsidRPr="002371E1" w:rsidDel="007B1EAE">
          <w:rPr>
            <w:rFonts w:ascii="Times New Roman" w:hAnsi="Times New Roman" w:hint="eastAsia"/>
          </w:rPr>
          <w:delText>9</w:delText>
        </w:r>
      </w:del>
      <w:ins w:id="453" w:author="JAY" w:date="2019-09-03T15:41:00Z">
        <w:r w:rsidR="00A63084">
          <w:rPr>
            <w:rFonts w:ascii="Times New Roman" w:hAnsi="Times New Roman" w:hint="eastAsia"/>
          </w:rPr>
          <w:t>6</w:t>
        </w:r>
      </w:ins>
      <w:r w:rsidR="006709C6" w:rsidRPr="002371E1">
        <w:rPr>
          <w:rFonts w:ascii="Times New Roman" w:hAnsi="Times New Roman"/>
        </w:rPr>
        <w:t xml:space="preserve"> </w:t>
      </w:r>
      <w:r w:rsidRPr="002371E1">
        <w:rPr>
          <w:rFonts w:ascii="Times New Roman" w:hAnsi="Times New Roman" w:hint="eastAsia"/>
        </w:rPr>
        <w:t>采用</w:t>
      </w:r>
      <w:r w:rsidRPr="002371E1">
        <w:rPr>
          <w:rFonts w:ascii="Times New Roman" w:eastAsia="宋体" w:hAnsi="Times New Roman"/>
        </w:rPr>
        <w:t>LSTM</w:t>
      </w:r>
      <w:r w:rsidR="00CA654C" w:rsidRPr="002371E1">
        <w:rPr>
          <w:rFonts w:ascii="Times New Roman" w:eastAsia="宋体" w:hAnsi="Times New Roman" w:hint="eastAsia"/>
        </w:rPr>
        <w:t>时</w:t>
      </w:r>
      <w:r w:rsidRPr="002371E1">
        <w:rPr>
          <w:rFonts w:ascii="Times New Roman" w:hAnsi="Times New Roman" w:hint="eastAsia"/>
        </w:rPr>
        <w:t>站点</w:t>
      </w:r>
      <w:r w:rsidR="00E14531" w:rsidRPr="002371E1">
        <w:rPr>
          <w:rFonts w:ascii="Times New Roman" w:hAnsi="Times New Roman" w:hint="eastAsia"/>
        </w:rPr>
        <w:t>12</w:t>
      </w:r>
      <w:r w:rsidR="00CA654C" w:rsidRPr="002371E1">
        <w:rPr>
          <w:rFonts w:ascii="Times New Roman" w:hAnsi="Times New Roman" w:hint="eastAsia"/>
        </w:rPr>
        <w:t>的</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值图</w:t>
      </w:r>
    </w:p>
    <w:p w14:paraId="5DD9DC85" w14:textId="14F50104" w:rsidR="00ED5044" w:rsidRPr="002371E1" w:rsidRDefault="00ED5044" w:rsidP="00713C2F">
      <w:pPr>
        <w:jc w:val="center"/>
        <w:rPr>
          <w:rFonts w:ascii="Times New Roman" w:hAnsi="Times New Roman" w:hint="eastAsia"/>
        </w:rPr>
      </w:pPr>
      <w:ins w:id="454" w:author="JAY" w:date="2019-09-03T17:14:00Z">
        <w:r w:rsidRPr="00927411">
          <w:rPr>
            <w:rFonts w:ascii="Times New Roman" w:hAnsi="Times New Roman"/>
          </w:rPr>
          <w:t>Fig.</w:t>
        </w:r>
      </w:ins>
      <w:ins w:id="455" w:author="JAY" w:date="2019-09-03T17:18:00Z">
        <w:r w:rsidR="00806E7F">
          <w:rPr>
            <w:rFonts w:ascii="Times New Roman" w:hAnsi="Times New Roman" w:hint="eastAsia"/>
          </w:rPr>
          <w:t>6</w:t>
        </w:r>
      </w:ins>
      <w:ins w:id="456" w:author="JAY" w:date="2019-09-03T17:14:00Z">
        <w:r w:rsidRPr="00927411">
          <w:rPr>
            <w:rFonts w:ascii="Times New Roman" w:hAnsi="Times New Roman"/>
          </w:rPr>
          <w:t xml:space="preserve"> </w:t>
        </w:r>
      </w:ins>
      <w:ins w:id="457" w:author="JAY" w:date="2019-09-03T17:17:00Z">
        <w:r w:rsidR="00806E7F" w:rsidRPr="00806E7F">
          <w:rPr>
            <w:rFonts w:ascii="Times New Roman" w:hAnsi="Times New Roman"/>
          </w:rPr>
          <w:t xml:space="preserve">MAPE of Site </w:t>
        </w:r>
        <w:r w:rsidR="00806E7F" w:rsidRPr="002371E1">
          <w:rPr>
            <w:rFonts w:ascii="Times New Roman" w:hAnsi="Times New Roman" w:hint="eastAsia"/>
          </w:rPr>
          <w:t>12</w:t>
        </w:r>
        <w:r w:rsidR="00806E7F">
          <w:rPr>
            <w:rFonts w:ascii="Times New Roman" w:hAnsi="Times New Roman"/>
          </w:rPr>
          <w:t xml:space="preserve"> </w:t>
        </w:r>
        <w:r w:rsidR="00806E7F" w:rsidRPr="00806E7F">
          <w:rPr>
            <w:rFonts w:ascii="Times New Roman" w:hAnsi="Times New Roman"/>
          </w:rPr>
          <w:t>with LSTM</w:t>
        </w:r>
      </w:ins>
    </w:p>
    <w:p w14:paraId="7457E91F" w14:textId="35A733E0" w:rsidR="00DC4164" w:rsidRPr="002371E1" w:rsidRDefault="00E14531" w:rsidP="00713C2F">
      <w:pPr>
        <w:jc w:val="center"/>
        <w:rPr>
          <w:rFonts w:ascii="Times New Roman" w:hAnsi="Times New Roman"/>
        </w:rPr>
      </w:pPr>
      <w:r w:rsidRPr="002371E1">
        <w:rPr>
          <w:rFonts w:ascii="Times New Roman" w:hAnsi="Times New Roman"/>
          <w:noProof/>
        </w:rPr>
        <w:drawing>
          <wp:inline distT="0" distB="0" distL="0" distR="0" wp14:anchorId="1B5A4757" wp14:editId="076467D8">
            <wp:extent cx="5274310" cy="1135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grayscl/>
                      <a:extLst>
                        <a:ext uri="{28A0092B-C50C-407E-A947-70E740481C1C}">
                          <a14:useLocalDpi xmlns:a14="http://schemas.microsoft.com/office/drawing/2010/main" val="0"/>
                        </a:ext>
                      </a:extLst>
                    </a:blip>
                    <a:srcRect t="10241"/>
                    <a:stretch/>
                  </pic:blipFill>
                  <pic:spPr bwMode="auto">
                    <a:xfrm>
                      <a:off x="0" y="0"/>
                      <a:ext cx="5274310" cy="1135380"/>
                    </a:xfrm>
                    <a:prstGeom prst="rect">
                      <a:avLst/>
                    </a:prstGeom>
                    <a:noFill/>
                    <a:ln>
                      <a:noFill/>
                    </a:ln>
                    <a:extLst>
                      <a:ext uri="{53640926-AAD7-44D8-BBD7-CCE9431645EC}">
                        <a14:shadowObscured xmlns:a14="http://schemas.microsoft.com/office/drawing/2010/main"/>
                      </a:ext>
                    </a:extLst>
                  </pic:spPr>
                </pic:pic>
              </a:graphicData>
            </a:graphic>
          </wp:inline>
        </w:drawing>
      </w:r>
    </w:p>
    <w:p w14:paraId="0DF6151C" w14:textId="009243C8" w:rsidR="00DC4164" w:rsidRDefault="00DC4164" w:rsidP="00DC4164">
      <w:pPr>
        <w:jc w:val="center"/>
        <w:rPr>
          <w:ins w:id="458" w:author="JAY" w:date="2019-09-03T17:14:00Z"/>
          <w:rFonts w:ascii="Times New Roman" w:hAnsi="Times New Roman"/>
        </w:rPr>
      </w:pPr>
      <w:r w:rsidRPr="002371E1">
        <w:rPr>
          <w:rFonts w:ascii="Times New Roman" w:hAnsi="Times New Roman" w:hint="eastAsia"/>
        </w:rPr>
        <w:t>图</w:t>
      </w:r>
      <w:del w:id="459" w:author="JAY" w:date="2019-09-03T14:32:00Z">
        <w:r w:rsidR="006709C6" w:rsidRPr="002371E1" w:rsidDel="007B1EAE">
          <w:rPr>
            <w:rFonts w:ascii="Times New Roman" w:hAnsi="Times New Roman" w:hint="eastAsia"/>
          </w:rPr>
          <w:delText>10</w:delText>
        </w:r>
      </w:del>
      <w:ins w:id="460" w:author="JAY" w:date="2019-09-03T15:41:00Z">
        <w:r w:rsidR="002F7B79">
          <w:rPr>
            <w:rFonts w:ascii="Times New Roman" w:hAnsi="Times New Roman" w:hint="eastAsia"/>
          </w:rPr>
          <w:t>7</w:t>
        </w:r>
      </w:ins>
      <w:r w:rsidR="006709C6" w:rsidRPr="002371E1">
        <w:rPr>
          <w:rFonts w:ascii="Times New Roman" w:hAnsi="Times New Roman"/>
        </w:rPr>
        <w:t xml:space="preserve"> </w:t>
      </w:r>
      <w:r w:rsidRPr="002371E1">
        <w:rPr>
          <w:rFonts w:ascii="Times New Roman" w:hAnsi="Times New Roman" w:hint="eastAsia"/>
        </w:rPr>
        <w:t>采用</w:t>
      </w:r>
      <w:r w:rsidRPr="002371E1">
        <w:rPr>
          <w:rFonts w:ascii="Times New Roman" w:eastAsia="宋体" w:hAnsi="Times New Roman"/>
        </w:rPr>
        <w:t>LSTM</w:t>
      </w:r>
      <w:r w:rsidRPr="002371E1">
        <w:rPr>
          <w:rFonts w:ascii="Times New Roman" w:eastAsia="宋体" w:hAnsi="Times New Roman" w:hint="eastAsia"/>
        </w:rPr>
        <w:t>时</w:t>
      </w:r>
      <w:r w:rsidRPr="002371E1">
        <w:rPr>
          <w:rFonts w:ascii="Times New Roman" w:hAnsi="Times New Roman" w:hint="eastAsia"/>
        </w:rPr>
        <w:t>站点</w:t>
      </w:r>
      <w:r w:rsidR="00E14531" w:rsidRPr="002371E1">
        <w:rPr>
          <w:rFonts w:ascii="Times New Roman" w:hAnsi="Times New Roman" w:hint="eastAsia"/>
        </w:rPr>
        <w:t>5</w:t>
      </w:r>
      <w:r w:rsidRPr="002371E1">
        <w:rPr>
          <w:rFonts w:ascii="Times New Roman" w:hAnsi="Times New Roman" w:hint="eastAsia"/>
        </w:rPr>
        <w:t>的</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值图</w:t>
      </w:r>
    </w:p>
    <w:p w14:paraId="063F1066" w14:textId="7B081445" w:rsidR="00ED5044" w:rsidRPr="002371E1" w:rsidRDefault="00ED5044" w:rsidP="00DC4164">
      <w:pPr>
        <w:jc w:val="center"/>
        <w:rPr>
          <w:rFonts w:ascii="Times New Roman" w:hAnsi="Times New Roman" w:hint="eastAsia"/>
        </w:rPr>
      </w:pPr>
      <w:ins w:id="461" w:author="JAY" w:date="2019-09-03T17:14:00Z">
        <w:r w:rsidRPr="00927411">
          <w:rPr>
            <w:rFonts w:ascii="Times New Roman" w:hAnsi="Times New Roman"/>
          </w:rPr>
          <w:t>Fig.</w:t>
        </w:r>
      </w:ins>
      <w:ins w:id="462" w:author="JAY" w:date="2019-09-03T17:16:00Z">
        <w:r w:rsidR="00806E7F">
          <w:rPr>
            <w:rFonts w:ascii="Times New Roman" w:hAnsi="Times New Roman" w:hint="eastAsia"/>
          </w:rPr>
          <w:t>7</w:t>
        </w:r>
      </w:ins>
      <w:ins w:id="463" w:author="JAY" w:date="2019-09-03T17:14:00Z">
        <w:r w:rsidRPr="00927411">
          <w:rPr>
            <w:rFonts w:ascii="Times New Roman" w:hAnsi="Times New Roman"/>
          </w:rPr>
          <w:t xml:space="preserve"> </w:t>
        </w:r>
      </w:ins>
      <w:ins w:id="464" w:author="JAY" w:date="2019-09-03T17:16:00Z">
        <w:r w:rsidR="00806E7F" w:rsidRPr="00806E7F">
          <w:rPr>
            <w:rFonts w:ascii="Times New Roman" w:hAnsi="Times New Roman"/>
          </w:rPr>
          <w:t>MAPE of Site 5 with LSTM</w:t>
        </w:r>
      </w:ins>
    </w:p>
    <w:p w14:paraId="31543EC4" w14:textId="0FFD6C4D" w:rsidR="00713C2F" w:rsidRPr="002371E1" w:rsidRDefault="00713C2F" w:rsidP="00E14531">
      <w:pPr>
        <w:ind w:firstLine="420"/>
        <w:rPr>
          <w:rFonts w:ascii="Times New Roman" w:eastAsia="宋体" w:hAnsi="Times New Roman"/>
        </w:rPr>
      </w:pPr>
      <w:r w:rsidRPr="002371E1">
        <w:rPr>
          <w:rFonts w:ascii="Times New Roman" w:hAnsi="Times New Roman" w:hint="eastAsia"/>
        </w:rPr>
        <w:t>可以看出，</w:t>
      </w:r>
      <w:r w:rsidR="00CA654C" w:rsidRPr="002371E1">
        <w:rPr>
          <w:rFonts w:ascii="Times New Roman" w:hAnsi="Times New Roman" w:hint="eastAsia"/>
        </w:rPr>
        <w:t>随着迭代次数的增加，</w:t>
      </w:r>
      <w:r w:rsidRPr="002371E1">
        <w:rPr>
          <w:rFonts w:ascii="Times New Roman" w:hAnsi="Times New Roman" w:hint="eastAsia"/>
        </w:rPr>
        <w:t>站点</w:t>
      </w:r>
      <w:r w:rsidR="00442806" w:rsidRPr="002371E1">
        <w:rPr>
          <w:rFonts w:ascii="Times New Roman" w:hAnsi="Times New Roman" w:hint="eastAsia"/>
        </w:rPr>
        <w:t>12</w:t>
      </w:r>
      <w:r w:rsidR="00442806" w:rsidRPr="002371E1">
        <w:rPr>
          <w:rFonts w:ascii="Times New Roman" w:hAnsi="Times New Roman" w:hint="eastAsia"/>
        </w:rPr>
        <w:t>与站点</w:t>
      </w:r>
      <w:r w:rsidR="00442806" w:rsidRPr="002371E1">
        <w:rPr>
          <w:rFonts w:ascii="Times New Roman" w:hAnsi="Times New Roman" w:hint="eastAsia"/>
        </w:rPr>
        <w:t>5</w:t>
      </w:r>
      <w:r w:rsidRPr="002371E1">
        <w:rPr>
          <w:rFonts w:ascii="Times New Roman" w:hAnsi="Times New Roman" w:hint="eastAsia"/>
        </w:rPr>
        <w:t>的</w:t>
      </w:r>
      <w:r w:rsidRPr="002371E1">
        <w:rPr>
          <w:rFonts w:ascii="Times New Roman" w:hAnsi="Times New Roman" w:hint="eastAsia"/>
        </w:rPr>
        <w:t>M</w:t>
      </w:r>
      <w:r w:rsidRPr="002371E1">
        <w:rPr>
          <w:rFonts w:ascii="Times New Roman" w:hAnsi="Times New Roman"/>
        </w:rPr>
        <w:t>APE</w:t>
      </w:r>
      <w:r w:rsidR="00CA654C" w:rsidRPr="002371E1">
        <w:rPr>
          <w:rFonts w:ascii="Times New Roman" w:hAnsi="Times New Roman" w:hint="eastAsia"/>
        </w:rPr>
        <w:t>逐渐趋于平稳</w:t>
      </w:r>
      <w:r w:rsidRPr="002371E1">
        <w:rPr>
          <w:rFonts w:ascii="Times New Roman" w:hAnsi="Times New Roman" w:hint="eastAsia"/>
        </w:rPr>
        <w:t>。</w:t>
      </w:r>
      <w:r w:rsidR="00442806" w:rsidRPr="002371E1">
        <w:rPr>
          <w:rFonts w:ascii="Times New Roman" w:hAnsi="Times New Roman" w:hint="eastAsia"/>
        </w:rPr>
        <w:t>其中，站点</w:t>
      </w:r>
      <w:r w:rsidR="00442806" w:rsidRPr="002371E1">
        <w:rPr>
          <w:rFonts w:ascii="Times New Roman" w:hAnsi="Times New Roman" w:hint="eastAsia"/>
        </w:rPr>
        <w:t>12</w:t>
      </w:r>
      <w:r w:rsidR="00442806" w:rsidRPr="002371E1">
        <w:rPr>
          <w:rFonts w:ascii="Times New Roman" w:hAnsi="Times New Roman" w:hint="eastAsia"/>
        </w:rPr>
        <w:t>的</w:t>
      </w:r>
      <w:r w:rsidR="00CA654C" w:rsidRPr="002371E1">
        <w:rPr>
          <w:rFonts w:ascii="Times New Roman" w:hAnsi="Times New Roman" w:hint="eastAsia"/>
        </w:rPr>
        <w:t>训练数据的</w:t>
      </w:r>
      <w:r w:rsidR="00CA654C" w:rsidRPr="002371E1">
        <w:rPr>
          <w:rFonts w:ascii="Times New Roman" w:hAnsi="Times New Roman" w:hint="eastAsia"/>
        </w:rPr>
        <w:t>M</w:t>
      </w:r>
      <w:r w:rsidR="00CA654C" w:rsidRPr="002371E1">
        <w:rPr>
          <w:rFonts w:ascii="Times New Roman" w:hAnsi="Times New Roman"/>
        </w:rPr>
        <w:t>APE</w:t>
      </w:r>
      <w:r w:rsidR="00CA654C" w:rsidRPr="002371E1">
        <w:rPr>
          <w:rFonts w:ascii="Times New Roman" w:hAnsi="Times New Roman" w:hint="eastAsia"/>
        </w:rPr>
        <w:t>最终趋近于</w:t>
      </w:r>
      <w:r w:rsidR="00CA654C" w:rsidRPr="002371E1">
        <w:rPr>
          <w:rFonts w:ascii="Times New Roman" w:hAnsi="Times New Roman" w:hint="eastAsia"/>
        </w:rPr>
        <w:t>0.</w:t>
      </w:r>
      <w:r w:rsidR="00442806" w:rsidRPr="002371E1">
        <w:rPr>
          <w:rFonts w:ascii="Times New Roman" w:hAnsi="Times New Roman" w:hint="eastAsia"/>
        </w:rPr>
        <w:t>10</w:t>
      </w:r>
      <w:r w:rsidR="00CA654C" w:rsidRPr="002371E1">
        <w:rPr>
          <w:rFonts w:ascii="Times New Roman" w:hAnsi="Times New Roman" w:hint="eastAsia"/>
        </w:rPr>
        <w:t>，而测试数据的</w:t>
      </w:r>
      <w:r w:rsidR="00CA654C" w:rsidRPr="002371E1">
        <w:rPr>
          <w:rFonts w:ascii="Times New Roman" w:hAnsi="Times New Roman"/>
        </w:rPr>
        <w:t>MAPE</w:t>
      </w:r>
      <w:r w:rsidR="00CA654C" w:rsidRPr="002371E1">
        <w:rPr>
          <w:rFonts w:ascii="Times New Roman" w:hAnsi="Times New Roman" w:hint="eastAsia"/>
        </w:rPr>
        <w:t>最</w:t>
      </w:r>
      <w:r w:rsidR="00442806" w:rsidRPr="002371E1">
        <w:rPr>
          <w:rFonts w:ascii="Times New Roman" w:hAnsi="Times New Roman" w:hint="eastAsia"/>
        </w:rPr>
        <w:t>终</w:t>
      </w:r>
      <w:r w:rsidR="00CA654C" w:rsidRPr="002371E1">
        <w:rPr>
          <w:rFonts w:ascii="Times New Roman" w:hAnsi="Times New Roman" w:hint="eastAsia"/>
        </w:rPr>
        <w:t>趋近于</w:t>
      </w:r>
      <w:r w:rsidR="00CA654C" w:rsidRPr="002371E1">
        <w:rPr>
          <w:rFonts w:ascii="Times New Roman" w:hAnsi="Times New Roman" w:hint="eastAsia"/>
        </w:rPr>
        <w:t>0.2</w:t>
      </w:r>
      <w:r w:rsidR="00442806" w:rsidRPr="002371E1">
        <w:rPr>
          <w:rFonts w:ascii="Times New Roman" w:hAnsi="Times New Roman" w:hint="eastAsia"/>
        </w:rPr>
        <w:t>4</w:t>
      </w:r>
      <w:r w:rsidR="00CA654C" w:rsidRPr="002371E1">
        <w:rPr>
          <w:rFonts w:ascii="Times New Roman" w:hAnsi="Times New Roman" w:hint="eastAsia"/>
        </w:rPr>
        <w:t>。</w:t>
      </w:r>
      <w:r w:rsidR="00442806" w:rsidRPr="002371E1">
        <w:rPr>
          <w:rFonts w:ascii="Times New Roman" w:hAnsi="Times New Roman" w:hint="eastAsia"/>
        </w:rPr>
        <w:t>站点</w:t>
      </w:r>
      <w:r w:rsidR="00442806" w:rsidRPr="002371E1">
        <w:rPr>
          <w:rFonts w:ascii="Times New Roman" w:hAnsi="Times New Roman" w:hint="eastAsia"/>
        </w:rPr>
        <w:t>5</w:t>
      </w:r>
      <w:r w:rsidR="00442806" w:rsidRPr="002371E1">
        <w:rPr>
          <w:rFonts w:ascii="Times New Roman" w:hAnsi="Times New Roman" w:hint="eastAsia"/>
        </w:rPr>
        <w:t>的训练数据的</w:t>
      </w:r>
      <w:r w:rsidR="00442806" w:rsidRPr="002371E1">
        <w:rPr>
          <w:rFonts w:ascii="Times New Roman" w:hAnsi="Times New Roman" w:hint="eastAsia"/>
        </w:rPr>
        <w:t>M</w:t>
      </w:r>
      <w:r w:rsidR="00442806" w:rsidRPr="002371E1">
        <w:rPr>
          <w:rFonts w:ascii="Times New Roman" w:hAnsi="Times New Roman"/>
        </w:rPr>
        <w:t>APE</w:t>
      </w:r>
      <w:r w:rsidR="00442806" w:rsidRPr="002371E1">
        <w:rPr>
          <w:rFonts w:ascii="Times New Roman" w:hAnsi="Times New Roman" w:hint="eastAsia"/>
        </w:rPr>
        <w:t>最终趋近于</w:t>
      </w:r>
      <w:r w:rsidR="00442806" w:rsidRPr="002371E1">
        <w:rPr>
          <w:rFonts w:ascii="Times New Roman" w:hAnsi="Times New Roman" w:hint="eastAsia"/>
        </w:rPr>
        <w:t>0.31</w:t>
      </w:r>
      <w:r w:rsidR="00442806" w:rsidRPr="002371E1">
        <w:rPr>
          <w:rFonts w:ascii="Times New Roman" w:hAnsi="Times New Roman" w:hint="eastAsia"/>
        </w:rPr>
        <w:t>，而测试数据的</w:t>
      </w:r>
      <w:r w:rsidR="00442806" w:rsidRPr="002371E1">
        <w:rPr>
          <w:rFonts w:ascii="Times New Roman" w:hAnsi="Times New Roman"/>
        </w:rPr>
        <w:t>MAPE</w:t>
      </w:r>
      <w:r w:rsidR="00442806" w:rsidRPr="002371E1">
        <w:rPr>
          <w:rFonts w:ascii="Times New Roman" w:hAnsi="Times New Roman" w:hint="eastAsia"/>
        </w:rPr>
        <w:t>最终趋近于</w:t>
      </w:r>
      <w:r w:rsidR="00442806" w:rsidRPr="002371E1">
        <w:rPr>
          <w:rFonts w:ascii="Times New Roman" w:hAnsi="Times New Roman" w:hint="eastAsia"/>
        </w:rPr>
        <w:t>0.51</w:t>
      </w:r>
      <w:r w:rsidR="00442806" w:rsidRPr="002371E1">
        <w:rPr>
          <w:rFonts w:ascii="Times New Roman" w:hAnsi="Times New Roman" w:hint="eastAsia"/>
        </w:rPr>
        <w:t>。</w:t>
      </w:r>
      <w:r w:rsidR="00754295" w:rsidRPr="002371E1">
        <w:rPr>
          <w:rFonts w:ascii="Times New Roman" w:hAnsi="Times New Roman" w:hint="eastAsia"/>
        </w:rPr>
        <w:t>由实验</w:t>
      </w:r>
      <w:r w:rsidR="00442806" w:rsidRPr="002371E1">
        <w:rPr>
          <w:rFonts w:ascii="Times New Roman" w:hAnsi="Times New Roman" w:hint="eastAsia"/>
        </w:rPr>
        <w:t>得</w:t>
      </w:r>
      <w:r w:rsidR="00754295" w:rsidRPr="002371E1">
        <w:rPr>
          <w:rFonts w:ascii="Times New Roman" w:hAnsi="Times New Roman" w:hint="eastAsia"/>
        </w:rPr>
        <w:t>出，</w:t>
      </w:r>
      <w:r w:rsidR="00F509C6" w:rsidRPr="002371E1">
        <w:rPr>
          <w:rFonts w:ascii="Times New Roman" w:hAnsi="Times New Roman" w:hint="eastAsia"/>
        </w:rPr>
        <w:t>在将“无照经营游商”网格化管理问题的所有站点进行预测后，</w:t>
      </w:r>
      <w:r w:rsidR="00754295" w:rsidRPr="002371E1">
        <w:rPr>
          <w:rFonts w:ascii="Times New Roman" w:hAnsi="Times New Roman" w:hint="eastAsia"/>
        </w:rPr>
        <w:t>各站点训练数据</w:t>
      </w:r>
      <w:r w:rsidR="00F509C6" w:rsidRPr="002371E1">
        <w:rPr>
          <w:rFonts w:ascii="Times New Roman" w:hAnsi="Times New Roman" w:hint="eastAsia"/>
        </w:rPr>
        <w:t>的预测结果</w:t>
      </w:r>
      <w:r w:rsidR="00754295" w:rsidRPr="002371E1">
        <w:rPr>
          <w:rFonts w:ascii="Times New Roman" w:hAnsi="Times New Roman" w:hint="eastAsia"/>
        </w:rPr>
        <w:t>M</w:t>
      </w:r>
      <w:r w:rsidR="00754295" w:rsidRPr="002371E1">
        <w:rPr>
          <w:rFonts w:ascii="Times New Roman" w:hAnsi="Times New Roman"/>
        </w:rPr>
        <w:t>APE</w:t>
      </w:r>
      <w:r w:rsidR="00754295" w:rsidRPr="002371E1">
        <w:rPr>
          <w:rFonts w:ascii="Times New Roman" w:hAnsi="Times New Roman" w:hint="eastAsia"/>
        </w:rPr>
        <w:t>均小于</w:t>
      </w:r>
      <w:r w:rsidR="00754295" w:rsidRPr="002371E1">
        <w:rPr>
          <w:rFonts w:ascii="Times New Roman" w:hAnsi="Times New Roman" w:hint="eastAsia"/>
        </w:rPr>
        <w:t>0.4</w:t>
      </w:r>
      <w:r w:rsidR="00754295" w:rsidRPr="002371E1">
        <w:rPr>
          <w:rFonts w:ascii="Times New Roman" w:hAnsi="Times New Roman" w:hint="eastAsia"/>
        </w:rPr>
        <w:t>，而测试数据</w:t>
      </w:r>
      <w:r w:rsidR="00F509C6" w:rsidRPr="002371E1">
        <w:rPr>
          <w:rFonts w:ascii="Times New Roman" w:hAnsi="Times New Roman" w:hint="eastAsia"/>
        </w:rPr>
        <w:t>的预测结果</w:t>
      </w:r>
      <w:r w:rsidR="00754295" w:rsidRPr="002371E1">
        <w:rPr>
          <w:rFonts w:ascii="Times New Roman" w:hAnsi="Times New Roman" w:hint="eastAsia"/>
        </w:rPr>
        <w:t>M</w:t>
      </w:r>
      <w:r w:rsidR="00754295" w:rsidRPr="002371E1">
        <w:rPr>
          <w:rFonts w:ascii="Times New Roman" w:hAnsi="Times New Roman"/>
        </w:rPr>
        <w:t>APE</w:t>
      </w:r>
      <w:r w:rsidR="00754295" w:rsidRPr="002371E1">
        <w:rPr>
          <w:rFonts w:ascii="Times New Roman" w:hAnsi="Times New Roman" w:hint="eastAsia"/>
        </w:rPr>
        <w:t>均小于</w:t>
      </w:r>
      <w:r w:rsidR="00754295" w:rsidRPr="002371E1">
        <w:rPr>
          <w:rFonts w:ascii="Times New Roman" w:hAnsi="Times New Roman" w:hint="eastAsia"/>
        </w:rPr>
        <w:t>0.</w:t>
      </w:r>
      <w:r w:rsidR="00442806" w:rsidRPr="002371E1">
        <w:rPr>
          <w:rFonts w:ascii="Times New Roman" w:hAnsi="Times New Roman" w:hint="eastAsia"/>
        </w:rPr>
        <w:t>6</w:t>
      </w:r>
      <w:r w:rsidR="00754295" w:rsidRPr="002371E1">
        <w:rPr>
          <w:rFonts w:ascii="Times New Roman" w:hAnsi="Times New Roman" w:hint="eastAsia"/>
        </w:rPr>
        <w:t>。</w:t>
      </w:r>
    </w:p>
    <w:p w14:paraId="7CD79D14" w14:textId="0898F6A0" w:rsidR="00A9110B" w:rsidRPr="002371E1" w:rsidRDefault="00A9110B" w:rsidP="00CD74E1">
      <w:pPr>
        <w:pStyle w:val="2"/>
        <w:rPr>
          <w:rFonts w:ascii="Times New Roman" w:hAnsi="Times New Roman"/>
        </w:rPr>
      </w:pPr>
      <w:r w:rsidRPr="002371E1">
        <w:rPr>
          <w:rFonts w:ascii="Times New Roman" w:hAnsi="Times New Roman" w:hint="eastAsia"/>
        </w:rPr>
        <w:t>各时间序列模型的对比</w:t>
      </w:r>
      <w:r w:rsidR="00DC4164" w:rsidRPr="002371E1">
        <w:rPr>
          <w:rFonts w:ascii="Times New Roman" w:hAnsi="Times New Roman" w:hint="eastAsia"/>
        </w:rPr>
        <w:t>结果</w:t>
      </w:r>
    </w:p>
    <w:p w14:paraId="2C041943" w14:textId="7A36BD07" w:rsidR="00BC0EDB" w:rsidRPr="002371E1" w:rsidRDefault="00286874" w:rsidP="00762265">
      <w:pPr>
        <w:ind w:firstLine="420"/>
        <w:rPr>
          <w:rFonts w:ascii="Times New Roman" w:hAnsi="Times New Roman"/>
        </w:rPr>
      </w:pPr>
      <w:r w:rsidRPr="002371E1">
        <w:rPr>
          <w:rFonts w:ascii="Times New Roman" w:hAnsi="Times New Roman" w:hint="eastAsia"/>
        </w:rPr>
        <w:lastRenderedPageBreak/>
        <w:t>根据各个模型的运行结果，</w:t>
      </w:r>
      <w:r w:rsidR="00BE39D6" w:rsidRPr="002371E1">
        <w:rPr>
          <w:rFonts w:ascii="Times New Roman" w:hAnsi="Times New Roman" w:hint="eastAsia"/>
        </w:rPr>
        <w:t>本文将其</w:t>
      </w:r>
      <w:r w:rsidR="00BE39D6" w:rsidRPr="002371E1">
        <w:rPr>
          <w:rFonts w:ascii="Times New Roman" w:hAnsi="Times New Roman" w:hint="eastAsia"/>
        </w:rPr>
        <w:t>M</w:t>
      </w:r>
      <w:r w:rsidR="00BE39D6" w:rsidRPr="002371E1">
        <w:rPr>
          <w:rFonts w:ascii="Times New Roman" w:hAnsi="Times New Roman"/>
        </w:rPr>
        <w:t>APE</w:t>
      </w:r>
      <w:r w:rsidR="00BE39D6" w:rsidRPr="002371E1">
        <w:rPr>
          <w:rFonts w:ascii="Times New Roman" w:hAnsi="Times New Roman" w:hint="eastAsia"/>
        </w:rPr>
        <w:t>汇总进行对比。“无照经营游商”网格化管理问题中各模型各站点的预测</w:t>
      </w:r>
      <w:r w:rsidR="00BE39D6" w:rsidRPr="002371E1">
        <w:rPr>
          <w:rFonts w:ascii="Times New Roman" w:hAnsi="Times New Roman" w:hint="eastAsia"/>
        </w:rPr>
        <w:t>M</w:t>
      </w:r>
      <w:r w:rsidR="00BE39D6" w:rsidRPr="002371E1">
        <w:rPr>
          <w:rFonts w:ascii="Times New Roman" w:hAnsi="Times New Roman"/>
        </w:rPr>
        <w:t>APE</w:t>
      </w:r>
      <w:r w:rsidR="00BE39D6" w:rsidRPr="002371E1">
        <w:rPr>
          <w:rFonts w:ascii="Times New Roman" w:hAnsi="Times New Roman" w:hint="eastAsia"/>
        </w:rPr>
        <w:t>值如图</w:t>
      </w:r>
      <w:del w:id="465" w:author="JAY" w:date="2019-09-03T14:32:00Z">
        <w:r w:rsidR="00A84258" w:rsidRPr="002371E1" w:rsidDel="007B1EAE">
          <w:rPr>
            <w:rFonts w:ascii="Times New Roman" w:hAnsi="Times New Roman" w:hint="eastAsia"/>
          </w:rPr>
          <w:delText>11</w:delText>
        </w:r>
      </w:del>
      <w:ins w:id="466" w:author="JAY" w:date="2019-09-03T15:42:00Z">
        <w:r w:rsidR="002F7B79">
          <w:rPr>
            <w:rFonts w:ascii="Times New Roman" w:hAnsi="Times New Roman" w:hint="eastAsia"/>
          </w:rPr>
          <w:t>8</w:t>
        </w:r>
      </w:ins>
      <w:r w:rsidR="00BE39D6" w:rsidRPr="002371E1">
        <w:rPr>
          <w:rFonts w:ascii="Times New Roman" w:hAnsi="Times New Roman" w:hint="eastAsia"/>
        </w:rPr>
        <w:t>所示。</w:t>
      </w:r>
      <w:r w:rsidR="00A84258" w:rsidRPr="002371E1">
        <w:rPr>
          <w:rFonts w:ascii="Times New Roman" w:hAnsi="Times New Roman" w:hint="eastAsia"/>
        </w:rPr>
        <w:t>从图中可知，若仅考虑预测效果，则在解决滞后性问题后的博克斯</w:t>
      </w:r>
      <w:r w:rsidR="00A84258" w:rsidRPr="002371E1">
        <w:rPr>
          <w:rFonts w:ascii="Times New Roman" w:hAnsi="Times New Roman" w:hint="eastAsia"/>
        </w:rPr>
        <w:t>-</w:t>
      </w:r>
      <w:r w:rsidR="00A84258" w:rsidRPr="002371E1">
        <w:rPr>
          <w:rFonts w:ascii="Times New Roman" w:hAnsi="Times New Roman" w:hint="eastAsia"/>
        </w:rPr>
        <w:t>詹金斯</w:t>
      </w:r>
      <w:r w:rsidR="00A84258" w:rsidRPr="002371E1">
        <w:rPr>
          <w:rFonts w:ascii="Times New Roman" w:eastAsia="宋体" w:hAnsi="Times New Roman" w:hint="eastAsia"/>
        </w:rPr>
        <w:t>法相比于其他方法更加准确；若不解决</w:t>
      </w:r>
      <w:r w:rsidR="00A84258" w:rsidRPr="002371E1">
        <w:rPr>
          <w:rFonts w:ascii="Times New Roman" w:hAnsi="Times New Roman" w:hint="eastAsia"/>
        </w:rPr>
        <w:t>博克斯</w:t>
      </w:r>
      <w:r w:rsidR="00A84258" w:rsidRPr="002371E1">
        <w:rPr>
          <w:rFonts w:ascii="Times New Roman" w:hAnsi="Times New Roman" w:hint="eastAsia"/>
        </w:rPr>
        <w:t>-</w:t>
      </w:r>
      <w:r w:rsidR="00A84258" w:rsidRPr="002371E1">
        <w:rPr>
          <w:rFonts w:ascii="Times New Roman" w:hAnsi="Times New Roman" w:hint="eastAsia"/>
        </w:rPr>
        <w:t>詹金斯</w:t>
      </w:r>
      <w:r w:rsidR="00A84258" w:rsidRPr="002371E1">
        <w:rPr>
          <w:rFonts w:ascii="Times New Roman" w:eastAsia="宋体" w:hAnsi="Times New Roman" w:hint="eastAsia"/>
        </w:rPr>
        <w:t>法的滞后性，则</w:t>
      </w:r>
      <w:r w:rsidR="00A84258" w:rsidRPr="002371E1">
        <w:rPr>
          <w:rFonts w:ascii="Times New Roman" w:eastAsia="宋体" w:hAnsi="Times New Roman" w:hint="eastAsia"/>
        </w:rPr>
        <w:t>L</w:t>
      </w:r>
      <w:r w:rsidR="00A84258" w:rsidRPr="002371E1">
        <w:rPr>
          <w:rFonts w:ascii="Times New Roman" w:eastAsia="宋体" w:hAnsi="Times New Roman"/>
        </w:rPr>
        <w:t>STM</w:t>
      </w:r>
      <w:r w:rsidR="00A84258" w:rsidRPr="002371E1">
        <w:rPr>
          <w:rFonts w:ascii="Times New Roman" w:eastAsia="宋体" w:hAnsi="Times New Roman" w:hint="eastAsia"/>
        </w:rPr>
        <w:t>相对更加准确。</w:t>
      </w:r>
      <w:del w:id="467" w:author="JAY" w:date="2019-09-03T15:47:00Z">
        <w:r w:rsidR="00A84258" w:rsidRPr="002371E1" w:rsidDel="00200C74">
          <w:rPr>
            <w:rFonts w:ascii="Times New Roman" w:eastAsia="宋体" w:hAnsi="Times New Roman" w:hint="eastAsia"/>
          </w:rPr>
          <w:delText>而</w:delText>
        </w:r>
        <w:r w:rsidR="00A84258" w:rsidRPr="002371E1" w:rsidDel="00200C74">
          <w:rPr>
            <w:rFonts w:ascii="Times New Roman" w:eastAsia="宋体" w:hAnsi="Times New Roman" w:hint="eastAsia"/>
          </w:rPr>
          <w:delText>S</w:delText>
        </w:r>
        <w:r w:rsidR="00A84258" w:rsidRPr="002371E1" w:rsidDel="00200C74">
          <w:rPr>
            <w:rFonts w:ascii="Times New Roman" w:eastAsia="宋体" w:hAnsi="Times New Roman"/>
          </w:rPr>
          <w:delText>VR</w:delText>
        </w:r>
        <w:r w:rsidR="00A84258" w:rsidRPr="002371E1" w:rsidDel="00200C74">
          <w:rPr>
            <w:rFonts w:ascii="Times New Roman" w:eastAsia="宋体" w:hAnsi="Times New Roman" w:hint="eastAsia"/>
          </w:rPr>
          <w:delText>在处理此类问题上的整体效果相对较差，且预测的准确率不平稳。</w:delText>
        </w:r>
      </w:del>
    </w:p>
    <w:p w14:paraId="0C0152D7" w14:textId="5A587BE5" w:rsidR="0064436A" w:rsidRDefault="00C1645A" w:rsidP="0041121A">
      <w:pPr>
        <w:rPr>
          <w:ins w:id="468" w:author="JAY" w:date="2019-09-03T15:39:00Z"/>
          <w:rFonts w:ascii="Times New Roman" w:hAnsi="Times New Roman"/>
        </w:rPr>
      </w:pPr>
      <w:del w:id="469" w:author="JAY" w:date="2019-09-03T15:39:00Z">
        <w:r w:rsidRPr="002371E1" w:rsidDel="00A63084">
          <w:rPr>
            <w:rFonts w:ascii="Times New Roman" w:hAnsi="Times New Roman"/>
            <w:noProof/>
          </w:rPr>
          <w:drawing>
            <wp:inline distT="0" distB="0" distL="0" distR="0" wp14:anchorId="64F37189" wp14:editId="487C0F01">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274310" cy="2860675"/>
                      </a:xfrm>
                      <a:prstGeom prst="rect">
                        <a:avLst/>
                      </a:prstGeom>
                      <a:noFill/>
                      <a:ln>
                        <a:noFill/>
                      </a:ln>
                    </pic:spPr>
                  </pic:pic>
                </a:graphicData>
              </a:graphic>
            </wp:inline>
          </w:drawing>
        </w:r>
      </w:del>
    </w:p>
    <w:p w14:paraId="0F95D490" w14:textId="5A45DEF5" w:rsidR="00A63084" w:rsidRPr="002371E1" w:rsidRDefault="00A63084" w:rsidP="0041121A">
      <w:pPr>
        <w:rPr>
          <w:rFonts w:ascii="Times New Roman" w:hAnsi="Times New Roman"/>
        </w:rPr>
      </w:pPr>
      <w:ins w:id="470" w:author="JAY" w:date="2019-09-03T15:39:00Z">
        <w:r>
          <w:rPr>
            <w:noProof/>
          </w:rPr>
          <w:drawing>
            <wp:inline distT="0" distB="0" distL="0" distR="0" wp14:anchorId="4587344C" wp14:editId="1B59AE5E">
              <wp:extent cx="5274310" cy="2755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grayscl/>
                        <a:extLst>
                          <a:ext uri="{28A0092B-C50C-407E-A947-70E740481C1C}">
                            <a14:useLocalDpi xmlns:a14="http://schemas.microsoft.com/office/drawing/2010/main" val="0"/>
                          </a:ext>
                        </a:extLst>
                      </a:blip>
                      <a:srcRect t="11283"/>
                      <a:stretch/>
                    </pic:blipFill>
                    <pic:spPr bwMode="auto">
                      <a:xfrm>
                        <a:off x="0" y="0"/>
                        <a:ext cx="5274310" cy="27559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265D5D56" w14:textId="77777777" w:rsidR="00ED5044" w:rsidRDefault="00BE39D6" w:rsidP="00570A1C">
      <w:pPr>
        <w:jc w:val="center"/>
        <w:rPr>
          <w:ins w:id="471" w:author="JAY" w:date="2019-09-03T17:14:00Z"/>
          <w:rFonts w:ascii="Times New Roman" w:hAnsi="Times New Roman"/>
          <w:szCs w:val="21"/>
        </w:rPr>
      </w:pPr>
      <w:commentRangeStart w:id="472"/>
      <w:commentRangeStart w:id="473"/>
      <w:r w:rsidRPr="005D461B">
        <w:rPr>
          <w:rFonts w:ascii="Times New Roman" w:hAnsi="Times New Roman" w:hint="eastAsia"/>
          <w:szCs w:val="21"/>
        </w:rPr>
        <w:t>图</w:t>
      </w:r>
      <w:del w:id="474" w:author="JAY" w:date="2019-09-03T14:32:00Z">
        <w:r w:rsidR="006709C6" w:rsidRPr="005D461B" w:rsidDel="007B1EAE">
          <w:rPr>
            <w:rFonts w:ascii="Times New Roman" w:hAnsi="Times New Roman" w:hint="eastAsia"/>
            <w:szCs w:val="21"/>
          </w:rPr>
          <w:delText>11</w:delText>
        </w:r>
      </w:del>
      <w:ins w:id="475" w:author="JAY" w:date="2019-09-03T15:42:00Z">
        <w:r w:rsidR="002F7B79">
          <w:rPr>
            <w:rFonts w:ascii="Times New Roman" w:hAnsi="Times New Roman" w:hint="eastAsia"/>
            <w:szCs w:val="21"/>
          </w:rPr>
          <w:t>8</w:t>
        </w:r>
      </w:ins>
      <w:r w:rsidR="006709C6" w:rsidRPr="005D461B">
        <w:rPr>
          <w:rFonts w:ascii="Times New Roman" w:hAnsi="Times New Roman"/>
          <w:szCs w:val="21"/>
        </w:rPr>
        <w:t xml:space="preserve"> </w:t>
      </w:r>
      <w:r w:rsidR="00570A1C" w:rsidRPr="005D461B">
        <w:rPr>
          <w:rFonts w:ascii="Times New Roman" w:hAnsi="Times New Roman" w:hint="eastAsia"/>
          <w:szCs w:val="21"/>
        </w:rPr>
        <w:t>不同模型</w:t>
      </w:r>
      <w:r w:rsidR="00F304A4" w:rsidRPr="005D461B">
        <w:rPr>
          <w:rFonts w:ascii="Times New Roman" w:hAnsi="Times New Roman" w:hint="eastAsia"/>
          <w:szCs w:val="21"/>
        </w:rPr>
        <w:t>之</w:t>
      </w:r>
      <w:r w:rsidR="00570A1C" w:rsidRPr="005D461B">
        <w:rPr>
          <w:rFonts w:ascii="Times New Roman" w:hAnsi="Times New Roman" w:hint="eastAsia"/>
          <w:szCs w:val="21"/>
        </w:rPr>
        <w:t>间预测</w:t>
      </w:r>
      <w:r w:rsidR="00F304A4" w:rsidRPr="005D461B">
        <w:rPr>
          <w:rFonts w:ascii="Times New Roman" w:hAnsi="Times New Roman" w:hint="eastAsia"/>
          <w:szCs w:val="21"/>
        </w:rPr>
        <w:t>结果</w:t>
      </w:r>
      <w:r w:rsidR="00570A1C" w:rsidRPr="005D461B">
        <w:rPr>
          <w:rFonts w:ascii="Times New Roman" w:hAnsi="Times New Roman" w:hint="eastAsia"/>
          <w:szCs w:val="21"/>
        </w:rPr>
        <w:t>M</w:t>
      </w:r>
      <w:r w:rsidR="00570A1C" w:rsidRPr="005D461B">
        <w:rPr>
          <w:rFonts w:ascii="Times New Roman" w:hAnsi="Times New Roman"/>
          <w:szCs w:val="21"/>
        </w:rPr>
        <w:t>APE</w:t>
      </w:r>
      <w:r w:rsidR="00570A1C" w:rsidRPr="005D461B">
        <w:rPr>
          <w:rFonts w:ascii="Times New Roman" w:hAnsi="Times New Roman" w:hint="eastAsia"/>
          <w:szCs w:val="21"/>
        </w:rPr>
        <w:t>对比图</w:t>
      </w:r>
      <w:commentRangeEnd w:id="472"/>
      <w:r w:rsidR="00051CAD">
        <w:rPr>
          <w:rStyle w:val="af1"/>
        </w:rPr>
        <w:commentReference w:id="472"/>
      </w:r>
      <w:commentRangeEnd w:id="473"/>
    </w:p>
    <w:p w14:paraId="7A7A97F9" w14:textId="4FCFBE8A" w:rsidR="00BE39D6" w:rsidRPr="005D461B" w:rsidRDefault="0067002F" w:rsidP="00570A1C">
      <w:pPr>
        <w:jc w:val="center"/>
        <w:rPr>
          <w:rFonts w:ascii="Times New Roman" w:hAnsi="Times New Roman"/>
          <w:szCs w:val="21"/>
        </w:rPr>
      </w:pPr>
      <w:r>
        <w:rPr>
          <w:rStyle w:val="af1"/>
        </w:rPr>
        <w:commentReference w:id="473"/>
      </w:r>
      <w:ins w:id="476" w:author="JAY" w:date="2019-09-03T17:14:00Z">
        <w:r w:rsidR="00ED5044" w:rsidRPr="00ED5044">
          <w:rPr>
            <w:rFonts w:ascii="Times New Roman" w:hAnsi="Times New Roman"/>
          </w:rPr>
          <w:t xml:space="preserve"> </w:t>
        </w:r>
        <w:r w:rsidR="00ED5044" w:rsidRPr="00927411">
          <w:rPr>
            <w:rFonts w:ascii="Times New Roman" w:hAnsi="Times New Roman"/>
          </w:rPr>
          <w:t>Fig.</w:t>
        </w:r>
      </w:ins>
      <w:ins w:id="477" w:author="JAY" w:date="2019-09-03T17:15:00Z">
        <w:r w:rsidR="00CA6C47">
          <w:rPr>
            <w:rFonts w:ascii="Times New Roman" w:hAnsi="Times New Roman" w:hint="eastAsia"/>
          </w:rPr>
          <w:t>8</w:t>
        </w:r>
      </w:ins>
      <w:ins w:id="478" w:author="JAY" w:date="2019-09-03T17:14:00Z">
        <w:r w:rsidR="00ED5044" w:rsidRPr="00927411">
          <w:rPr>
            <w:rFonts w:ascii="Times New Roman" w:hAnsi="Times New Roman"/>
          </w:rPr>
          <w:t xml:space="preserve"> </w:t>
        </w:r>
      </w:ins>
      <w:ins w:id="479" w:author="JAY" w:date="2019-09-03T17:15:00Z">
        <w:r w:rsidR="00C2440B" w:rsidRPr="00C2440B">
          <w:rPr>
            <w:rFonts w:ascii="Times New Roman" w:hAnsi="Times New Roman"/>
          </w:rPr>
          <w:t>MAPE comparison of predicted results between different models</w:t>
        </w:r>
      </w:ins>
    </w:p>
    <w:p w14:paraId="12F632F2" w14:textId="728C7F51" w:rsidR="008E1FBA" w:rsidRPr="00990AC9" w:rsidRDefault="00AC084F" w:rsidP="00990AC9">
      <w:pPr>
        <w:pStyle w:val="1"/>
      </w:pPr>
      <w:r w:rsidRPr="00990AC9">
        <w:rPr>
          <w:rFonts w:hint="eastAsia"/>
        </w:rPr>
        <w:t>结论</w:t>
      </w:r>
    </w:p>
    <w:p w14:paraId="01B9CC2F" w14:textId="3C493686" w:rsidR="002207C2" w:rsidRPr="002371E1" w:rsidRDefault="00F304A4" w:rsidP="00990AC9">
      <w:pPr>
        <w:ind w:firstLine="420"/>
        <w:rPr>
          <w:rFonts w:ascii="Times New Roman" w:hAnsi="Times New Roman"/>
        </w:rPr>
      </w:pPr>
      <w:r w:rsidRPr="002371E1">
        <w:rPr>
          <w:rFonts w:ascii="Times New Roman" w:hAnsi="Times New Roman" w:hint="eastAsia"/>
        </w:rPr>
        <w:t>本文实现了四种基于时间序列的网格化管理问题</w:t>
      </w:r>
      <w:r w:rsidR="00D46B70" w:rsidRPr="002371E1">
        <w:rPr>
          <w:rFonts w:ascii="Times New Roman" w:hAnsi="Times New Roman" w:hint="eastAsia"/>
        </w:rPr>
        <w:t>的</w:t>
      </w:r>
      <w:r w:rsidRPr="002371E1">
        <w:rPr>
          <w:rFonts w:ascii="Times New Roman" w:hAnsi="Times New Roman" w:hint="eastAsia"/>
        </w:rPr>
        <w:t>预测方法，并对比了这四种模型各自的优势与劣势。</w:t>
      </w:r>
      <w:del w:id="480" w:author="JAY" w:date="2019-09-03T14:13:00Z">
        <w:r w:rsidR="00EC645A" w:rsidRPr="002371E1" w:rsidDel="00505D26">
          <w:rPr>
            <w:rFonts w:ascii="Times New Roman" w:hAnsi="Times New Roman" w:hint="eastAsia"/>
          </w:rPr>
          <w:delText>其中</w:delText>
        </w:r>
        <w:r w:rsidR="00295720" w:rsidRPr="002371E1" w:rsidDel="00505D26">
          <w:rPr>
            <w:rFonts w:ascii="Times New Roman" w:hAnsi="Times New Roman" w:hint="eastAsia"/>
          </w:rPr>
          <w:delText>，</w:delText>
        </w:r>
        <w:r w:rsidR="00EC645A" w:rsidRPr="002371E1" w:rsidDel="00505D26">
          <w:rPr>
            <w:rFonts w:ascii="Times New Roman" w:hAnsi="Times New Roman" w:hint="eastAsia"/>
          </w:rPr>
          <w:delText>S</w:delText>
        </w:r>
        <w:r w:rsidR="00EC645A" w:rsidRPr="002371E1" w:rsidDel="00505D26">
          <w:rPr>
            <w:rFonts w:ascii="Times New Roman" w:hAnsi="Times New Roman"/>
          </w:rPr>
          <w:delText>VR</w:delText>
        </w:r>
        <w:r w:rsidR="00EC645A" w:rsidRPr="002371E1" w:rsidDel="00505D26">
          <w:rPr>
            <w:rFonts w:ascii="Times New Roman" w:hAnsi="Times New Roman" w:hint="eastAsia"/>
          </w:rPr>
          <w:delText>的效果是相对最差的，其部分站点预测结果的</w:delText>
        </w:r>
        <w:r w:rsidR="00EC645A" w:rsidRPr="002371E1" w:rsidDel="00505D26">
          <w:rPr>
            <w:rFonts w:ascii="Times New Roman" w:hAnsi="Times New Roman" w:hint="eastAsia"/>
          </w:rPr>
          <w:delText>M</w:delText>
        </w:r>
        <w:r w:rsidR="00EC645A" w:rsidRPr="002371E1" w:rsidDel="00505D26">
          <w:rPr>
            <w:rFonts w:ascii="Times New Roman" w:hAnsi="Times New Roman"/>
          </w:rPr>
          <w:delText>APE</w:delText>
        </w:r>
        <w:r w:rsidR="00EC645A" w:rsidRPr="002371E1" w:rsidDel="00505D26">
          <w:rPr>
            <w:rFonts w:ascii="Times New Roman" w:hAnsi="Times New Roman" w:hint="eastAsia"/>
          </w:rPr>
          <w:delText>值甚至大于</w:delText>
        </w:r>
        <w:r w:rsidR="00EC645A" w:rsidRPr="002371E1" w:rsidDel="00505D26">
          <w:rPr>
            <w:rFonts w:ascii="Times New Roman" w:hAnsi="Times New Roman" w:hint="eastAsia"/>
          </w:rPr>
          <w:delText>1</w:delText>
        </w:r>
        <w:r w:rsidR="00EC645A" w:rsidRPr="002371E1" w:rsidDel="00505D26">
          <w:rPr>
            <w:rFonts w:ascii="Times New Roman" w:hAnsi="Times New Roman"/>
          </w:rPr>
          <w:delText>.75</w:delText>
        </w:r>
        <w:r w:rsidR="00EC645A" w:rsidRPr="002371E1" w:rsidDel="00505D26">
          <w:rPr>
            <w:rFonts w:ascii="Times New Roman" w:hAnsi="Times New Roman" w:hint="eastAsia"/>
          </w:rPr>
          <w:delText>。而</w:delText>
        </w:r>
      </w:del>
      <w:r w:rsidR="00EC645A" w:rsidRPr="002371E1">
        <w:rPr>
          <w:rFonts w:ascii="Times New Roman" w:hAnsi="Times New Roman" w:hint="eastAsia"/>
        </w:rPr>
        <w:t>对于</w:t>
      </w:r>
      <w:r w:rsidR="00EC645A" w:rsidRPr="002371E1">
        <w:rPr>
          <w:rFonts w:ascii="Times New Roman" w:hAnsi="Times New Roman" w:hint="eastAsia"/>
        </w:rPr>
        <w:t>Auto</w:t>
      </w:r>
      <w:r w:rsidR="00EC645A" w:rsidRPr="002371E1">
        <w:rPr>
          <w:rFonts w:ascii="Times New Roman" w:hAnsi="Times New Roman"/>
        </w:rPr>
        <w:t>-ARIMA</w:t>
      </w:r>
      <w:r w:rsidR="00EC645A" w:rsidRPr="002371E1">
        <w:rPr>
          <w:rFonts w:ascii="Times New Roman" w:hAnsi="Times New Roman" w:hint="eastAsia"/>
        </w:rPr>
        <w:t>来说，该模型适合对网格化管理问题的数量趋势进行预测，但不适合进行进一步的高精</w:t>
      </w:r>
      <w:r w:rsidR="00295720" w:rsidRPr="002371E1">
        <w:rPr>
          <w:rFonts w:ascii="Times New Roman" w:hAnsi="Times New Roman" w:hint="eastAsia"/>
        </w:rPr>
        <w:t>度</w:t>
      </w:r>
      <w:r w:rsidR="00EC645A" w:rsidRPr="002371E1">
        <w:rPr>
          <w:rFonts w:ascii="Times New Roman" w:hAnsi="Times New Roman" w:hint="eastAsia"/>
        </w:rPr>
        <w:t>预测。</w:t>
      </w:r>
      <w:r w:rsidR="00F414AE" w:rsidRPr="002371E1">
        <w:rPr>
          <w:rFonts w:ascii="Times New Roman" w:hAnsi="Times New Roman" w:hint="eastAsia"/>
        </w:rPr>
        <w:t>博克斯</w:t>
      </w:r>
      <w:r w:rsidR="00F414AE" w:rsidRPr="002371E1">
        <w:rPr>
          <w:rFonts w:ascii="Times New Roman" w:hAnsi="Times New Roman" w:hint="eastAsia"/>
        </w:rPr>
        <w:t>-</w:t>
      </w:r>
      <w:r w:rsidR="00F414AE" w:rsidRPr="002371E1">
        <w:rPr>
          <w:rFonts w:ascii="Times New Roman" w:hAnsi="Times New Roman" w:hint="eastAsia"/>
        </w:rPr>
        <w:t>詹金斯</w:t>
      </w:r>
      <w:r w:rsidR="00EC645A" w:rsidRPr="002371E1">
        <w:rPr>
          <w:rFonts w:ascii="Times New Roman" w:eastAsia="宋体" w:hAnsi="Times New Roman" w:hint="eastAsia"/>
        </w:rPr>
        <w:t>法虽然最终预测效果相比于其他三种模</w:t>
      </w:r>
      <w:r w:rsidR="00EC645A" w:rsidRPr="002371E1">
        <w:rPr>
          <w:rFonts w:ascii="Times New Roman" w:eastAsia="宋体" w:hAnsi="Times New Roman" w:hint="eastAsia"/>
        </w:rPr>
        <w:lastRenderedPageBreak/>
        <w:t>型更加准确，但在实际应用中，该模型相对繁琐的预测流程限制了其进一步的推广。</w:t>
      </w:r>
      <w:r w:rsidR="00F414AE" w:rsidRPr="002371E1">
        <w:rPr>
          <w:rFonts w:ascii="Times New Roman" w:hAnsi="Times New Roman" w:hint="eastAsia"/>
        </w:rPr>
        <w:t>博克斯</w:t>
      </w:r>
      <w:r w:rsidR="00F414AE" w:rsidRPr="002371E1">
        <w:rPr>
          <w:rFonts w:ascii="Times New Roman" w:hAnsi="Times New Roman" w:hint="eastAsia"/>
        </w:rPr>
        <w:t>-</w:t>
      </w:r>
      <w:r w:rsidR="00F414AE" w:rsidRPr="002371E1">
        <w:rPr>
          <w:rFonts w:ascii="Times New Roman" w:hAnsi="Times New Roman" w:hint="eastAsia"/>
        </w:rPr>
        <w:t>詹金斯</w:t>
      </w:r>
      <w:r w:rsidR="00EC645A" w:rsidRPr="002371E1">
        <w:rPr>
          <w:rFonts w:ascii="Times New Roman" w:eastAsia="宋体" w:hAnsi="Times New Roman" w:hint="eastAsia"/>
        </w:rPr>
        <w:t>法繁琐的预测流程主要体现在</w:t>
      </w:r>
      <w:r w:rsidR="00EC0CD5" w:rsidRPr="002371E1">
        <w:rPr>
          <w:rFonts w:ascii="Times New Roman" w:eastAsia="宋体" w:hAnsi="Times New Roman" w:hint="eastAsia"/>
        </w:rPr>
        <w:t>四</w:t>
      </w:r>
      <w:r w:rsidR="00EC645A" w:rsidRPr="002371E1">
        <w:rPr>
          <w:rFonts w:ascii="Times New Roman" w:eastAsia="宋体" w:hAnsi="Times New Roman" w:hint="eastAsia"/>
        </w:rPr>
        <w:t>个方面。第一，在进行预测前，需要</w:t>
      </w:r>
      <w:r w:rsidR="00EC0CD5" w:rsidRPr="002371E1">
        <w:rPr>
          <w:rFonts w:ascii="Times New Roman" w:eastAsia="宋体" w:hAnsi="Times New Roman" w:hint="eastAsia"/>
        </w:rPr>
        <w:t>对样本数据序列</w:t>
      </w:r>
      <w:r w:rsidR="00EC645A" w:rsidRPr="002371E1">
        <w:rPr>
          <w:rFonts w:ascii="Times New Roman" w:eastAsia="宋体" w:hAnsi="Times New Roman" w:hint="eastAsia"/>
        </w:rPr>
        <w:t>进行如对数化、差分等一系列的数据平稳化操作</w:t>
      </w:r>
      <w:r w:rsidR="00EC0CD5" w:rsidRPr="002371E1">
        <w:rPr>
          <w:rFonts w:ascii="Times New Roman" w:eastAsia="宋体" w:hAnsi="Times New Roman" w:hint="eastAsia"/>
        </w:rPr>
        <w:t>；第二，在对样本数据平稳化处理后还需要对数据进行</w:t>
      </w:r>
      <w:r w:rsidR="00EC0CD5" w:rsidRPr="002371E1">
        <w:rPr>
          <w:rFonts w:ascii="Times New Roman" w:eastAsia="宋体" w:hAnsi="Times New Roman" w:hint="eastAsia"/>
        </w:rPr>
        <w:t>A</w:t>
      </w:r>
      <w:r w:rsidR="00EC0CD5" w:rsidRPr="002371E1">
        <w:rPr>
          <w:rFonts w:ascii="Times New Roman" w:eastAsia="宋体" w:hAnsi="Times New Roman"/>
        </w:rPr>
        <w:t>DF</w:t>
      </w:r>
      <w:r w:rsidR="00EC0CD5" w:rsidRPr="002371E1">
        <w:rPr>
          <w:rFonts w:ascii="Times New Roman" w:eastAsia="宋体" w:hAnsi="Times New Roman" w:hint="eastAsia"/>
        </w:rPr>
        <w:t>单位根检验，若未通过检验则会使预测结果有很大的偏差；第三，</w:t>
      </w:r>
      <w:r w:rsidR="00EC645A" w:rsidRPr="002371E1">
        <w:rPr>
          <w:rFonts w:ascii="Times New Roman" w:eastAsia="宋体" w:hAnsi="Times New Roman" w:hint="eastAsia"/>
        </w:rPr>
        <w:t>该模型</w:t>
      </w:r>
      <w:r w:rsidR="00EC0CD5" w:rsidRPr="002371E1">
        <w:rPr>
          <w:rFonts w:ascii="Times New Roman" w:eastAsia="宋体" w:hAnsi="Times New Roman" w:hint="eastAsia"/>
        </w:rPr>
        <w:t>的参</w:t>
      </w:r>
      <w:r w:rsidR="00EC645A" w:rsidRPr="002371E1">
        <w:rPr>
          <w:rFonts w:ascii="Times New Roman" w:eastAsia="宋体" w:hAnsi="Times New Roman" w:hint="eastAsia"/>
        </w:rPr>
        <w:t>数很难定论</w:t>
      </w:r>
      <w:r w:rsidR="00EC0CD5" w:rsidRPr="002371E1">
        <w:rPr>
          <w:rFonts w:ascii="Times New Roman" w:eastAsia="宋体" w:hAnsi="Times New Roman" w:hint="eastAsia"/>
        </w:rPr>
        <w:t>，</w:t>
      </w:r>
      <w:r w:rsidR="0006758B" w:rsidRPr="002371E1">
        <w:rPr>
          <w:rFonts w:ascii="Times New Roman" w:eastAsia="宋体" w:hAnsi="Times New Roman" w:hint="eastAsia"/>
        </w:rPr>
        <w:t>本例中</w:t>
      </w:r>
      <w:r w:rsidR="00EC0CD5" w:rsidRPr="002371E1">
        <w:rPr>
          <w:rFonts w:ascii="Times New Roman" w:eastAsia="宋体" w:hAnsi="Times New Roman" w:hint="eastAsia"/>
        </w:rPr>
        <w:t>参数</w:t>
      </w:r>
      <w:r w:rsidR="00EC0CD5" w:rsidRPr="002371E1">
        <w:rPr>
          <w:rFonts w:ascii="Times New Roman" w:eastAsia="宋体" w:hAnsi="Times New Roman" w:hint="eastAsia"/>
        </w:rPr>
        <w:t>p</w:t>
      </w:r>
      <w:r w:rsidR="00EC0CD5" w:rsidRPr="002371E1">
        <w:rPr>
          <w:rFonts w:ascii="Times New Roman" w:eastAsia="宋体" w:hAnsi="Times New Roman" w:hint="eastAsia"/>
        </w:rPr>
        <w:t>和</w:t>
      </w:r>
      <w:r w:rsidR="00EC0CD5" w:rsidRPr="002371E1">
        <w:rPr>
          <w:rFonts w:ascii="Times New Roman" w:eastAsia="宋体" w:hAnsi="Times New Roman" w:hint="eastAsia"/>
        </w:rPr>
        <w:t>q</w:t>
      </w:r>
      <w:r w:rsidR="00EC0CD5" w:rsidRPr="002371E1">
        <w:rPr>
          <w:rFonts w:ascii="Times New Roman" w:eastAsia="宋体" w:hAnsi="Times New Roman" w:hint="eastAsia"/>
        </w:rPr>
        <w:t>会被限制在</w:t>
      </w:r>
      <w:proofErr w:type="spellStart"/>
      <w:r w:rsidR="00EC0CD5" w:rsidRPr="002371E1">
        <w:rPr>
          <w:rFonts w:ascii="Times New Roman" w:hAnsi="Times New Roman" w:hint="eastAsia"/>
        </w:rPr>
        <w:t>statsmodels</w:t>
      </w:r>
      <w:proofErr w:type="spellEnd"/>
      <w:r w:rsidR="00EC0CD5" w:rsidRPr="002371E1">
        <w:rPr>
          <w:rFonts w:ascii="Times New Roman" w:hAnsi="Times New Roman" w:hint="eastAsia"/>
        </w:rPr>
        <w:t>包所给定的范围之内；第四，该模型产生的结果可能存在滞后性，</w:t>
      </w:r>
      <w:r w:rsidR="00295720" w:rsidRPr="002371E1">
        <w:rPr>
          <w:rFonts w:ascii="Times New Roman" w:hAnsi="Times New Roman" w:hint="eastAsia"/>
        </w:rPr>
        <w:t>人工观察滞后步数</w:t>
      </w:r>
      <w:r w:rsidR="00BB4F36" w:rsidRPr="002371E1">
        <w:rPr>
          <w:rFonts w:ascii="Times New Roman" w:hAnsi="Times New Roman" w:hint="eastAsia"/>
        </w:rPr>
        <w:t>减缓了其预测速度。对于</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来说，其预测效果相对准确，</w:t>
      </w:r>
      <w:r w:rsidR="0006758B" w:rsidRPr="002371E1">
        <w:rPr>
          <w:rFonts w:ascii="Times New Roman" w:hAnsi="Times New Roman" w:hint="eastAsia"/>
        </w:rPr>
        <w:t>预测精度较为平稳，</w:t>
      </w:r>
      <w:commentRangeStart w:id="481"/>
      <w:commentRangeStart w:id="482"/>
      <w:r w:rsidR="00BB4F36" w:rsidRPr="002371E1">
        <w:rPr>
          <w:rFonts w:ascii="Times New Roman" w:hAnsi="Times New Roman" w:hint="eastAsia"/>
        </w:rPr>
        <w:t>且</w:t>
      </w:r>
      <w:ins w:id="483" w:author="JAY" w:date="2019-09-03T13:28:00Z">
        <w:r w:rsidR="00EE17E9">
          <w:rPr>
            <w:rFonts w:ascii="Times New Roman" w:hAnsi="Times New Roman" w:hint="eastAsia"/>
          </w:rPr>
          <w:t>相比</w:t>
        </w:r>
        <w:r w:rsidR="00EE17E9" w:rsidRPr="002371E1">
          <w:rPr>
            <w:rFonts w:ascii="Times New Roman" w:hAnsi="Times New Roman" w:hint="eastAsia"/>
          </w:rPr>
          <w:t>博克斯</w:t>
        </w:r>
        <w:r w:rsidR="00EE17E9" w:rsidRPr="002371E1">
          <w:rPr>
            <w:rFonts w:ascii="Times New Roman" w:hAnsi="Times New Roman" w:hint="eastAsia"/>
          </w:rPr>
          <w:t>-</w:t>
        </w:r>
        <w:r w:rsidR="00EE17E9" w:rsidRPr="002371E1">
          <w:rPr>
            <w:rFonts w:ascii="Times New Roman" w:hAnsi="Times New Roman" w:hint="eastAsia"/>
          </w:rPr>
          <w:t>詹金斯</w:t>
        </w:r>
        <w:r w:rsidR="00EE17E9" w:rsidRPr="002371E1">
          <w:rPr>
            <w:rFonts w:ascii="Times New Roman" w:eastAsia="宋体" w:hAnsi="Times New Roman" w:hint="eastAsia"/>
          </w:rPr>
          <w:t>法</w:t>
        </w:r>
        <w:r w:rsidR="00EE17E9">
          <w:rPr>
            <w:rFonts w:ascii="Times New Roman" w:eastAsia="宋体" w:hAnsi="Times New Roman" w:hint="eastAsia"/>
          </w:rPr>
          <w:t>，</w:t>
        </w:r>
      </w:ins>
      <w:r w:rsidR="00BB4F36" w:rsidRPr="002371E1">
        <w:rPr>
          <w:rFonts w:ascii="Times New Roman" w:hAnsi="Times New Roman" w:hint="eastAsia"/>
        </w:rPr>
        <w:t>没有</w:t>
      </w:r>
      <w:del w:id="484" w:author="JAY" w:date="2019-09-03T13:28:00Z">
        <w:r w:rsidR="00BB4F36" w:rsidRPr="002371E1" w:rsidDel="00EE17E9">
          <w:rPr>
            <w:rFonts w:ascii="Times New Roman" w:hAnsi="Times New Roman" w:hint="eastAsia"/>
          </w:rPr>
          <w:delText>太</w:delText>
        </w:r>
      </w:del>
      <w:ins w:id="485" w:author="JAY" w:date="2019-09-03T13:28:00Z">
        <w:r w:rsidR="00EE17E9">
          <w:rPr>
            <w:rFonts w:ascii="Times New Roman" w:hAnsi="Times New Roman" w:hint="eastAsia"/>
          </w:rPr>
          <w:t>过</w:t>
        </w:r>
      </w:ins>
      <w:r w:rsidR="00BB4F36" w:rsidRPr="002371E1">
        <w:rPr>
          <w:rFonts w:ascii="Times New Roman" w:hAnsi="Times New Roman" w:hint="eastAsia"/>
        </w:rPr>
        <w:t>多繁琐的预测流程。</w:t>
      </w:r>
      <w:commentRangeEnd w:id="481"/>
      <w:r w:rsidR="002F50EF">
        <w:rPr>
          <w:rStyle w:val="af1"/>
        </w:rPr>
        <w:commentReference w:id="481"/>
      </w:r>
      <w:commentRangeEnd w:id="482"/>
      <w:r w:rsidR="007A4434">
        <w:rPr>
          <w:rStyle w:val="af1"/>
        </w:rPr>
        <w:commentReference w:id="482"/>
      </w:r>
      <w:r w:rsidR="00BB4F36" w:rsidRPr="002371E1">
        <w:rPr>
          <w:rFonts w:ascii="Times New Roman" w:hAnsi="Times New Roman" w:hint="eastAsia"/>
        </w:rPr>
        <w:t>但根据上文提到的</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模型理论可知，若要进一步提高该模型的精度，则应该增加更多的样本数据</w:t>
      </w:r>
      <w:r w:rsidR="0006758B" w:rsidRPr="002371E1">
        <w:rPr>
          <w:rFonts w:ascii="Times New Roman" w:hAnsi="Times New Roman" w:hint="eastAsia"/>
        </w:rPr>
        <w:t>。</w:t>
      </w:r>
      <w:r w:rsidR="00BB4F36" w:rsidRPr="002371E1">
        <w:rPr>
          <w:rFonts w:ascii="Times New Roman" w:hAnsi="Times New Roman" w:hint="eastAsia"/>
        </w:rPr>
        <w:t>此外，</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可调整的参数过多，包括其架构本身</w:t>
      </w:r>
      <w:r w:rsidR="0006758B" w:rsidRPr="002371E1">
        <w:rPr>
          <w:rFonts w:ascii="Times New Roman" w:hAnsi="Times New Roman" w:hint="eastAsia"/>
        </w:rPr>
        <w:t>也</w:t>
      </w:r>
      <w:r w:rsidR="00BB4F36" w:rsidRPr="002371E1">
        <w:rPr>
          <w:rFonts w:ascii="Times New Roman" w:hAnsi="Times New Roman" w:hint="eastAsia"/>
        </w:rPr>
        <w:t>可</w:t>
      </w:r>
      <w:r w:rsidR="0006758B" w:rsidRPr="002371E1">
        <w:rPr>
          <w:rFonts w:ascii="Times New Roman" w:hAnsi="Times New Roman" w:hint="eastAsia"/>
        </w:rPr>
        <w:t>以</w:t>
      </w:r>
      <w:r w:rsidR="00BB4F36" w:rsidRPr="002371E1">
        <w:rPr>
          <w:rFonts w:ascii="Times New Roman" w:hAnsi="Times New Roman" w:hint="eastAsia"/>
        </w:rPr>
        <w:t>调整。因此</w:t>
      </w:r>
      <w:r w:rsidRPr="002371E1">
        <w:rPr>
          <w:rFonts w:ascii="Times New Roman" w:hAnsi="Times New Roman" w:hint="eastAsia"/>
        </w:rPr>
        <w:t>在未来的研究中，</w:t>
      </w:r>
      <w:r w:rsidR="00BB4F36" w:rsidRPr="002371E1">
        <w:rPr>
          <w:rFonts w:ascii="Times New Roman" w:hAnsi="Times New Roman" w:hint="eastAsia"/>
        </w:rPr>
        <w:t>可尝试进一步优化</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的参数和其本身的架构，从而找到最优参数的</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模型。</w:t>
      </w:r>
      <w:r w:rsidR="0006758B" w:rsidRPr="002371E1">
        <w:rPr>
          <w:rFonts w:ascii="Times New Roman" w:hAnsi="Times New Roman" w:hint="eastAsia"/>
        </w:rPr>
        <w:t>同时</w:t>
      </w:r>
      <w:r w:rsidR="00BB4F36" w:rsidRPr="002371E1">
        <w:rPr>
          <w:rFonts w:ascii="Times New Roman" w:hAnsi="Times New Roman" w:hint="eastAsia"/>
        </w:rPr>
        <w:t>，针对网格化城市管理，应当将其案件数量从以月为单位更改为以周为单位，增加</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输入的样本数量，</w:t>
      </w:r>
      <w:r w:rsidR="0006758B" w:rsidRPr="002371E1">
        <w:rPr>
          <w:rFonts w:ascii="Times New Roman" w:hAnsi="Times New Roman" w:hint="eastAsia"/>
        </w:rPr>
        <w:t>从而</w:t>
      </w:r>
      <w:r w:rsidR="00BB4F36" w:rsidRPr="002371E1">
        <w:rPr>
          <w:rFonts w:ascii="Times New Roman" w:hAnsi="Times New Roman" w:hint="eastAsia"/>
        </w:rPr>
        <w:t>进一步减少预测误差。</w:t>
      </w:r>
    </w:p>
    <w:p w14:paraId="7BA925A3" w14:textId="2315D6DA" w:rsidR="00EC633C" w:rsidRPr="002371E1" w:rsidRDefault="00EC633C" w:rsidP="008C0EBD">
      <w:pPr>
        <w:rPr>
          <w:rFonts w:ascii="Times New Roman" w:hAnsi="Times New Roman"/>
        </w:rPr>
      </w:pPr>
    </w:p>
    <w:p w14:paraId="17E02DC2" w14:textId="4DDBE6EC" w:rsidR="00EC633C" w:rsidRPr="002371E1" w:rsidRDefault="006348D2" w:rsidP="00F51C7E">
      <w:pPr>
        <w:jc w:val="center"/>
        <w:rPr>
          <w:rFonts w:ascii="Times New Roman" w:hAnsi="Times New Roman" w:cs="Times New Roman"/>
          <w:sz w:val="32"/>
          <w:szCs w:val="32"/>
        </w:rPr>
      </w:pPr>
      <w:r w:rsidRPr="002371E1">
        <w:rPr>
          <w:rFonts w:ascii="Times New Roman" w:hAnsi="Times New Roman" w:cs="Times New Roman"/>
          <w:sz w:val="32"/>
          <w:szCs w:val="32"/>
        </w:rPr>
        <w:t>U</w:t>
      </w:r>
      <w:r w:rsidR="00F51C7E" w:rsidRPr="002371E1">
        <w:rPr>
          <w:rFonts w:ascii="Times New Roman" w:hAnsi="Times New Roman" w:cs="Times New Roman"/>
          <w:sz w:val="32"/>
          <w:szCs w:val="32"/>
        </w:rPr>
        <w:t xml:space="preserve">rban </w:t>
      </w:r>
      <w:r w:rsidRPr="002371E1">
        <w:rPr>
          <w:rFonts w:ascii="Times New Roman" w:hAnsi="Times New Roman" w:cs="Times New Roman"/>
          <w:sz w:val="32"/>
          <w:szCs w:val="32"/>
        </w:rPr>
        <w:t>G</w:t>
      </w:r>
      <w:r w:rsidR="00F51C7E" w:rsidRPr="002371E1">
        <w:rPr>
          <w:rFonts w:ascii="Times New Roman" w:hAnsi="Times New Roman" w:cs="Times New Roman"/>
          <w:sz w:val="32"/>
          <w:szCs w:val="32"/>
        </w:rPr>
        <w:t xml:space="preserve">rid </w:t>
      </w:r>
      <w:r w:rsidRPr="002371E1">
        <w:rPr>
          <w:rFonts w:ascii="Times New Roman" w:hAnsi="Times New Roman" w:cs="Times New Roman"/>
          <w:sz w:val="32"/>
          <w:szCs w:val="32"/>
        </w:rPr>
        <w:t>M</w:t>
      </w:r>
      <w:r w:rsidR="00F51C7E" w:rsidRPr="002371E1">
        <w:rPr>
          <w:rFonts w:ascii="Times New Roman" w:hAnsi="Times New Roman" w:cs="Times New Roman"/>
          <w:sz w:val="32"/>
          <w:szCs w:val="32"/>
        </w:rPr>
        <w:t xml:space="preserve">anagement </w:t>
      </w:r>
      <w:r w:rsidRPr="002371E1">
        <w:rPr>
          <w:rFonts w:ascii="Times New Roman" w:hAnsi="Times New Roman" w:cs="Times New Roman"/>
          <w:sz w:val="32"/>
          <w:szCs w:val="32"/>
        </w:rPr>
        <w:t>C</w:t>
      </w:r>
      <w:r w:rsidR="00F51C7E" w:rsidRPr="002371E1">
        <w:rPr>
          <w:rFonts w:ascii="Times New Roman" w:hAnsi="Times New Roman" w:cs="Times New Roman"/>
          <w:sz w:val="32"/>
          <w:szCs w:val="32"/>
        </w:rPr>
        <w:t xml:space="preserve">ases </w:t>
      </w:r>
      <w:r w:rsidRPr="002371E1">
        <w:rPr>
          <w:rFonts w:ascii="Times New Roman" w:hAnsi="Times New Roman" w:cs="Times New Roman"/>
          <w:sz w:val="32"/>
          <w:szCs w:val="32"/>
        </w:rPr>
        <w:t>P</w:t>
      </w:r>
      <w:r w:rsidR="00F51C7E" w:rsidRPr="002371E1">
        <w:rPr>
          <w:rFonts w:ascii="Times New Roman" w:hAnsi="Times New Roman" w:cs="Times New Roman"/>
          <w:sz w:val="32"/>
          <w:szCs w:val="32"/>
        </w:rPr>
        <w:t xml:space="preserve">rediction </w:t>
      </w:r>
      <w:r w:rsidRPr="002371E1">
        <w:rPr>
          <w:rFonts w:ascii="Times New Roman" w:hAnsi="Times New Roman" w:cs="Times New Roman"/>
          <w:sz w:val="32"/>
          <w:szCs w:val="32"/>
        </w:rPr>
        <w:t>M</w:t>
      </w:r>
      <w:r w:rsidR="00F51C7E" w:rsidRPr="002371E1">
        <w:rPr>
          <w:rFonts w:ascii="Times New Roman" w:hAnsi="Times New Roman" w:cs="Times New Roman"/>
          <w:sz w:val="32"/>
          <w:szCs w:val="32"/>
        </w:rPr>
        <w:t xml:space="preserve">odel </w:t>
      </w:r>
      <w:r w:rsidR="00B12D4F" w:rsidRPr="002371E1">
        <w:rPr>
          <w:rFonts w:ascii="Times New Roman" w:hAnsi="Times New Roman" w:cs="Times New Roman"/>
          <w:sz w:val="32"/>
          <w:szCs w:val="32"/>
        </w:rPr>
        <w:t>B</w:t>
      </w:r>
      <w:r w:rsidR="00F51C7E" w:rsidRPr="002371E1">
        <w:rPr>
          <w:rFonts w:ascii="Times New Roman" w:hAnsi="Times New Roman" w:cs="Times New Roman"/>
          <w:sz w:val="32"/>
          <w:szCs w:val="32"/>
        </w:rPr>
        <w:t xml:space="preserve">ased on </w:t>
      </w:r>
      <w:r w:rsidRPr="002371E1">
        <w:rPr>
          <w:rFonts w:ascii="Times New Roman" w:hAnsi="Times New Roman" w:cs="Times New Roman"/>
          <w:sz w:val="32"/>
          <w:szCs w:val="32"/>
        </w:rPr>
        <w:t>T</w:t>
      </w:r>
      <w:r w:rsidR="00F51C7E" w:rsidRPr="002371E1">
        <w:rPr>
          <w:rFonts w:ascii="Times New Roman" w:hAnsi="Times New Roman" w:cs="Times New Roman"/>
          <w:sz w:val="32"/>
          <w:szCs w:val="32"/>
        </w:rPr>
        <w:t xml:space="preserve">ime </w:t>
      </w:r>
      <w:r w:rsidRPr="002371E1">
        <w:rPr>
          <w:rFonts w:ascii="Times New Roman" w:hAnsi="Times New Roman" w:cs="Times New Roman"/>
          <w:sz w:val="32"/>
          <w:szCs w:val="32"/>
        </w:rPr>
        <w:t>S</w:t>
      </w:r>
      <w:r w:rsidR="00F51C7E" w:rsidRPr="002371E1">
        <w:rPr>
          <w:rFonts w:ascii="Times New Roman" w:hAnsi="Times New Roman" w:cs="Times New Roman"/>
          <w:sz w:val="32"/>
          <w:szCs w:val="32"/>
        </w:rPr>
        <w:t>eries</w:t>
      </w:r>
    </w:p>
    <w:p w14:paraId="00DD3057" w14:textId="77777777" w:rsidR="00F51C7E" w:rsidRPr="002371E1" w:rsidRDefault="00F51C7E" w:rsidP="008C0EBD">
      <w:pPr>
        <w:rPr>
          <w:rFonts w:ascii="Times New Roman" w:hAnsi="Times New Roman"/>
        </w:rPr>
      </w:pPr>
    </w:p>
    <w:p w14:paraId="1818D31D" w14:textId="3835EB62" w:rsidR="00C323D4" w:rsidRPr="002371E1" w:rsidRDefault="000B5D07" w:rsidP="00EC633C">
      <w:pPr>
        <w:rPr>
          <w:rFonts w:ascii="Times New Roman" w:hAnsi="Times New Roman" w:cs="Times New Roman"/>
          <w:color w:val="000000" w:themeColor="text1"/>
          <w:szCs w:val="21"/>
        </w:rPr>
      </w:pPr>
      <w:r w:rsidRPr="002371E1">
        <w:rPr>
          <w:rFonts w:ascii="Times New Roman" w:hAnsi="Times New Roman" w:cs="Times New Roman" w:hint="eastAsia"/>
          <w:color w:val="000000" w:themeColor="text1"/>
          <w:szCs w:val="21"/>
        </w:rPr>
        <w:t>【</w:t>
      </w:r>
      <w:r w:rsidR="008940BB" w:rsidRPr="002371E1">
        <w:rPr>
          <w:rFonts w:ascii="Times New Roman" w:hAnsi="Times New Roman" w:cs="Times New Roman"/>
          <w:color w:val="000000" w:themeColor="text1"/>
          <w:szCs w:val="21"/>
        </w:rPr>
        <w:t>A</w:t>
      </w:r>
      <w:r w:rsidRPr="002371E1">
        <w:rPr>
          <w:rFonts w:ascii="Times New Roman" w:hAnsi="Times New Roman" w:cs="Times New Roman"/>
          <w:color w:val="000000" w:themeColor="text1"/>
          <w:szCs w:val="21"/>
        </w:rPr>
        <w:t>bstract</w:t>
      </w:r>
      <w:r w:rsidRPr="002371E1">
        <w:rPr>
          <w:rFonts w:ascii="Times New Roman" w:hAnsi="Times New Roman" w:cs="Times New Roman" w:hint="eastAsia"/>
          <w:color w:val="000000" w:themeColor="text1"/>
          <w:szCs w:val="21"/>
        </w:rPr>
        <w:t>】</w:t>
      </w:r>
      <w:r w:rsidR="008940BB" w:rsidRPr="002371E1">
        <w:rPr>
          <w:rFonts w:ascii="Times New Roman" w:hAnsi="Times New Roman" w:cs="Times New Roman"/>
          <w:color w:val="000000" w:themeColor="text1"/>
          <w:szCs w:val="21"/>
        </w:rPr>
        <w:t xml:space="preserve"> Specific to the traditional or popular</w:t>
      </w:r>
      <w:commentRangeStart w:id="486"/>
      <w:commentRangeStart w:id="487"/>
      <w:r w:rsidR="008940BB" w:rsidRPr="002371E1">
        <w:rPr>
          <w:rFonts w:ascii="Times New Roman" w:hAnsi="Times New Roman" w:cs="Times New Roman"/>
          <w:color w:val="000000" w:themeColor="text1"/>
          <w:szCs w:val="21"/>
        </w:rPr>
        <w:t xml:space="preserve"> </w:t>
      </w:r>
      <w:del w:id="488" w:author="JAY" w:date="2019-09-03T13:26:00Z">
        <w:r w:rsidR="008940BB" w:rsidRPr="002371E1" w:rsidDel="007A4434">
          <w:rPr>
            <w:rFonts w:ascii="Times New Roman" w:hAnsi="Times New Roman" w:cs="Times New Roman" w:hint="eastAsia"/>
            <w:color w:val="000000" w:themeColor="text1"/>
            <w:szCs w:val="21"/>
          </w:rPr>
          <w:delText>forecasting</w:delText>
        </w:r>
      </w:del>
      <w:ins w:id="489" w:author="JAY" w:date="2019-09-03T13:26:00Z">
        <w:r w:rsidR="007A4434">
          <w:rPr>
            <w:rFonts w:ascii="Times New Roman" w:hAnsi="Times New Roman" w:cs="Times New Roman" w:hint="eastAsia"/>
            <w:color w:val="000000" w:themeColor="text1"/>
            <w:szCs w:val="21"/>
          </w:rPr>
          <w:t>predict</w:t>
        </w:r>
      </w:ins>
      <w:ins w:id="490" w:author="JAY" w:date="2019-09-03T18:06:00Z">
        <w:r w:rsidR="002F5433">
          <w:rPr>
            <w:rFonts w:ascii="Times New Roman" w:hAnsi="Times New Roman" w:cs="Times New Roman"/>
            <w:color w:val="000000" w:themeColor="text1"/>
            <w:szCs w:val="21"/>
          </w:rPr>
          <w:t>ing</w:t>
        </w:r>
      </w:ins>
      <w:r w:rsidR="008940BB" w:rsidRPr="002371E1">
        <w:rPr>
          <w:rFonts w:ascii="Times New Roman" w:hAnsi="Times New Roman" w:cs="Times New Roman"/>
          <w:color w:val="000000" w:themeColor="text1"/>
          <w:szCs w:val="21"/>
        </w:rPr>
        <w:t xml:space="preserve"> </w:t>
      </w:r>
      <w:commentRangeEnd w:id="486"/>
      <w:r w:rsidR="002F50EF">
        <w:rPr>
          <w:rStyle w:val="af1"/>
        </w:rPr>
        <w:commentReference w:id="486"/>
      </w:r>
      <w:commentRangeEnd w:id="487"/>
      <w:r w:rsidR="00632761">
        <w:rPr>
          <w:rStyle w:val="af1"/>
        </w:rPr>
        <w:commentReference w:id="487"/>
      </w:r>
      <w:r w:rsidR="008940BB" w:rsidRPr="002371E1">
        <w:rPr>
          <w:rFonts w:ascii="Times New Roman" w:hAnsi="Times New Roman" w:cs="Times New Roman"/>
          <w:color w:val="000000" w:themeColor="text1"/>
          <w:szCs w:val="21"/>
        </w:rPr>
        <w:t xml:space="preserve">model based on time series, this paper explores the </w:t>
      </w:r>
      <w:ins w:id="491" w:author="JAY" w:date="2019-09-03T18:07:00Z">
        <w:r w:rsidR="002F5433">
          <w:rPr>
            <w:rFonts w:ascii="Times New Roman" w:hAnsi="Times New Roman" w:cs="Times New Roman" w:hint="eastAsia"/>
            <w:color w:val="000000" w:themeColor="text1"/>
            <w:szCs w:val="21"/>
          </w:rPr>
          <w:t>predict</w:t>
        </w:r>
        <w:r w:rsidR="002F5433">
          <w:rPr>
            <w:rFonts w:ascii="Times New Roman" w:hAnsi="Times New Roman" w:cs="Times New Roman"/>
            <w:color w:val="000000" w:themeColor="text1"/>
            <w:szCs w:val="21"/>
          </w:rPr>
          <w:t>ing</w:t>
        </w:r>
      </w:ins>
      <w:del w:id="492" w:author="JAY" w:date="2019-09-03T18:07:00Z">
        <w:r w:rsidR="008940BB" w:rsidRPr="002371E1" w:rsidDel="002F5433">
          <w:rPr>
            <w:rFonts w:ascii="Times New Roman" w:hAnsi="Times New Roman" w:cs="Times New Roman"/>
            <w:color w:val="000000" w:themeColor="text1"/>
            <w:szCs w:val="21"/>
          </w:rPr>
          <w:delText>forecasting</w:delText>
        </w:r>
      </w:del>
      <w:r w:rsidR="008940BB" w:rsidRPr="002371E1">
        <w:rPr>
          <w:rFonts w:ascii="Times New Roman" w:hAnsi="Times New Roman" w:cs="Times New Roman"/>
          <w:color w:val="000000" w:themeColor="text1"/>
          <w:szCs w:val="21"/>
        </w:rPr>
        <w:t xml:space="preserve"> method for systematic case suitable for grid city management. Respectively introduce Box-Jenkins method, Auto-ARIMA</w:t>
      </w:r>
      <w:del w:id="493" w:author="JAY" w:date="2019-09-03T18:07:00Z">
        <w:r w:rsidR="008940BB" w:rsidRPr="002371E1" w:rsidDel="002F5433">
          <w:rPr>
            <w:rFonts w:ascii="Times New Roman" w:hAnsi="Times New Roman" w:cs="Times New Roman"/>
            <w:color w:val="000000" w:themeColor="text1"/>
            <w:szCs w:val="21"/>
          </w:rPr>
          <w:delText>, SVR</w:delText>
        </w:r>
      </w:del>
      <w:r w:rsidR="008940BB" w:rsidRPr="002371E1">
        <w:rPr>
          <w:rFonts w:ascii="Times New Roman" w:hAnsi="Times New Roman" w:cs="Times New Roman"/>
          <w:color w:val="000000" w:themeColor="text1"/>
          <w:szCs w:val="21"/>
        </w:rPr>
        <w:t xml:space="preserve"> and LSTM models to predict the number of cases of grid management problems in six urban areas of Beijing in recent years, by comparing the accuracy and practicability between different model methods, taking MAPE as the accuracy evaluation indicator, analyzing in application of urban grid management. The research indicates, Auto-ARIMA is suitable for predicting the quantitative trend of grid management problems, Box-Jenkins method has a high prediction accuracy after solving the lag problem, however, in a poor practicability, </w:t>
      </w:r>
      <w:del w:id="494" w:author="JAY" w:date="2019-09-03T18:08:00Z">
        <w:r w:rsidR="008940BB" w:rsidRPr="002371E1" w:rsidDel="002F5433">
          <w:rPr>
            <w:rFonts w:ascii="Times New Roman" w:hAnsi="Times New Roman" w:cs="Times New Roman"/>
            <w:color w:val="000000" w:themeColor="text1"/>
            <w:szCs w:val="21"/>
          </w:rPr>
          <w:delText xml:space="preserve">The prediction effect of SVR for grid management problems is undulate and far from satisfactory; </w:delText>
        </w:r>
      </w:del>
      <w:r w:rsidR="008940BB" w:rsidRPr="002371E1">
        <w:rPr>
          <w:rFonts w:ascii="Times New Roman" w:hAnsi="Times New Roman" w:cs="Times New Roman"/>
          <w:color w:val="000000" w:themeColor="text1"/>
          <w:szCs w:val="21"/>
        </w:rPr>
        <w:t xml:space="preserve">LSTM prediction effect is relatively accurate and stable, it can be further improved on sample input, parameters, </w:t>
      </w:r>
      <w:del w:id="495" w:author="JAY" w:date="2019-09-03T14:38:00Z">
        <w:r w:rsidR="008940BB" w:rsidRPr="002371E1" w:rsidDel="00CF5E12">
          <w:rPr>
            <w:rFonts w:ascii="Times New Roman" w:hAnsi="Times New Roman" w:cs="Times New Roman"/>
            <w:color w:val="000000" w:themeColor="text1"/>
            <w:szCs w:val="21"/>
          </w:rPr>
          <w:delText xml:space="preserve"> </w:delText>
        </w:r>
      </w:del>
      <w:r w:rsidR="008940BB" w:rsidRPr="002371E1">
        <w:rPr>
          <w:rFonts w:ascii="Times New Roman" w:hAnsi="Times New Roman" w:cs="Times New Roman"/>
          <w:color w:val="000000" w:themeColor="text1"/>
          <w:szCs w:val="21"/>
        </w:rPr>
        <w:t>and its framework.</w:t>
      </w:r>
    </w:p>
    <w:p w14:paraId="25DDB9A8" w14:textId="77777777" w:rsidR="00C323D4" w:rsidRPr="002371E1" w:rsidRDefault="00C323D4" w:rsidP="00EC633C">
      <w:pPr>
        <w:rPr>
          <w:rFonts w:ascii="Times New Roman" w:hAnsi="Times New Roman" w:cs="Times New Roman"/>
          <w:color w:val="000000" w:themeColor="text1"/>
          <w:szCs w:val="21"/>
        </w:rPr>
      </w:pPr>
    </w:p>
    <w:p w14:paraId="58981430" w14:textId="77777777" w:rsidR="000B5D07" w:rsidRPr="002371E1" w:rsidRDefault="000B5D07" w:rsidP="000B5D07">
      <w:pPr>
        <w:rPr>
          <w:rFonts w:ascii="Times New Roman" w:hAnsi="Times New Roman"/>
        </w:rPr>
      </w:pPr>
    </w:p>
    <w:p w14:paraId="42DA2153" w14:textId="5A56DEBD" w:rsidR="00AF5B24" w:rsidRPr="002371E1" w:rsidRDefault="000B5D07" w:rsidP="000B5D07">
      <w:pPr>
        <w:rPr>
          <w:rFonts w:ascii="Times New Roman" w:hAnsi="Times New Roman"/>
        </w:rPr>
      </w:pPr>
      <w:r w:rsidRPr="002371E1">
        <w:rPr>
          <w:rFonts w:ascii="Times New Roman" w:hAnsi="Times New Roman" w:hint="eastAsia"/>
        </w:rPr>
        <w:t>【</w:t>
      </w:r>
      <w:r w:rsidRPr="002371E1">
        <w:rPr>
          <w:rFonts w:ascii="Times New Roman" w:hAnsi="Times New Roman"/>
        </w:rPr>
        <w:t>K</w:t>
      </w:r>
      <w:r w:rsidRPr="002371E1">
        <w:rPr>
          <w:rFonts w:ascii="Times New Roman" w:hAnsi="Times New Roman" w:hint="eastAsia"/>
        </w:rPr>
        <w:t>ey</w:t>
      </w:r>
      <w:r w:rsidRPr="002371E1">
        <w:rPr>
          <w:rFonts w:ascii="Times New Roman" w:hAnsi="Times New Roman"/>
        </w:rPr>
        <w:t xml:space="preserve"> words</w:t>
      </w:r>
      <w:r w:rsidRPr="002371E1">
        <w:rPr>
          <w:rFonts w:ascii="Times New Roman" w:hAnsi="Times New Roman" w:hint="eastAsia"/>
        </w:rPr>
        <w:t>】</w:t>
      </w:r>
      <w:r w:rsidRPr="002371E1">
        <w:rPr>
          <w:rFonts w:ascii="Times New Roman" w:hAnsi="Times New Roman"/>
        </w:rPr>
        <w:t xml:space="preserve"> </w:t>
      </w:r>
      <w:r w:rsidRPr="002371E1">
        <w:rPr>
          <w:rFonts w:ascii="Times New Roman" w:hAnsi="Times New Roman" w:hint="eastAsia"/>
        </w:rPr>
        <w:t>urban grid management</w:t>
      </w:r>
      <w:r w:rsidRPr="002371E1">
        <w:rPr>
          <w:rFonts w:ascii="Times New Roman" w:hAnsi="Times New Roman" w:hint="eastAsia"/>
        </w:rPr>
        <w:t>；</w:t>
      </w:r>
      <w:r w:rsidRPr="002371E1">
        <w:rPr>
          <w:rFonts w:ascii="Times New Roman" w:hAnsi="Times New Roman" w:hint="eastAsia"/>
        </w:rPr>
        <w:t xml:space="preserve">case number prediction </w:t>
      </w:r>
      <w:r w:rsidRPr="002371E1">
        <w:rPr>
          <w:rFonts w:ascii="Times New Roman" w:hAnsi="Times New Roman" w:hint="eastAsia"/>
        </w:rPr>
        <w:t>；</w:t>
      </w:r>
      <w:r w:rsidRPr="002371E1">
        <w:rPr>
          <w:rFonts w:ascii="Times New Roman" w:hAnsi="Times New Roman" w:hint="eastAsia"/>
        </w:rPr>
        <w:t>LSTM</w:t>
      </w:r>
      <w:r w:rsidRPr="002371E1">
        <w:rPr>
          <w:rFonts w:ascii="Times New Roman" w:hAnsi="Times New Roman" w:hint="eastAsia"/>
        </w:rPr>
        <w:t>；</w:t>
      </w:r>
      <w:del w:id="496" w:author="JAY" w:date="2019-09-03T18:09:00Z">
        <w:r w:rsidRPr="002371E1" w:rsidDel="00064BC4">
          <w:rPr>
            <w:rFonts w:ascii="Times New Roman" w:hAnsi="Times New Roman" w:hint="eastAsia"/>
          </w:rPr>
          <w:delText>SVR</w:delText>
        </w:r>
        <w:r w:rsidRPr="002371E1" w:rsidDel="00064BC4">
          <w:rPr>
            <w:rFonts w:ascii="Times New Roman" w:hAnsi="Times New Roman" w:hint="eastAsia"/>
          </w:rPr>
          <w:delText>；</w:delText>
        </w:r>
      </w:del>
      <w:r w:rsidRPr="002371E1">
        <w:rPr>
          <w:rFonts w:ascii="Times New Roman" w:hAnsi="Times New Roman" w:hint="eastAsia"/>
        </w:rPr>
        <w:t>Box-Jenkins method</w:t>
      </w:r>
      <w:r w:rsidRPr="002371E1">
        <w:rPr>
          <w:rFonts w:ascii="Times New Roman" w:hAnsi="Times New Roman" w:hint="eastAsia"/>
        </w:rPr>
        <w:t>；</w:t>
      </w:r>
      <w:r w:rsidRPr="002371E1">
        <w:rPr>
          <w:rFonts w:ascii="Times New Roman" w:hAnsi="Times New Roman" w:hint="eastAsia"/>
        </w:rPr>
        <w:t>Auto-ARIMA</w:t>
      </w:r>
    </w:p>
    <w:p w14:paraId="51ABD0A0" w14:textId="77777777" w:rsidR="00BB61F9" w:rsidRPr="002371E1" w:rsidRDefault="00BB61F9" w:rsidP="000B5D07">
      <w:pPr>
        <w:rPr>
          <w:rFonts w:ascii="Times New Roman" w:hAnsi="Times New Roman"/>
        </w:rPr>
      </w:pPr>
    </w:p>
    <w:p w14:paraId="1F20EF29" w14:textId="51764952" w:rsidR="00641B69" w:rsidRPr="002371E1" w:rsidRDefault="00641B69" w:rsidP="00641B69">
      <w:pPr>
        <w:autoSpaceDE w:val="0"/>
        <w:autoSpaceDN w:val="0"/>
        <w:adjustRightInd w:val="0"/>
        <w:jc w:val="center"/>
        <w:rPr>
          <w:rFonts w:ascii="Times New Roman" w:eastAsia="宋体" w:hAnsi="Times New Roman"/>
          <w:kern w:val="0"/>
          <w:sz w:val="24"/>
          <w:szCs w:val="24"/>
        </w:rPr>
      </w:pPr>
      <w:commentRangeStart w:id="497"/>
      <w:r w:rsidRPr="002371E1">
        <w:rPr>
          <w:rFonts w:ascii="Times New Roman" w:eastAsia="宋体" w:hAnsi="Times New Roman" w:cs="宋体" w:hint="eastAsia"/>
          <w:b/>
          <w:bCs/>
          <w:color w:val="000000"/>
          <w:kern w:val="0"/>
          <w:sz w:val="40"/>
          <w:szCs w:val="40"/>
        </w:rPr>
        <w:t>参考文献</w:t>
      </w:r>
      <w:commentRangeEnd w:id="497"/>
      <w:r w:rsidR="002F50EF">
        <w:rPr>
          <w:rStyle w:val="af1"/>
        </w:rPr>
        <w:commentReference w:id="497"/>
      </w:r>
    </w:p>
    <w:p w14:paraId="0B9025E6" w14:textId="3BC452EF" w:rsidR="00D5122E" w:rsidRPr="002371E1" w:rsidRDefault="002207C2" w:rsidP="00D5122E">
      <w:pPr>
        <w:pStyle w:val="EndNoteBibliography"/>
        <w:ind w:left="720" w:hanging="720"/>
        <w:rPr>
          <w:rFonts w:ascii="Times New Roman" w:hAnsi="Times New Roman"/>
        </w:rPr>
      </w:pPr>
      <w:r w:rsidRPr="002371E1">
        <w:rPr>
          <w:rFonts w:ascii="Times New Roman" w:hAnsi="Times New Roman"/>
        </w:rPr>
        <w:fldChar w:fldCharType="begin"/>
      </w:r>
      <w:r w:rsidRPr="002371E1">
        <w:rPr>
          <w:rFonts w:ascii="Times New Roman" w:hAnsi="Times New Roman"/>
        </w:rPr>
        <w:instrText xml:space="preserve"> ADDIN EN.REFLIST </w:instrText>
      </w:r>
      <w:r w:rsidRPr="002371E1">
        <w:rPr>
          <w:rFonts w:ascii="Times New Roman" w:hAnsi="Times New Roman"/>
        </w:rPr>
        <w:fldChar w:fldCharType="separate"/>
      </w:r>
      <w:r w:rsidR="00D5122E" w:rsidRPr="002371E1">
        <w:rPr>
          <w:rFonts w:ascii="Times New Roman" w:hAnsi="Times New Roman" w:hint="eastAsia"/>
        </w:rPr>
        <w:t>[1]</w:t>
      </w:r>
      <w:r w:rsidR="00D5122E" w:rsidRPr="002371E1">
        <w:rPr>
          <w:rFonts w:ascii="Times New Roman" w:hAnsi="Times New Roman" w:hint="eastAsia"/>
        </w:rPr>
        <w:tab/>
      </w:r>
      <w:r w:rsidR="00D5122E" w:rsidRPr="002371E1">
        <w:rPr>
          <w:rFonts w:ascii="Times New Roman" w:hAnsi="Times New Roman" w:hint="eastAsia"/>
        </w:rPr>
        <w:t>田毅鹏</w:t>
      </w:r>
      <w:r w:rsidR="00B01F59" w:rsidRPr="002371E1">
        <w:rPr>
          <w:rFonts w:ascii="Times New Roman" w:hAnsi="Times New Roman" w:hint="eastAsia"/>
          <w:color w:val="000000"/>
          <w:shd w:val="clear" w:color="auto" w:fill="F7F7F7"/>
        </w:rPr>
        <w:t>．</w:t>
      </w:r>
      <w:r w:rsidR="00D5122E" w:rsidRPr="002371E1">
        <w:rPr>
          <w:rFonts w:ascii="Times New Roman" w:hAnsi="Times New Roman" w:hint="eastAsia"/>
        </w:rPr>
        <w:t>城市社会管理：网格化模式与基层秩序构建（专题讨论）——城市社会管理网格化模式的定位及其未来</w:t>
      </w:r>
      <w:r w:rsidR="00D5122E"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AF5B24" w:rsidRPr="002371E1">
        <w:rPr>
          <w:rFonts w:ascii="Times New Roman" w:hAnsi="Times New Roman" w:hint="eastAsia"/>
        </w:rPr>
        <w:t>学习与探索</w:t>
      </w:r>
      <w:r w:rsidR="00B01F59" w:rsidRPr="002371E1">
        <w:rPr>
          <w:rFonts w:ascii="Times New Roman" w:hAnsi="Times New Roman" w:hint="eastAsia"/>
          <w:color w:val="000000"/>
          <w:shd w:val="clear" w:color="auto" w:fill="F7F7F7"/>
        </w:rPr>
        <w:t>，</w:t>
      </w:r>
      <w:r w:rsidR="00D5122E" w:rsidRPr="002371E1">
        <w:rPr>
          <w:rFonts w:ascii="Times New Roman" w:hAnsi="Times New Roman" w:hint="eastAsia"/>
        </w:rPr>
        <w:t>2012</w:t>
      </w:r>
      <w:r w:rsidR="00C63755" w:rsidRPr="002371E1">
        <w:rPr>
          <w:rFonts w:ascii="Times New Roman" w:hAnsi="Times New Roman" w:hint="eastAsia"/>
        </w:rPr>
        <w:t xml:space="preserve">, </w:t>
      </w:r>
      <w:r w:rsidR="00D5122E" w:rsidRPr="002371E1">
        <w:rPr>
          <w:rFonts w:ascii="Times New Roman" w:hAnsi="Times New Roman" w:hint="eastAsia"/>
        </w:rPr>
        <w:t>(2): 28-32</w:t>
      </w:r>
    </w:p>
    <w:p w14:paraId="182FF823" w14:textId="70D9E3F4"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[2]</w:t>
      </w:r>
      <w:r w:rsidRPr="002371E1">
        <w:rPr>
          <w:rFonts w:ascii="Times New Roman" w:hAnsi="Times New Roman" w:hint="eastAsia"/>
        </w:rPr>
        <w:tab/>
      </w:r>
      <w:r w:rsidRPr="002371E1">
        <w:rPr>
          <w:rFonts w:ascii="Times New Roman" w:hAnsi="Times New Roman" w:hint="eastAsia"/>
        </w:rPr>
        <w:t>佘冰，朱欣焰，呙维，等</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基于空间点模式分析的城市管理事件空间分布及演化——以武汉市江汉区为例</w:t>
      </w:r>
      <w:r w:rsidR="006776B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地理科学进展</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2013, 32(6): 924-931</w:t>
      </w:r>
    </w:p>
    <w:p w14:paraId="0B83E9FA" w14:textId="1F843A0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[3]</w:t>
      </w:r>
      <w:r w:rsidRPr="002371E1">
        <w:rPr>
          <w:rFonts w:ascii="Times New Roman" w:hAnsi="Times New Roman" w:hint="eastAsia"/>
        </w:rPr>
        <w:tab/>
      </w:r>
      <w:r w:rsidRPr="002371E1">
        <w:rPr>
          <w:rFonts w:ascii="Times New Roman" w:hAnsi="Times New Roman" w:hint="eastAsia"/>
        </w:rPr>
        <w:t>常燕军，周向红</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w:t>
      </w:r>
      <w:r w:rsidRPr="002371E1">
        <w:rPr>
          <w:rFonts w:ascii="Times New Roman" w:hAnsi="Times New Roman" w:hint="eastAsia"/>
        </w:rPr>
        <w:t>ARIMA</w:t>
      </w:r>
      <w:r w:rsidRPr="002371E1">
        <w:rPr>
          <w:rFonts w:ascii="Times New Roman" w:hAnsi="Times New Roman" w:hint="eastAsia"/>
        </w:rPr>
        <w:t>模型的城市网格化管理预测与仿真</w:t>
      </w:r>
      <w:r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C63755" w:rsidRPr="002371E1">
        <w:rPr>
          <w:rFonts w:ascii="Times New Roman" w:hAnsi="Times New Roman" w:hint="eastAsia"/>
        </w:rPr>
        <w:t>统计与决策</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2016, (</w:t>
      </w:r>
      <w:r w:rsidRPr="002371E1">
        <w:rPr>
          <w:rFonts w:ascii="Times New Roman" w:hAnsi="Times New Roman"/>
        </w:rPr>
        <w:t>1): 54-57</w:t>
      </w:r>
    </w:p>
    <w:p w14:paraId="318F1A84" w14:textId="0213FE7A"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[4]</w:t>
      </w:r>
      <w:r w:rsidRPr="002371E1">
        <w:rPr>
          <w:rFonts w:ascii="Times New Roman" w:hAnsi="Times New Roman" w:hint="eastAsia"/>
        </w:rPr>
        <w:tab/>
        <w:t>George E. P. Box</w:t>
      </w:r>
      <w:r w:rsidR="00B01F59" w:rsidRPr="002371E1">
        <w:rPr>
          <w:rFonts w:ascii="Times New Roman" w:hAnsi="Times New Roman" w:hint="eastAsia"/>
        </w:rPr>
        <w:t>，</w:t>
      </w:r>
      <w:r w:rsidRPr="002371E1">
        <w:rPr>
          <w:rFonts w:ascii="Times New Roman" w:hAnsi="Times New Roman" w:hint="eastAsia"/>
        </w:rPr>
        <w:t>Gwilym M</w:t>
      </w:r>
      <w:r w:rsidR="00B01F59" w:rsidRPr="002371E1">
        <w:rPr>
          <w:rFonts w:ascii="Times New Roman" w:hAnsi="Times New Roman" w:hint="eastAsia"/>
          <w:color w:val="000000"/>
          <w:shd w:val="clear" w:color="auto" w:fill="F7F7F7"/>
        </w:rPr>
        <w:t>．</w:t>
      </w:r>
      <w:r w:rsidRPr="002371E1">
        <w:rPr>
          <w:rFonts w:ascii="Times New Roman" w:hAnsi="Times New Roman" w:hint="eastAsia"/>
        </w:rPr>
        <w:t>Time series analysis : forecasting and control[J]</w:t>
      </w:r>
      <w:r w:rsidR="00B01F59" w:rsidRPr="002371E1">
        <w:rPr>
          <w:rFonts w:ascii="Times New Roman" w:hAnsi="Times New Roman" w:hint="eastAsia"/>
          <w:color w:val="000000"/>
          <w:shd w:val="clear" w:color="auto" w:fill="F7F7F7"/>
        </w:rPr>
        <w:t>．</w:t>
      </w:r>
      <w:r w:rsidR="00C63755" w:rsidRPr="002371E1">
        <w:rPr>
          <w:rFonts w:ascii="Times New Roman" w:hAnsi="Times New Roman" w:hint="eastAsia"/>
        </w:rPr>
        <w:t>Journal of Time Jenkins</w:t>
      </w:r>
      <w:r w:rsidR="00B01F59" w:rsidRPr="002371E1">
        <w:rPr>
          <w:rFonts w:ascii="Times New Roman" w:hAnsi="Times New Roman" w:hint="eastAsia"/>
          <w:color w:val="000000"/>
          <w:shd w:val="clear" w:color="auto" w:fill="F7F7F7"/>
        </w:rPr>
        <w:t>，</w:t>
      </w:r>
      <w:r w:rsidRPr="002371E1">
        <w:rPr>
          <w:rFonts w:ascii="Times New Roman" w:hAnsi="Times New Roman" w:hint="eastAsia"/>
        </w:rPr>
        <w:t>1971, 31(4): 303-303</w:t>
      </w:r>
    </w:p>
    <w:p w14:paraId="443F7B7F" w14:textId="4FB2E4BD"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lastRenderedPageBreak/>
        <w:t>[5]</w:t>
      </w:r>
      <w:r w:rsidRPr="002371E1">
        <w:rPr>
          <w:rFonts w:ascii="Times New Roman" w:hAnsi="Times New Roman" w:hint="eastAsia"/>
        </w:rPr>
        <w:tab/>
      </w:r>
      <w:r w:rsidRPr="002371E1">
        <w:rPr>
          <w:rFonts w:ascii="Times New Roman" w:hAnsi="Times New Roman" w:hint="eastAsia"/>
        </w:rPr>
        <w:t>王晓鹏，曹广超，丁生喜</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w:t>
      </w:r>
      <w:r w:rsidRPr="002371E1">
        <w:rPr>
          <w:rFonts w:ascii="Times New Roman" w:hAnsi="Times New Roman" w:hint="eastAsia"/>
        </w:rPr>
        <w:t>Box-Jenkins</w:t>
      </w:r>
      <w:r w:rsidRPr="002371E1">
        <w:rPr>
          <w:rFonts w:ascii="Times New Roman" w:hAnsi="Times New Roman" w:hint="eastAsia"/>
        </w:rPr>
        <w:t>方法的青南高原降水量时间序列分析建模与预测</w:t>
      </w:r>
      <w:r w:rsidR="003B3FB5"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Pr="002371E1">
        <w:rPr>
          <w:rFonts w:ascii="Times New Roman" w:hAnsi="Times New Roman" w:hint="eastAsia"/>
        </w:rPr>
        <w:t>数理统计与管理</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2008, (</w:t>
      </w:r>
      <w:del w:id="498" w:author="JAY" w:date="2019-09-03T16:05:00Z">
        <w:r w:rsidRPr="002371E1" w:rsidDel="00C01510">
          <w:rPr>
            <w:rFonts w:ascii="Times New Roman" w:hAnsi="Times New Roman" w:hint="eastAsia"/>
          </w:rPr>
          <w:delText>0</w:delText>
        </w:r>
      </w:del>
      <w:r w:rsidRPr="002371E1">
        <w:rPr>
          <w:rFonts w:ascii="Times New Roman" w:hAnsi="Times New Roman" w:hint="eastAsia"/>
        </w:rPr>
        <w:t>4): 565-570</w:t>
      </w:r>
    </w:p>
    <w:p w14:paraId="7BDE30E3" w14:textId="23F10EB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[6]</w:t>
      </w:r>
      <w:r w:rsidRPr="002371E1">
        <w:rPr>
          <w:rFonts w:ascii="Times New Roman" w:hAnsi="Times New Roman" w:hint="eastAsia"/>
        </w:rPr>
        <w:tab/>
        <w:t>Rob J. Hyndman</w:t>
      </w:r>
      <w:r w:rsidR="00B01F59" w:rsidRPr="002371E1">
        <w:rPr>
          <w:rFonts w:ascii="Times New Roman" w:hAnsi="Times New Roman" w:hint="eastAsia"/>
          <w:color w:val="000000"/>
          <w:shd w:val="clear" w:color="auto" w:fill="F7F7F7"/>
        </w:rPr>
        <w:t>．</w:t>
      </w:r>
      <w:r w:rsidRPr="002371E1">
        <w:rPr>
          <w:rFonts w:ascii="Times New Roman" w:hAnsi="Times New Roman" w:hint="eastAsia"/>
        </w:rPr>
        <w:t>Yeasm</w:t>
      </w:r>
      <w:r w:rsidRPr="002371E1">
        <w:rPr>
          <w:rFonts w:ascii="Times New Roman" w:hAnsi="Times New Roman"/>
        </w:rPr>
        <w:t>in</w:t>
      </w:r>
      <w:r w:rsidR="0082379B" w:rsidRPr="002371E1">
        <w:rPr>
          <w:rFonts w:ascii="Times New Roman" w:hAnsi="Times New Roman" w:hint="eastAsia"/>
        </w:rPr>
        <w:t>.</w:t>
      </w:r>
      <w:r w:rsidR="0082379B" w:rsidRPr="002371E1">
        <w:rPr>
          <w:rFonts w:ascii="Times New Roman" w:hAnsi="Times New Roman"/>
        </w:rPr>
        <w:t xml:space="preserve"> </w:t>
      </w:r>
      <w:r w:rsidRPr="002371E1">
        <w:rPr>
          <w:rFonts w:ascii="Times New Roman" w:hAnsi="Times New Roman"/>
        </w:rPr>
        <w:t>Automatic Time Series Forecasting: The forecast Package for R[J]</w:t>
      </w:r>
      <w:r w:rsidR="00B01F59" w:rsidRPr="002371E1">
        <w:rPr>
          <w:rFonts w:ascii="Times New Roman" w:hAnsi="Times New Roman" w:hint="eastAsia"/>
          <w:color w:val="000000"/>
          <w:shd w:val="clear" w:color="auto" w:fill="F7F7F7"/>
        </w:rPr>
        <w:t>．</w:t>
      </w:r>
      <w:r w:rsidR="003B3FB5" w:rsidRPr="002371E1">
        <w:rPr>
          <w:rFonts w:ascii="Times New Roman" w:hAnsi="Times New Roman"/>
        </w:rPr>
        <w:t>Journal of Statistical Software Khandakar</w:t>
      </w:r>
      <w:r w:rsidR="00B01F59" w:rsidRPr="002371E1">
        <w:rPr>
          <w:rFonts w:ascii="Times New Roman" w:hAnsi="Times New Roman" w:hint="eastAsia"/>
          <w:color w:val="000000"/>
          <w:shd w:val="clear" w:color="auto" w:fill="F7F7F7"/>
        </w:rPr>
        <w:t>，</w:t>
      </w:r>
      <w:r w:rsidRPr="002371E1">
        <w:rPr>
          <w:rFonts w:ascii="Times New Roman" w:hAnsi="Times New Roman"/>
        </w:rPr>
        <w:t>2008, 27(3): 1-22</w:t>
      </w:r>
    </w:p>
    <w:p w14:paraId="1300F3CE" w14:textId="2281B61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w:t>
      </w:r>
      <w:r w:rsidR="007009E5">
        <w:rPr>
          <w:rFonts w:ascii="Times New Roman" w:hAnsi="Times New Roman" w:hint="eastAsia"/>
        </w:rPr>
        <w:t>7</w:t>
      </w:r>
      <w:r w:rsidRPr="002371E1">
        <w:rPr>
          <w:rFonts w:ascii="Times New Roman" w:hAnsi="Times New Roman" w:hint="eastAsia"/>
        </w:rPr>
        <w:t>]</w:t>
      </w:r>
      <w:r w:rsidRPr="002371E1">
        <w:rPr>
          <w:rFonts w:ascii="Times New Roman" w:hAnsi="Times New Roman" w:hint="eastAsia"/>
        </w:rPr>
        <w:tab/>
      </w:r>
      <w:r w:rsidR="006555A9" w:rsidRPr="002371E1">
        <w:rPr>
          <w:rFonts w:ascii="Times New Roman" w:hAnsi="Times New Roman" w:hint="eastAsia"/>
        </w:rPr>
        <w:t>朱大奇</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人工神经网络研究现状及其展望</w:t>
      </w:r>
      <w:r w:rsidR="006555A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江南大学学报（自然科学版）</w:t>
      </w:r>
      <w:r w:rsidR="00B01F59" w:rsidRPr="002371E1">
        <w:rPr>
          <w:rFonts w:ascii="Times New Roman" w:hAnsi="Times New Roman" w:hint="eastAsia"/>
          <w:color w:val="000000"/>
          <w:shd w:val="clear" w:color="auto" w:fill="F7F7F7"/>
        </w:rPr>
        <w:t>，</w:t>
      </w:r>
      <w:r w:rsidR="00702A3B" w:rsidRPr="00702A3B">
        <w:rPr>
          <w:rFonts w:ascii="Times New Roman" w:hAnsi="Times New Roman"/>
        </w:rPr>
        <w:t>2004,3(1):103-110</w:t>
      </w:r>
    </w:p>
    <w:p w14:paraId="60FA7E7D" w14:textId="1C5C50DA"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w:t>
      </w:r>
      <w:r w:rsidR="007009E5">
        <w:rPr>
          <w:rFonts w:ascii="Times New Roman" w:hAnsi="Times New Roman" w:hint="eastAsia"/>
        </w:rPr>
        <w:t>8</w:t>
      </w:r>
      <w:r w:rsidRPr="002371E1">
        <w:rPr>
          <w:rFonts w:ascii="Times New Roman" w:hAnsi="Times New Roman"/>
        </w:rPr>
        <w:t>]</w:t>
      </w:r>
      <w:r w:rsidRPr="002371E1">
        <w:rPr>
          <w:rFonts w:ascii="Times New Roman" w:hAnsi="Times New Roman"/>
        </w:rPr>
        <w:tab/>
      </w:r>
      <w:r w:rsidR="006555A9" w:rsidRPr="002371E1">
        <w:rPr>
          <w:rFonts w:ascii="Times New Roman" w:hAnsi="Times New Roman"/>
        </w:rPr>
        <w:t>Tebelskis J</w:t>
      </w:r>
      <w:r w:rsidR="00B01F59" w:rsidRPr="002371E1">
        <w:rPr>
          <w:rFonts w:ascii="Times New Roman" w:hAnsi="Times New Roman" w:hint="eastAsia"/>
          <w:color w:val="000000"/>
          <w:shd w:val="clear" w:color="auto" w:fill="F7F7F7"/>
        </w:rPr>
        <w:t>．</w:t>
      </w:r>
      <w:r w:rsidR="006555A9" w:rsidRPr="002371E1">
        <w:rPr>
          <w:rFonts w:ascii="Times New Roman" w:hAnsi="Times New Roman"/>
        </w:rPr>
        <w:t>Speech recognition using neural networks[D]</w:t>
      </w:r>
      <w:r w:rsidR="00B01F59" w:rsidRPr="002371E1">
        <w:rPr>
          <w:rFonts w:ascii="Times New Roman" w:hAnsi="Times New Roman" w:hint="eastAsia"/>
          <w:color w:val="000000"/>
          <w:shd w:val="clear" w:color="auto" w:fill="F7F7F7"/>
        </w:rPr>
        <w:t>．</w:t>
      </w:r>
      <w:r w:rsidR="006555A9" w:rsidRPr="002371E1">
        <w:rPr>
          <w:rFonts w:ascii="Times New Roman" w:hAnsi="Times New Roman"/>
        </w:rPr>
        <w:t>Siemens AG</w:t>
      </w:r>
      <w:r w:rsidR="00B01F59" w:rsidRPr="002371E1">
        <w:rPr>
          <w:rFonts w:ascii="Times New Roman" w:hAnsi="Times New Roman" w:hint="eastAsia"/>
          <w:color w:val="000000"/>
          <w:shd w:val="clear" w:color="auto" w:fill="F7F7F7"/>
        </w:rPr>
        <w:t>，</w:t>
      </w:r>
      <w:r w:rsidR="006555A9" w:rsidRPr="002371E1">
        <w:rPr>
          <w:rFonts w:ascii="Times New Roman" w:hAnsi="Times New Roman"/>
        </w:rPr>
        <w:t>1995</w:t>
      </w:r>
    </w:p>
    <w:p w14:paraId="3BAB348F" w14:textId="543CF5D8"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w:t>
      </w:r>
      <w:r w:rsidR="007009E5">
        <w:rPr>
          <w:rFonts w:ascii="Times New Roman" w:hAnsi="Times New Roman" w:hint="eastAsia"/>
        </w:rPr>
        <w:t>9</w:t>
      </w:r>
      <w:r w:rsidRPr="002371E1">
        <w:rPr>
          <w:rFonts w:ascii="Times New Roman" w:hAnsi="Times New Roman" w:hint="eastAsia"/>
        </w:rPr>
        <w:t>]</w:t>
      </w:r>
      <w:r w:rsidRPr="002371E1">
        <w:rPr>
          <w:rFonts w:ascii="Times New Roman" w:hAnsi="Times New Roman" w:hint="eastAsia"/>
        </w:rPr>
        <w:tab/>
      </w:r>
      <w:r w:rsidR="006555A9" w:rsidRPr="002371E1">
        <w:rPr>
          <w:rFonts w:ascii="Times New Roman" w:hAnsi="Times New Roman" w:hint="eastAsia"/>
        </w:rPr>
        <w:t>朱小燕</w:t>
      </w:r>
      <w:r w:rsidR="006555A9" w:rsidRPr="002371E1">
        <w:rPr>
          <w:rFonts w:ascii="Times New Roman" w:hAnsi="Times New Roman" w:hint="eastAsia"/>
        </w:rPr>
        <w:t xml:space="preserve">, </w:t>
      </w:r>
      <w:r w:rsidR="006555A9" w:rsidRPr="002371E1">
        <w:rPr>
          <w:rFonts w:ascii="Times New Roman" w:hAnsi="Times New Roman" w:hint="eastAsia"/>
        </w:rPr>
        <w:t>王昱</w:t>
      </w:r>
      <w:r w:rsidR="006555A9" w:rsidRPr="002371E1">
        <w:rPr>
          <w:rFonts w:ascii="Times New Roman" w:hAnsi="Times New Roman" w:hint="eastAsia"/>
        </w:rPr>
        <w:t xml:space="preserve">, </w:t>
      </w:r>
      <w:r w:rsidR="006555A9" w:rsidRPr="002371E1">
        <w:rPr>
          <w:rFonts w:ascii="Times New Roman" w:hAnsi="Times New Roman" w:hint="eastAsia"/>
        </w:rPr>
        <w:t>徐伟</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基于循环神经网络的语音识别模型</w:t>
      </w:r>
      <w:r w:rsidR="006555A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计算机学报</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2001, 24(2):213-218</w:t>
      </w:r>
    </w:p>
    <w:p w14:paraId="4EEE6D8B" w14:textId="1F62AB15"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[1</w:t>
      </w:r>
      <w:r w:rsidR="007009E5">
        <w:rPr>
          <w:rFonts w:ascii="Times New Roman" w:hAnsi="Times New Roman" w:hint="eastAsia"/>
        </w:rPr>
        <w:t>0</w:t>
      </w:r>
      <w:r w:rsidRPr="002371E1">
        <w:rPr>
          <w:rFonts w:ascii="Times New Roman" w:hAnsi="Times New Roman"/>
        </w:rPr>
        <w:t>]</w:t>
      </w:r>
      <w:r w:rsidRPr="002371E1">
        <w:rPr>
          <w:rFonts w:ascii="Times New Roman" w:hAnsi="Times New Roman"/>
        </w:rPr>
        <w:tab/>
      </w:r>
      <w:r w:rsidR="009D24A6" w:rsidRPr="002371E1">
        <w:rPr>
          <w:rFonts w:ascii="Times New Roman" w:hAnsi="Times New Roman"/>
        </w:rPr>
        <w:t>Hochreiter S</w:t>
      </w:r>
      <w:r w:rsidR="00B01F59" w:rsidRPr="002371E1">
        <w:rPr>
          <w:rFonts w:ascii="Times New Roman" w:hAnsi="Times New Roman" w:hint="eastAsia"/>
        </w:rPr>
        <w:t>，</w:t>
      </w:r>
      <w:r w:rsidR="009D24A6" w:rsidRPr="002371E1">
        <w:rPr>
          <w:rFonts w:ascii="Times New Roman" w:hAnsi="Times New Roman"/>
        </w:rPr>
        <w:t>Schmidhuber, Jürgen</w:t>
      </w:r>
      <w:r w:rsidR="00B01F59" w:rsidRPr="002371E1">
        <w:rPr>
          <w:rFonts w:ascii="Times New Roman" w:hAnsi="Times New Roman" w:hint="eastAsia"/>
          <w:color w:val="000000"/>
          <w:shd w:val="clear" w:color="auto" w:fill="F7F7F7"/>
        </w:rPr>
        <w:t>．</w:t>
      </w:r>
      <w:r w:rsidR="009D24A6" w:rsidRPr="002371E1">
        <w:rPr>
          <w:rFonts w:ascii="Times New Roman" w:hAnsi="Times New Roman"/>
        </w:rPr>
        <w:t>Long Short-Term Memory[J]</w:t>
      </w:r>
      <w:r w:rsidR="00B01F59" w:rsidRPr="002371E1">
        <w:rPr>
          <w:rFonts w:ascii="Times New Roman" w:hAnsi="Times New Roman" w:hint="eastAsia"/>
          <w:color w:val="000000"/>
          <w:shd w:val="clear" w:color="auto" w:fill="F7F7F7"/>
        </w:rPr>
        <w:t>．</w:t>
      </w:r>
      <w:r w:rsidR="009D24A6" w:rsidRPr="002371E1">
        <w:rPr>
          <w:rFonts w:ascii="Times New Roman" w:hAnsi="Times New Roman"/>
        </w:rPr>
        <w:t>Neural Computation</w:t>
      </w:r>
      <w:r w:rsidR="00B01F59" w:rsidRPr="002371E1">
        <w:rPr>
          <w:rFonts w:ascii="Times New Roman" w:hAnsi="Times New Roman" w:hint="eastAsia"/>
          <w:color w:val="000000"/>
          <w:shd w:val="clear" w:color="auto" w:fill="F7F7F7"/>
        </w:rPr>
        <w:t>，</w:t>
      </w:r>
      <w:r w:rsidR="009D24A6" w:rsidRPr="002371E1">
        <w:rPr>
          <w:rFonts w:ascii="Times New Roman" w:hAnsi="Times New Roman"/>
        </w:rPr>
        <w:t>1997, 9(8):1735-1780</w:t>
      </w:r>
    </w:p>
    <w:p w14:paraId="46F67583" w14:textId="57CF6104"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[1</w:t>
      </w:r>
      <w:r w:rsidR="007009E5">
        <w:rPr>
          <w:rFonts w:ascii="Times New Roman" w:hAnsi="Times New Roman" w:hint="eastAsia"/>
        </w:rPr>
        <w:t>1</w:t>
      </w:r>
      <w:r w:rsidRPr="002371E1">
        <w:rPr>
          <w:rFonts w:ascii="Times New Roman" w:hAnsi="Times New Roman"/>
        </w:rPr>
        <w:t>]</w:t>
      </w:r>
      <w:r w:rsidRPr="002371E1">
        <w:rPr>
          <w:rFonts w:ascii="Times New Roman" w:hAnsi="Times New Roman"/>
        </w:rPr>
        <w:tab/>
      </w:r>
      <w:ins w:id="499" w:author="JAY" w:date="2019-09-03T16:48:00Z">
        <w:r w:rsidR="00812393" w:rsidRPr="00812393">
          <w:rPr>
            <w:rFonts w:ascii="Times New Roman" w:hAnsi="Times New Roman"/>
          </w:rPr>
          <w:t>GRAVES A</w:t>
        </w:r>
      </w:ins>
      <w:ins w:id="500" w:author="JAY" w:date="2019-09-03T16:50:00Z">
        <w:r w:rsidR="00C26EA5" w:rsidRPr="002371E1">
          <w:rPr>
            <w:rFonts w:ascii="Times New Roman" w:hAnsi="Times New Roman" w:hint="eastAsia"/>
            <w:color w:val="000000"/>
            <w:shd w:val="clear" w:color="auto" w:fill="F7F7F7"/>
          </w:rPr>
          <w:t>．</w:t>
        </w:r>
      </w:ins>
      <w:ins w:id="501" w:author="JAY" w:date="2019-09-03T16:48:00Z">
        <w:r w:rsidR="00812393" w:rsidRPr="00812393">
          <w:rPr>
            <w:rFonts w:ascii="Times New Roman" w:hAnsi="Times New Roman"/>
          </w:rPr>
          <w:t>Supervised Sequence Labelling with Recurrent Neural Networks[M]</w:t>
        </w:r>
      </w:ins>
      <w:ins w:id="502" w:author="JAY" w:date="2019-09-03T16:50:00Z">
        <w:r w:rsidR="00C26EA5" w:rsidRPr="002371E1">
          <w:rPr>
            <w:rFonts w:ascii="Times New Roman" w:hAnsi="Times New Roman" w:hint="eastAsia"/>
            <w:color w:val="000000"/>
            <w:shd w:val="clear" w:color="auto" w:fill="F7F7F7"/>
          </w:rPr>
          <w:t>．</w:t>
        </w:r>
      </w:ins>
      <w:ins w:id="503" w:author="JAY" w:date="2019-09-03T16:48:00Z">
        <w:r w:rsidR="00812393" w:rsidRPr="00812393">
          <w:rPr>
            <w:rFonts w:ascii="Times New Roman" w:hAnsi="Times New Roman"/>
          </w:rPr>
          <w:t>Springer Berlin Heidelberg</w:t>
        </w:r>
      </w:ins>
      <w:ins w:id="504" w:author="JAY" w:date="2019-09-03T16:50:00Z">
        <w:r w:rsidR="00C26EA5" w:rsidRPr="002371E1">
          <w:rPr>
            <w:rFonts w:ascii="Times New Roman" w:hAnsi="Times New Roman" w:hint="eastAsia"/>
            <w:color w:val="000000"/>
            <w:shd w:val="clear" w:color="auto" w:fill="F7F7F7"/>
          </w:rPr>
          <w:t>，</w:t>
        </w:r>
      </w:ins>
      <w:ins w:id="505" w:author="JAY" w:date="2019-09-03T16:48:00Z">
        <w:r w:rsidR="00812393" w:rsidRPr="00812393">
          <w:rPr>
            <w:rFonts w:ascii="Times New Roman" w:hAnsi="Times New Roman"/>
          </w:rPr>
          <w:t>2012</w:t>
        </w:r>
      </w:ins>
      <w:del w:id="506" w:author="JAY" w:date="2019-09-03T16:48:00Z">
        <w:r w:rsidR="00005AB7" w:rsidRPr="002371E1" w:rsidDel="00812393">
          <w:rPr>
            <w:rFonts w:ascii="Times New Roman" w:hAnsi="Times New Roman"/>
          </w:rPr>
          <w:delText>Graves A</w:delText>
        </w:r>
        <w:r w:rsidR="00B01F59" w:rsidRPr="002371E1" w:rsidDel="00812393">
          <w:rPr>
            <w:rFonts w:ascii="Times New Roman" w:hAnsi="Times New Roman" w:hint="eastAsia"/>
            <w:color w:val="000000"/>
            <w:shd w:val="clear" w:color="auto" w:fill="F7F7F7"/>
          </w:rPr>
          <w:delText>．</w:delText>
        </w:r>
        <w:r w:rsidR="00005AB7" w:rsidRPr="002371E1" w:rsidDel="00812393">
          <w:rPr>
            <w:rFonts w:ascii="Times New Roman" w:hAnsi="Times New Roman"/>
          </w:rPr>
          <w:delText>Supervised Sequence Labelling with Recurrent Neural Networks[J]</w:delText>
        </w:r>
        <w:r w:rsidR="00B01F59" w:rsidRPr="002371E1" w:rsidDel="00812393">
          <w:rPr>
            <w:rFonts w:ascii="Times New Roman" w:hAnsi="Times New Roman" w:hint="eastAsia"/>
            <w:color w:val="000000"/>
            <w:shd w:val="clear" w:color="auto" w:fill="F7F7F7"/>
          </w:rPr>
          <w:delText>．</w:delText>
        </w:r>
        <w:r w:rsidR="00005AB7" w:rsidRPr="002371E1" w:rsidDel="00812393">
          <w:rPr>
            <w:rFonts w:ascii="Times New Roman" w:hAnsi="Times New Roman"/>
          </w:rPr>
          <w:delText>Studies in Computational Intelligence</w:delText>
        </w:r>
        <w:r w:rsidR="00B01F59" w:rsidRPr="002371E1" w:rsidDel="00812393">
          <w:rPr>
            <w:rFonts w:ascii="Times New Roman" w:hAnsi="Times New Roman" w:hint="eastAsia"/>
            <w:color w:val="000000"/>
            <w:shd w:val="clear" w:color="auto" w:fill="F7F7F7"/>
          </w:rPr>
          <w:delText>，</w:delText>
        </w:r>
        <w:r w:rsidR="00005AB7" w:rsidRPr="002371E1" w:rsidDel="00812393">
          <w:rPr>
            <w:rFonts w:ascii="Times New Roman" w:hAnsi="Times New Roman"/>
          </w:rPr>
          <w:delText>2008, 385</w:delText>
        </w:r>
      </w:del>
    </w:p>
    <w:p w14:paraId="3EA47E6B" w14:textId="1FF15310"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w:t>
      </w:r>
      <w:r w:rsidR="007009E5">
        <w:rPr>
          <w:rFonts w:ascii="Times New Roman" w:hAnsi="Times New Roman" w:hint="eastAsia"/>
        </w:rPr>
        <w:t>2</w:t>
      </w:r>
      <w:r w:rsidRPr="002371E1">
        <w:rPr>
          <w:rFonts w:ascii="Times New Roman" w:hAnsi="Times New Roman" w:hint="eastAsia"/>
        </w:rPr>
        <w:t>]</w:t>
      </w:r>
      <w:r w:rsidRPr="002371E1">
        <w:rPr>
          <w:rFonts w:ascii="Times New Roman" w:hAnsi="Times New Roman" w:hint="eastAsia"/>
        </w:rPr>
        <w:tab/>
      </w:r>
      <w:r w:rsidRPr="002371E1">
        <w:rPr>
          <w:rFonts w:ascii="Times New Roman" w:hAnsi="Times New Roman" w:hint="eastAsia"/>
        </w:rPr>
        <w:t>左秀霞</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单位根检验的理论及应用研究</w:t>
      </w:r>
      <w:r w:rsidRPr="002371E1">
        <w:rPr>
          <w:rFonts w:ascii="Times New Roman" w:hAnsi="Times New Roman" w:hint="eastAsia"/>
        </w:rPr>
        <w:t>[D]</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华中科技大学</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2012</w:t>
      </w:r>
    </w:p>
    <w:p w14:paraId="7B5FEFBD" w14:textId="5916A809"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[1</w:t>
      </w:r>
      <w:r w:rsidR="007009E5">
        <w:rPr>
          <w:rFonts w:ascii="Times New Roman" w:hAnsi="Times New Roman" w:hint="eastAsia"/>
        </w:rPr>
        <w:t>3</w:t>
      </w:r>
      <w:r w:rsidRPr="002371E1">
        <w:rPr>
          <w:rFonts w:ascii="Times New Roman" w:hAnsi="Times New Roman"/>
        </w:rPr>
        <w:t>]</w:t>
      </w:r>
      <w:r w:rsidRPr="002371E1">
        <w:rPr>
          <w:rFonts w:ascii="Times New Roman" w:hAnsi="Times New Roman"/>
        </w:rPr>
        <w:tab/>
        <w:t>Ding Ji</w:t>
      </w:r>
      <w:r w:rsidRPr="002371E1">
        <w:rPr>
          <w:rFonts w:ascii="Times New Roman" w:hAnsi="Times New Roman" w:hint="eastAsia"/>
        </w:rPr>
        <w:t>e</w:t>
      </w:r>
      <w:r w:rsidR="00B01F59" w:rsidRPr="002371E1">
        <w:rPr>
          <w:rFonts w:ascii="Times New Roman" w:hAnsi="Times New Roman" w:hint="eastAsia"/>
        </w:rPr>
        <w:t>，</w:t>
      </w:r>
      <w:r w:rsidRPr="002371E1">
        <w:rPr>
          <w:rFonts w:ascii="Times New Roman" w:hAnsi="Times New Roman" w:hint="eastAsia"/>
        </w:rPr>
        <w:t>Vahid Tarokh</w:t>
      </w:r>
      <w:r w:rsidR="00B01F59" w:rsidRPr="002371E1">
        <w:rPr>
          <w:rFonts w:ascii="Times New Roman" w:hAnsi="Times New Roman" w:hint="eastAsia"/>
        </w:rPr>
        <w:t>，</w:t>
      </w:r>
      <w:r w:rsidRPr="002371E1">
        <w:rPr>
          <w:rFonts w:ascii="Times New Roman" w:hAnsi="Times New Roman" w:hint="eastAsia"/>
        </w:rPr>
        <w:t>Yuhong</w:t>
      </w:r>
      <w:r w:rsidR="00B01F59" w:rsidRPr="002371E1">
        <w:rPr>
          <w:rFonts w:ascii="Times New Roman" w:hAnsi="Times New Roman" w:hint="eastAsia"/>
          <w:color w:val="000000"/>
          <w:shd w:val="clear" w:color="auto" w:fill="F7F7F7"/>
        </w:rPr>
        <w:t>．</w:t>
      </w:r>
      <w:r w:rsidRPr="002371E1">
        <w:rPr>
          <w:rFonts w:ascii="Times New Roman" w:hAnsi="Times New Roman" w:hint="eastAsia"/>
        </w:rPr>
        <w:t>Bridging AIC and BIC: a new criterion for autoregression[J]</w:t>
      </w:r>
      <w:r w:rsidR="00B01F59" w:rsidRPr="002371E1">
        <w:rPr>
          <w:rFonts w:ascii="Times New Roman" w:hAnsi="Times New Roman" w:hint="eastAsia"/>
          <w:color w:val="000000"/>
          <w:shd w:val="clear" w:color="auto" w:fill="F7F7F7"/>
        </w:rPr>
        <w:t>．</w:t>
      </w:r>
      <w:r w:rsidR="00A20919" w:rsidRPr="002371E1">
        <w:rPr>
          <w:rFonts w:ascii="Times New Roman" w:hAnsi="Times New Roman" w:hint="eastAsia"/>
        </w:rPr>
        <w:t>IEEE Transactions on Information Theory Yang</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2015, PP(99): 1-1</w:t>
      </w:r>
    </w:p>
    <w:p w14:paraId="1B6220CB" w14:textId="12D38DD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w:t>
      </w:r>
      <w:r w:rsidR="007009E5">
        <w:rPr>
          <w:rFonts w:ascii="Times New Roman" w:hAnsi="Times New Roman" w:hint="eastAsia"/>
        </w:rPr>
        <w:t>4</w:t>
      </w:r>
      <w:r w:rsidRPr="002371E1">
        <w:rPr>
          <w:rFonts w:ascii="Times New Roman" w:hAnsi="Times New Roman" w:hint="eastAsia"/>
        </w:rPr>
        <w:t>]</w:t>
      </w:r>
      <w:r w:rsidRPr="002371E1">
        <w:rPr>
          <w:rFonts w:ascii="Times New Roman" w:hAnsi="Times New Roman" w:hint="eastAsia"/>
        </w:rPr>
        <w:tab/>
      </w:r>
      <w:r w:rsidRPr="002371E1">
        <w:rPr>
          <w:rFonts w:ascii="Times New Roman" w:hAnsi="Times New Roman" w:hint="eastAsia"/>
        </w:rPr>
        <w:t>杨帆，冯翔，阮羚，等</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基于皮尔逊相关系数法的水树枝与超低频介损的相关性研究</w:t>
      </w:r>
      <w:r w:rsidRPr="002371E1">
        <w:rPr>
          <w:rFonts w:ascii="Times New Roman" w:hAnsi="Times New Roman" w:hint="eastAsia"/>
        </w:rPr>
        <w:t xml:space="preserve"> </w:t>
      </w:r>
      <w:r w:rsidR="00B01F5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Pr="002371E1">
        <w:rPr>
          <w:rFonts w:ascii="Times New Roman" w:hAnsi="Times New Roman" w:hint="eastAsia"/>
        </w:rPr>
        <w:t>高压电器</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2014, 50(</w:t>
      </w:r>
      <w:del w:id="507" w:author="JAY" w:date="2019-09-03T16:05:00Z">
        <w:r w:rsidRPr="002371E1" w:rsidDel="00C01510">
          <w:rPr>
            <w:rFonts w:ascii="Times New Roman" w:hAnsi="Times New Roman" w:hint="eastAsia"/>
          </w:rPr>
          <w:delText>0</w:delText>
        </w:r>
      </w:del>
      <w:r w:rsidRPr="002371E1">
        <w:rPr>
          <w:rFonts w:ascii="Times New Roman" w:hAnsi="Times New Roman" w:hint="eastAsia"/>
        </w:rPr>
        <w:t>6): 21-25+31</w:t>
      </w:r>
    </w:p>
    <w:p w14:paraId="3B86A620" w14:textId="6DCEDD23"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w:t>
      </w:r>
      <w:r w:rsidR="007009E5">
        <w:rPr>
          <w:rFonts w:ascii="Times New Roman" w:hAnsi="Times New Roman" w:hint="eastAsia"/>
        </w:rPr>
        <w:t>5</w:t>
      </w:r>
      <w:r w:rsidRPr="002371E1">
        <w:rPr>
          <w:rFonts w:ascii="Times New Roman" w:hAnsi="Times New Roman" w:hint="eastAsia"/>
        </w:rPr>
        <w:t>]</w:t>
      </w:r>
      <w:r w:rsidRPr="002371E1">
        <w:rPr>
          <w:rFonts w:ascii="Times New Roman" w:hAnsi="Times New Roman" w:hint="eastAsia"/>
        </w:rPr>
        <w:tab/>
        <w:t>Mart</w:t>
      </w:r>
      <w:r w:rsidRPr="002371E1">
        <w:rPr>
          <w:rFonts w:ascii="Times New Roman" w:hAnsi="Times New Roman" w:hint="eastAsia"/>
        </w:rPr>
        <w:t>í</w:t>
      </w:r>
      <w:r w:rsidRPr="002371E1">
        <w:rPr>
          <w:rFonts w:ascii="Times New Roman" w:hAnsi="Times New Roman" w:hint="eastAsia"/>
        </w:rPr>
        <w:t>n Abadi</w:t>
      </w:r>
      <w:r w:rsidRPr="002371E1">
        <w:rPr>
          <w:rFonts w:ascii="Times New Roman" w:hAnsi="Times New Roman" w:hint="eastAsia"/>
        </w:rPr>
        <w:t>，</w:t>
      </w:r>
      <w:r w:rsidRPr="002371E1">
        <w:rPr>
          <w:rFonts w:ascii="Times New Roman" w:hAnsi="Times New Roman" w:hint="eastAsia"/>
        </w:rPr>
        <w:t>Ashish Agarwal</w:t>
      </w:r>
      <w:r w:rsidRPr="002371E1">
        <w:rPr>
          <w:rFonts w:ascii="Times New Roman" w:hAnsi="Times New Roman" w:hint="eastAsia"/>
        </w:rPr>
        <w:t>，</w:t>
      </w:r>
      <w:r w:rsidRPr="002371E1">
        <w:rPr>
          <w:rFonts w:ascii="Times New Roman" w:hAnsi="Times New Roman" w:hint="eastAsia"/>
        </w:rPr>
        <w:t xml:space="preserve">Paul Barham. TensorFlow: Large-Scale Machine Learning on Heterogeneous Distributed Systems[J]. </w:t>
      </w:r>
      <w:r w:rsidR="009D36D8" w:rsidRPr="002371E1">
        <w:rPr>
          <w:rFonts w:ascii="Times New Roman" w:hAnsi="Times New Roman"/>
        </w:rPr>
        <w:t>arXiv preprint arXiv:1603.04467</w:t>
      </w:r>
      <w:r w:rsidR="009D36D8" w:rsidRPr="002371E1">
        <w:rPr>
          <w:rFonts w:ascii="Times New Roman" w:hAnsi="Times New Roman" w:hint="eastAsia"/>
          <w:color w:val="000000"/>
          <w:shd w:val="clear" w:color="auto" w:fill="F7F7F7"/>
        </w:rPr>
        <w:t>，</w:t>
      </w:r>
      <w:r w:rsidRPr="002371E1">
        <w:rPr>
          <w:rFonts w:ascii="Times New Roman" w:hAnsi="Times New Roman" w:hint="eastAsia"/>
        </w:rPr>
        <w:t>2016</w:t>
      </w:r>
    </w:p>
    <w:p w14:paraId="20D5A360" w14:textId="1D430C54" w:rsidR="004A3086" w:rsidRPr="002371E1" w:rsidRDefault="002207C2" w:rsidP="00050A3A">
      <w:pPr>
        <w:pStyle w:val="EndNoteBibliography"/>
        <w:rPr>
          <w:rFonts w:ascii="Times New Roman" w:hAnsi="Times New Roman"/>
        </w:rPr>
      </w:pPr>
      <w:r w:rsidRPr="002371E1">
        <w:rPr>
          <w:rFonts w:ascii="Times New Roman" w:hAnsi="Times New Roman"/>
        </w:rPr>
        <w:fldChar w:fldCharType="end"/>
      </w:r>
    </w:p>
    <w:p w14:paraId="1770F0E6" w14:textId="2D9AECCE" w:rsidR="008940BB" w:rsidRPr="002371E1" w:rsidRDefault="008940BB" w:rsidP="00050A3A">
      <w:pPr>
        <w:pStyle w:val="EndNoteBibliography"/>
        <w:rPr>
          <w:rFonts w:ascii="Times New Roman" w:hAnsi="Times New Roman"/>
          <w:color w:val="FF0000"/>
        </w:rPr>
      </w:pPr>
    </w:p>
    <w:p w14:paraId="75CB8E26" w14:textId="330F72D1" w:rsidR="00EE42E2" w:rsidRPr="002371E1" w:rsidRDefault="008940BB" w:rsidP="008940BB">
      <w:pPr>
        <w:rPr>
          <w:rFonts w:ascii="Times New Roman" w:hAnsi="Times New Roman"/>
        </w:rPr>
      </w:pPr>
      <w:r w:rsidRPr="002371E1">
        <w:rPr>
          <w:rFonts w:ascii="Times New Roman" w:hAnsi="Times New Roman" w:hint="eastAsia"/>
        </w:rPr>
        <w:t>作者</w:t>
      </w:r>
      <w:r w:rsidR="00150844" w:rsidRPr="002371E1">
        <w:rPr>
          <w:rFonts w:ascii="Times New Roman" w:hAnsi="Times New Roman" w:hint="eastAsia"/>
        </w:rPr>
        <w:t>简介</w:t>
      </w:r>
      <w:r w:rsidRPr="002371E1">
        <w:rPr>
          <w:rFonts w:ascii="Times New Roman" w:hAnsi="Times New Roman" w:hint="eastAsia"/>
        </w:rPr>
        <w:t>：</w:t>
      </w:r>
    </w:p>
    <w:p w14:paraId="667C1106" w14:textId="3495C3B3" w:rsidR="008940BB" w:rsidRPr="002371E1" w:rsidRDefault="008940BB" w:rsidP="008940BB">
      <w:pPr>
        <w:rPr>
          <w:rFonts w:ascii="Times New Roman" w:hAnsi="Times New Roman"/>
        </w:rPr>
      </w:pPr>
      <w:r w:rsidRPr="002371E1">
        <w:rPr>
          <w:rFonts w:ascii="Times New Roman" w:hAnsi="Times New Roman" w:hint="eastAsia"/>
        </w:rPr>
        <w:t>陈栾杰（</w:t>
      </w:r>
      <w:r w:rsidRPr="002371E1">
        <w:rPr>
          <w:rFonts w:ascii="Times New Roman" w:hAnsi="Times New Roman" w:hint="eastAsia"/>
        </w:rPr>
        <w:t>1997</w:t>
      </w:r>
      <w:r w:rsidR="00BB61F9" w:rsidRPr="002371E1">
        <w:rPr>
          <w:rFonts w:ascii="Times New Roman" w:hAnsi="Times New Roman"/>
        </w:rPr>
        <w:t>-</w:t>
      </w:r>
      <w:r w:rsidRPr="002371E1">
        <w:rPr>
          <w:rFonts w:ascii="Times New Roman" w:hAnsi="Times New Roman" w:hint="eastAsia"/>
        </w:rPr>
        <w:t>），男，汉族，福建泉州人，北京工业大学本科生，</w:t>
      </w:r>
      <w:r w:rsidR="00EE42E2" w:rsidRPr="002371E1">
        <w:rPr>
          <w:rFonts w:ascii="Times New Roman" w:hAnsi="Times New Roman" w:hint="eastAsia"/>
        </w:rPr>
        <w:t>主要研究方向</w:t>
      </w:r>
      <w:r w:rsidR="0047505E" w:rsidRPr="002371E1">
        <w:rPr>
          <w:rFonts w:ascii="Times New Roman" w:hAnsi="Times New Roman" w:hint="eastAsia"/>
        </w:rPr>
        <w:t>为</w:t>
      </w:r>
      <w:r w:rsidRPr="002371E1">
        <w:rPr>
          <w:rFonts w:ascii="Times New Roman" w:hAnsi="Times New Roman" w:hint="eastAsia"/>
        </w:rPr>
        <w:t>计算机科学与技术</w:t>
      </w:r>
    </w:p>
    <w:p w14:paraId="1260BEB0" w14:textId="071C88F5" w:rsidR="008940BB" w:rsidRPr="002371E1" w:rsidRDefault="008940BB" w:rsidP="008940BB">
      <w:pPr>
        <w:rPr>
          <w:rFonts w:ascii="Times New Roman" w:hAnsi="Times New Roman"/>
        </w:rPr>
      </w:pPr>
    </w:p>
    <w:p w14:paraId="6CBED686" w14:textId="7DDB6637" w:rsidR="001C20F8" w:rsidRPr="002371E1" w:rsidRDefault="0087483A" w:rsidP="008940BB">
      <w:pPr>
        <w:rPr>
          <w:rFonts w:ascii="Times New Roman" w:hAnsi="Times New Roman"/>
        </w:rPr>
      </w:pPr>
      <w:r w:rsidRPr="002371E1">
        <w:rPr>
          <w:rFonts w:ascii="Times New Roman" w:hAnsi="Times New Roman" w:hint="eastAsia"/>
        </w:rPr>
        <w:t>吴同</w:t>
      </w:r>
      <w:r w:rsidRPr="002371E1">
        <w:rPr>
          <w:rFonts w:ascii="Times New Roman" w:hAnsi="Times New Roman" w:hint="eastAsia"/>
        </w:rPr>
        <w:t>(1995-)</w:t>
      </w:r>
      <w:r w:rsidRPr="002371E1">
        <w:rPr>
          <w:rFonts w:ascii="Times New Roman" w:hAnsi="Times New Roman" w:hint="eastAsia"/>
        </w:rPr>
        <w:t>，女，河北唐山人，</w:t>
      </w:r>
      <w:r w:rsidR="0056001B" w:rsidRPr="002371E1">
        <w:rPr>
          <w:rFonts w:ascii="Times New Roman" w:hAnsi="Times New Roman" w:hint="eastAsia"/>
        </w:rPr>
        <w:t>中国科学院空天信息研究院</w:t>
      </w:r>
      <w:r w:rsidRPr="002371E1">
        <w:rPr>
          <w:rFonts w:ascii="Times New Roman" w:hAnsi="Times New Roman" w:hint="eastAsia"/>
        </w:rPr>
        <w:t>硕士研究生，主要研究方向为遥感影像智能学习、智慧城市时空大数据脉动分析。</w:t>
      </w:r>
    </w:p>
    <w:p w14:paraId="5F77391B" w14:textId="7BD6A296" w:rsidR="0087483A" w:rsidRPr="002371E1" w:rsidRDefault="0087483A" w:rsidP="008940BB">
      <w:pPr>
        <w:rPr>
          <w:rFonts w:ascii="Times New Roman" w:hAnsi="Times New Roman"/>
        </w:rPr>
      </w:pPr>
    </w:p>
    <w:p w14:paraId="74285644" w14:textId="480D26A8" w:rsidR="0087483A" w:rsidRPr="002371E1" w:rsidRDefault="0087483A" w:rsidP="008940BB">
      <w:pPr>
        <w:rPr>
          <w:rFonts w:ascii="Times New Roman" w:hAnsi="Times New Roman"/>
        </w:rPr>
      </w:pPr>
      <w:r w:rsidRPr="002371E1">
        <w:rPr>
          <w:rFonts w:ascii="Times New Roman" w:hAnsi="Times New Roman" w:hint="eastAsia"/>
        </w:rPr>
        <w:t>郑建春（</w:t>
      </w:r>
      <w:r w:rsidRPr="002371E1">
        <w:rPr>
          <w:rFonts w:ascii="Times New Roman" w:hAnsi="Times New Roman" w:hint="eastAsia"/>
        </w:rPr>
        <w:t>1977-</w:t>
      </w:r>
      <w:r w:rsidRPr="002371E1">
        <w:rPr>
          <w:rFonts w:ascii="Times New Roman" w:hAnsi="Times New Roman" w:hint="eastAsia"/>
        </w:rPr>
        <w:t>），男，河北省滦南县人，北京城市系统工程研究中心城市运行研究部主任，副研究员，博士，主要研究方向为城市公共安全、风险管理、应急管理。</w:t>
      </w:r>
    </w:p>
    <w:p w14:paraId="3B90E308" w14:textId="77777777" w:rsidR="0087483A" w:rsidRPr="002371E1" w:rsidRDefault="0087483A" w:rsidP="008940BB">
      <w:pPr>
        <w:rPr>
          <w:rFonts w:ascii="Times New Roman" w:hAnsi="Times New Roman"/>
        </w:rPr>
      </w:pPr>
    </w:p>
    <w:p w14:paraId="3DEB8361" w14:textId="6F482544" w:rsidR="001C20F8" w:rsidRPr="002371E1" w:rsidRDefault="001C20F8" w:rsidP="008940BB">
      <w:pPr>
        <w:rPr>
          <w:rFonts w:ascii="Times New Roman" w:hAnsi="Times New Roman"/>
        </w:rPr>
      </w:pPr>
      <w:r w:rsidRPr="002371E1">
        <w:rPr>
          <w:rFonts w:ascii="Times New Roman" w:hAnsi="Times New Roman" w:hint="eastAsia"/>
        </w:rPr>
        <w:t>通讯作者简介</w:t>
      </w:r>
      <w:r w:rsidR="00614198" w:rsidRPr="002371E1">
        <w:rPr>
          <w:rFonts w:ascii="Times New Roman" w:hAnsi="Times New Roman" w:hint="eastAsia"/>
        </w:rPr>
        <w:t>：</w:t>
      </w:r>
    </w:p>
    <w:p w14:paraId="63920FB3" w14:textId="1A5A8605" w:rsidR="008940BB" w:rsidRPr="002371E1" w:rsidRDefault="00EE42E2" w:rsidP="008940BB">
      <w:pPr>
        <w:rPr>
          <w:rFonts w:ascii="Times New Roman" w:hAnsi="Times New Roman"/>
        </w:rPr>
      </w:pPr>
      <w:r w:rsidRPr="002371E1">
        <w:rPr>
          <w:rFonts w:ascii="Times New Roman" w:hAnsi="Times New Roman" w:hint="eastAsia"/>
        </w:rPr>
        <w:t>彭玲</w:t>
      </w:r>
      <w:r w:rsidRPr="002371E1">
        <w:rPr>
          <w:rFonts w:ascii="Times New Roman" w:hAnsi="Times New Roman" w:hint="eastAsia"/>
        </w:rPr>
        <w:t>(1965-)</w:t>
      </w:r>
      <w:r w:rsidRPr="002371E1">
        <w:rPr>
          <w:rFonts w:ascii="Times New Roman" w:hAnsi="Times New Roman" w:hint="eastAsia"/>
        </w:rPr>
        <w:t>，女，湖北武汉人，</w:t>
      </w:r>
      <w:r w:rsidR="0056001B" w:rsidRPr="002371E1">
        <w:rPr>
          <w:rFonts w:ascii="Times New Roman" w:hAnsi="Times New Roman" w:hint="eastAsia"/>
        </w:rPr>
        <w:t>中国科学院空天信息研究院</w:t>
      </w:r>
      <w:r w:rsidRPr="002371E1">
        <w:rPr>
          <w:rFonts w:ascii="Times New Roman" w:hAnsi="Times New Roman" w:hint="eastAsia"/>
        </w:rPr>
        <w:t>研究员，博士，主要研究方向</w:t>
      </w:r>
      <w:r w:rsidR="0047505E" w:rsidRPr="002371E1">
        <w:rPr>
          <w:rFonts w:ascii="Times New Roman" w:hAnsi="Times New Roman" w:hint="eastAsia"/>
        </w:rPr>
        <w:t>为</w:t>
      </w:r>
      <w:r w:rsidRPr="002371E1">
        <w:rPr>
          <w:rFonts w:ascii="Times New Roman" w:hAnsi="Times New Roman" w:hint="eastAsia"/>
        </w:rPr>
        <w:t>遥感影像智能学习、智慧城市时空大数据脉动分析、室内外定位导航</w:t>
      </w:r>
    </w:p>
    <w:p w14:paraId="20D630C6" w14:textId="77777777" w:rsidR="0087483A" w:rsidRPr="002371E1" w:rsidRDefault="0087483A" w:rsidP="008940BB">
      <w:pPr>
        <w:rPr>
          <w:rFonts w:ascii="Times New Roman" w:hAnsi="Times New Roman"/>
        </w:rPr>
      </w:pPr>
    </w:p>
    <w:p w14:paraId="55491611" w14:textId="7D73D246" w:rsidR="00150844" w:rsidRPr="002371E1" w:rsidRDefault="0087483A" w:rsidP="008940BB">
      <w:pPr>
        <w:rPr>
          <w:rFonts w:ascii="Times New Roman" w:hAnsi="Times New Roman"/>
        </w:rPr>
      </w:pPr>
      <w:r w:rsidRPr="002371E1">
        <w:rPr>
          <w:rFonts w:ascii="Times New Roman" w:hAnsi="Times New Roman" w:hint="eastAsia"/>
        </w:rPr>
        <w:t>杨艳英（</w:t>
      </w:r>
      <w:r w:rsidRPr="002371E1">
        <w:rPr>
          <w:rFonts w:ascii="Times New Roman" w:hAnsi="Times New Roman" w:hint="eastAsia"/>
        </w:rPr>
        <w:t>1976-</w:t>
      </w:r>
      <w:r w:rsidRPr="002371E1">
        <w:rPr>
          <w:rFonts w:ascii="Times New Roman" w:hAnsi="Times New Roman" w:hint="eastAsia"/>
        </w:rPr>
        <w:t>），女，山西省忻州县人，北京城市系统工程研究中心城市运行研究部助理研究员，双硕士，主要研究方向为城市管理、城市领域数据分析、城市公共安全。</w:t>
      </w:r>
    </w:p>
    <w:p w14:paraId="5F8DA481" w14:textId="57ECC0E7" w:rsidR="00614198" w:rsidRPr="002371E1" w:rsidRDefault="00614198" w:rsidP="008940BB">
      <w:pPr>
        <w:rPr>
          <w:rFonts w:ascii="Times New Roman" w:hAnsi="Times New Roman"/>
        </w:rPr>
      </w:pPr>
    </w:p>
    <w:p w14:paraId="30B1482B" w14:textId="77777777" w:rsidR="00614198" w:rsidRPr="002371E1" w:rsidRDefault="00614198" w:rsidP="008940BB">
      <w:pPr>
        <w:rPr>
          <w:rFonts w:ascii="Times New Roman" w:hAnsi="Times New Roman"/>
        </w:rPr>
      </w:pPr>
    </w:p>
    <w:p w14:paraId="182FFAAF" w14:textId="03B0BD8E" w:rsidR="003F3F2D" w:rsidRPr="002371E1" w:rsidRDefault="008940BB" w:rsidP="008940BB">
      <w:pPr>
        <w:rPr>
          <w:rFonts w:ascii="Times New Roman" w:hAnsi="Times New Roman"/>
        </w:rPr>
      </w:pPr>
      <w:r w:rsidRPr="002371E1">
        <w:rPr>
          <w:rFonts w:ascii="Times New Roman" w:hAnsi="Times New Roman" w:hint="eastAsia"/>
        </w:rPr>
        <w:t>基金项目</w:t>
      </w:r>
      <w:r w:rsidR="005653E4" w:rsidRPr="002371E1">
        <w:rPr>
          <w:rFonts w:ascii="Times New Roman" w:hAnsi="Times New Roman" w:hint="eastAsia"/>
        </w:rPr>
        <w:t>：</w:t>
      </w:r>
    </w:p>
    <w:p w14:paraId="542736CF" w14:textId="4BDC67B8" w:rsidR="008940BB" w:rsidRPr="002371E1" w:rsidRDefault="003F3F2D" w:rsidP="00050A3A">
      <w:pPr>
        <w:pStyle w:val="EndNoteBibliography"/>
        <w:rPr>
          <w:rFonts w:ascii="Times New Roman" w:hAnsi="Times New Roman"/>
          <w:sz w:val="21"/>
          <w:szCs w:val="21"/>
        </w:rPr>
      </w:pPr>
      <w:r w:rsidRPr="002371E1">
        <w:rPr>
          <w:rFonts w:ascii="Times New Roman" w:hAnsi="Times New Roman" w:hint="eastAsia"/>
          <w:sz w:val="21"/>
          <w:szCs w:val="21"/>
        </w:rPr>
        <w:t>城市管理智能挖掘</w:t>
      </w:r>
      <w:r w:rsidRPr="002371E1">
        <w:rPr>
          <w:rFonts w:ascii="Times New Roman" w:hAnsi="Times New Roman"/>
          <w:sz w:val="21"/>
          <w:szCs w:val="21"/>
        </w:rPr>
        <w:t>(</w:t>
      </w:r>
      <w:r w:rsidRPr="002371E1">
        <w:rPr>
          <w:rFonts w:ascii="Times New Roman" w:hAnsi="Times New Roman" w:hint="eastAsia"/>
          <w:sz w:val="21"/>
          <w:szCs w:val="21"/>
        </w:rPr>
        <w:t>Y9</w:t>
      </w:r>
      <w:r w:rsidRPr="002371E1">
        <w:rPr>
          <w:rFonts w:ascii="Times New Roman" w:hAnsi="Times New Roman"/>
          <w:sz w:val="21"/>
          <w:szCs w:val="21"/>
        </w:rPr>
        <w:t>B</w:t>
      </w:r>
      <w:r w:rsidRPr="002371E1">
        <w:rPr>
          <w:rFonts w:ascii="Times New Roman" w:hAnsi="Times New Roman" w:hint="eastAsia"/>
          <w:sz w:val="21"/>
          <w:szCs w:val="21"/>
        </w:rPr>
        <w:t>0130</w:t>
      </w:r>
      <w:r w:rsidRPr="002371E1">
        <w:rPr>
          <w:rFonts w:ascii="Times New Roman" w:hAnsi="Times New Roman"/>
          <w:sz w:val="21"/>
          <w:szCs w:val="21"/>
        </w:rPr>
        <w:t>H22</w:t>
      </w:r>
      <w:r w:rsidRPr="002371E1">
        <w:rPr>
          <w:rFonts w:ascii="Times New Roman" w:hAnsi="Times New Roman" w:hint="eastAsia"/>
          <w:sz w:val="21"/>
          <w:szCs w:val="21"/>
        </w:rPr>
        <w:t>)</w:t>
      </w:r>
    </w:p>
    <w:p w14:paraId="72ED9114" w14:textId="1EE3AC8C" w:rsidR="005C2982" w:rsidRPr="002371E1" w:rsidRDefault="005C2982" w:rsidP="00050A3A">
      <w:pPr>
        <w:pStyle w:val="EndNoteBibliography"/>
        <w:rPr>
          <w:rFonts w:ascii="Times New Roman" w:hAnsi="Times New Roman"/>
        </w:rPr>
      </w:pPr>
    </w:p>
    <w:p w14:paraId="1F5F2923" w14:textId="20B9F8FC" w:rsidR="005C2982" w:rsidRPr="002371E1" w:rsidRDefault="005C2982" w:rsidP="00050A3A">
      <w:pPr>
        <w:pStyle w:val="EndNoteBibliography"/>
        <w:rPr>
          <w:rFonts w:ascii="Times New Roman" w:hAnsi="Times New Roman"/>
        </w:rPr>
      </w:pPr>
    </w:p>
    <w:p w14:paraId="22C10302" w14:textId="4026D95A" w:rsidR="005C2982" w:rsidRPr="002371E1" w:rsidRDefault="0099279D" w:rsidP="00050A3A">
      <w:pPr>
        <w:pStyle w:val="EndNoteBibliography"/>
        <w:rPr>
          <w:rFonts w:ascii="Times New Roman" w:hAnsi="Times New Roman"/>
          <w:sz w:val="21"/>
          <w:szCs w:val="21"/>
        </w:rPr>
      </w:pPr>
      <w:r w:rsidRPr="002371E1">
        <w:rPr>
          <w:rFonts w:ascii="Times New Roman" w:hAnsi="Times New Roman" w:hint="eastAsia"/>
          <w:sz w:val="21"/>
          <w:szCs w:val="21"/>
        </w:rPr>
        <w:t>通联信息：</w:t>
      </w:r>
    </w:p>
    <w:p w14:paraId="6327507A" w14:textId="77777777" w:rsidR="0099279D" w:rsidRPr="002371E1" w:rsidRDefault="0099279D" w:rsidP="0099279D">
      <w:pPr>
        <w:pStyle w:val="EndNoteBibliography"/>
        <w:rPr>
          <w:rFonts w:ascii="Times New Roman" w:hAnsi="Times New Roman"/>
          <w:sz w:val="21"/>
          <w:szCs w:val="21"/>
        </w:rPr>
      </w:pPr>
      <w:r w:rsidRPr="002371E1">
        <w:rPr>
          <w:rFonts w:ascii="Times New Roman" w:hAnsi="Times New Roman" w:hint="eastAsia"/>
          <w:sz w:val="21"/>
          <w:szCs w:val="21"/>
        </w:rPr>
        <w:t>地址：北京市朝阳区大屯路中国科学院遥感与数字地球研究所</w:t>
      </w:r>
    </w:p>
    <w:p w14:paraId="76474DA8" w14:textId="77777777" w:rsidR="0099279D" w:rsidRPr="002371E1" w:rsidRDefault="0099279D" w:rsidP="0099279D">
      <w:pPr>
        <w:pStyle w:val="EndNoteBibliography"/>
        <w:rPr>
          <w:rFonts w:ascii="Times New Roman" w:hAnsi="Times New Roman"/>
          <w:sz w:val="21"/>
          <w:szCs w:val="21"/>
        </w:rPr>
      </w:pPr>
      <w:r w:rsidRPr="002371E1">
        <w:rPr>
          <w:rFonts w:ascii="Times New Roman" w:hAnsi="Times New Roman" w:hint="eastAsia"/>
          <w:sz w:val="21"/>
          <w:szCs w:val="21"/>
        </w:rPr>
        <w:t>邮政编码：</w:t>
      </w:r>
      <w:r w:rsidRPr="002371E1">
        <w:rPr>
          <w:rFonts w:ascii="Times New Roman" w:hAnsi="Times New Roman" w:hint="eastAsia"/>
          <w:sz w:val="21"/>
          <w:szCs w:val="21"/>
        </w:rPr>
        <w:t>100101</w:t>
      </w:r>
    </w:p>
    <w:p w14:paraId="287B111B" w14:textId="761BE6E4" w:rsidR="0099279D" w:rsidRPr="002371E1" w:rsidRDefault="00AB2519" w:rsidP="0099279D">
      <w:pPr>
        <w:pStyle w:val="EndNoteBibliography"/>
        <w:rPr>
          <w:rFonts w:ascii="Times New Roman" w:hAnsi="Times New Roman"/>
          <w:sz w:val="21"/>
          <w:szCs w:val="21"/>
        </w:rPr>
      </w:pPr>
      <w:r w:rsidRPr="002371E1">
        <w:rPr>
          <w:rFonts w:ascii="Times New Roman" w:hAnsi="Times New Roman" w:hint="eastAsia"/>
          <w:sz w:val="21"/>
          <w:szCs w:val="21"/>
        </w:rPr>
        <w:t>移动</w:t>
      </w:r>
      <w:r w:rsidR="0099279D" w:rsidRPr="002371E1">
        <w:rPr>
          <w:rFonts w:ascii="Times New Roman" w:hAnsi="Times New Roman" w:hint="eastAsia"/>
          <w:sz w:val="21"/>
          <w:szCs w:val="21"/>
        </w:rPr>
        <w:t>电话：</w:t>
      </w:r>
      <w:r w:rsidR="0099279D" w:rsidRPr="002371E1">
        <w:rPr>
          <w:rFonts w:ascii="Times New Roman" w:hAnsi="Times New Roman"/>
          <w:sz w:val="21"/>
          <w:szCs w:val="21"/>
        </w:rPr>
        <w:t>13801072592</w:t>
      </w:r>
    </w:p>
    <w:p w14:paraId="08D32C05" w14:textId="58815579" w:rsidR="00AB2519" w:rsidRPr="002371E1" w:rsidRDefault="00AB2519" w:rsidP="0099279D">
      <w:pPr>
        <w:pStyle w:val="EndNoteBibliography"/>
        <w:rPr>
          <w:rFonts w:ascii="Times New Roman" w:hAnsi="Times New Roman"/>
          <w:sz w:val="21"/>
          <w:szCs w:val="21"/>
        </w:rPr>
      </w:pPr>
      <w:r w:rsidRPr="002371E1">
        <w:rPr>
          <w:rFonts w:ascii="Times New Roman" w:hAnsi="Times New Roman" w:hint="eastAsia"/>
          <w:sz w:val="21"/>
          <w:szCs w:val="21"/>
        </w:rPr>
        <w:t>固定电话：</w:t>
      </w:r>
      <w:r w:rsidRPr="002371E1">
        <w:rPr>
          <w:rFonts w:ascii="Times New Roman" w:hAnsi="Times New Roman"/>
          <w:sz w:val="21"/>
          <w:szCs w:val="21"/>
        </w:rPr>
        <w:t>01064843901</w:t>
      </w:r>
    </w:p>
    <w:p w14:paraId="2D6D2637" w14:textId="5F19E7EE" w:rsidR="0099279D" w:rsidRPr="002371E1" w:rsidRDefault="0099279D" w:rsidP="0099279D">
      <w:pPr>
        <w:pStyle w:val="EndNoteBibliography"/>
        <w:rPr>
          <w:rFonts w:ascii="Times New Roman" w:hAnsi="Times New Roman"/>
          <w:sz w:val="21"/>
          <w:szCs w:val="21"/>
        </w:rPr>
      </w:pPr>
      <w:r w:rsidRPr="002371E1">
        <w:rPr>
          <w:rFonts w:ascii="Times New Roman" w:hAnsi="Times New Roman" w:hint="eastAsia"/>
          <w:sz w:val="21"/>
          <w:szCs w:val="21"/>
        </w:rPr>
        <w:t>邮件：</w:t>
      </w:r>
      <w:r w:rsidRPr="002371E1">
        <w:rPr>
          <w:rFonts w:ascii="Times New Roman" w:hAnsi="Times New Roman"/>
          <w:sz w:val="21"/>
          <w:szCs w:val="21"/>
        </w:rPr>
        <w:t>pengling@aircas.ac.cn</w:t>
      </w:r>
      <w:ins w:id="508" w:author="JAY" w:date="2019-09-03T11:56:00Z">
        <w:r w:rsidR="00F7796A">
          <w:rPr>
            <w:rFonts w:ascii="Times New Roman" w:hAnsi="Times New Roman"/>
            <w:sz w:val="21"/>
            <w:szCs w:val="21"/>
          </w:rPr>
          <w:fldChar w:fldCharType="begin"/>
        </w:r>
        <w:r w:rsidR="00F7796A">
          <w:rPr>
            <w:rFonts w:ascii="Times New Roman" w:hAnsi="Times New Roman"/>
            <w:sz w:val="21"/>
            <w:szCs w:val="21"/>
          </w:rPr>
          <w:instrText xml:space="preserve"> ADDIN </w:instrText>
        </w:r>
        <w:r w:rsidR="00F7796A">
          <w:rPr>
            <w:rFonts w:ascii="Times New Roman" w:hAnsi="Times New Roman"/>
            <w:sz w:val="21"/>
            <w:szCs w:val="21"/>
          </w:rPr>
          <w:fldChar w:fldCharType="end"/>
        </w:r>
      </w:ins>
    </w:p>
    <w:sectPr w:rsidR="0099279D" w:rsidRPr="002371E1">
      <w:footerReference w:type="first" r:id="rId24"/>
      <w:type w:val="continuous"/>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Y" w:date="2019-09-03T14:08:00Z" w:initials="J">
    <w:p w14:paraId="2DCBA642" w14:textId="6DD316D4" w:rsidR="00C2440B" w:rsidRDefault="00C2440B">
      <w:pPr>
        <w:pStyle w:val="a4"/>
      </w:pPr>
      <w:r>
        <w:rPr>
          <w:rStyle w:val="af1"/>
        </w:rPr>
        <w:annotationRef/>
      </w:r>
      <w:r>
        <w:rPr>
          <w:rFonts w:hint="eastAsia"/>
        </w:rPr>
        <w:t>根据另一个专家的建议，删除所有</w:t>
      </w:r>
      <w:r>
        <w:rPr>
          <w:rFonts w:hint="eastAsia"/>
        </w:rPr>
        <w:t>SVR</w:t>
      </w:r>
      <w:r>
        <w:rPr>
          <w:rFonts w:hint="eastAsia"/>
        </w:rPr>
        <w:t>的内容。</w:t>
      </w:r>
    </w:p>
  </w:comment>
  <w:comment w:id="2" w:author="peit" w:date="2019-09-02T18:20:00Z" w:initials="p">
    <w:p w14:paraId="75CD69D7" w14:textId="03230E7C" w:rsidR="00C2440B" w:rsidRDefault="00C2440B">
      <w:pPr>
        <w:pStyle w:val="a4"/>
      </w:pPr>
      <w:r>
        <w:rPr>
          <w:rStyle w:val="af1"/>
        </w:rPr>
        <w:annotationRef/>
      </w:r>
      <w:r>
        <w:rPr>
          <w:rFonts w:hint="eastAsia"/>
        </w:rPr>
        <w:t>需要解释</w:t>
      </w:r>
    </w:p>
  </w:comment>
  <w:comment w:id="3" w:author="JAY" w:date="2019-09-03T14:27:00Z" w:initials="J">
    <w:p w14:paraId="3B46F6A9" w14:textId="00B193DC" w:rsidR="00C2440B" w:rsidRDefault="00C2440B">
      <w:pPr>
        <w:pStyle w:val="a4"/>
      </w:pPr>
      <w:r>
        <w:rPr>
          <w:rStyle w:val="af1"/>
        </w:rPr>
        <w:annotationRef/>
      </w:r>
      <w:r>
        <w:rPr>
          <w:rFonts w:hint="eastAsia"/>
        </w:rPr>
        <w:t>已更改。</w:t>
      </w:r>
    </w:p>
  </w:comment>
  <w:comment w:id="33" w:author="peit" w:date="2019-09-02T18:24:00Z" w:initials="p">
    <w:p w14:paraId="03FC30B2" w14:textId="7D7B53DC" w:rsidR="00C2440B" w:rsidRDefault="00C2440B">
      <w:pPr>
        <w:pStyle w:val="a4"/>
      </w:pPr>
      <w:r>
        <w:rPr>
          <w:rStyle w:val="af1"/>
        </w:rPr>
        <w:annotationRef/>
      </w:r>
      <w:r>
        <w:rPr>
          <w:rFonts w:hint="eastAsia"/>
        </w:rPr>
        <w:t>此处少一段，需要介绍一下进行以案件研究为核心的问题，才能引出时间序列方法的必要性。</w:t>
      </w:r>
    </w:p>
  </w:comment>
  <w:comment w:id="34" w:author="JAY" w:date="2019-09-03T13:45:00Z" w:initials="J">
    <w:p w14:paraId="63A3FE38" w14:textId="461A7970" w:rsidR="00C2440B" w:rsidRDefault="00C2440B">
      <w:pPr>
        <w:pStyle w:val="a4"/>
      </w:pPr>
      <w:r>
        <w:rPr>
          <w:rStyle w:val="af1"/>
        </w:rPr>
        <w:annotationRef/>
      </w:r>
      <w:r>
        <w:rPr>
          <w:rFonts w:hint="eastAsia"/>
        </w:rPr>
        <w:t>已更改，添加在上一段。</w:t>
      </w:r>
    </w:p>
  </w:comment>
  <w:comment w:id="49" w:author="peit" w:date="2019-09-02T18:26:00Z" w:initials="p">
    <w:p w14:paraId="4B40D220" w14:textId="5DA9948A" w:rsidR="00C2440B" w:rsidRDefault="00C2440B">
      <w:pPr>
        <w:pStyle w:val="a4"/>
      </w:pPr>
      <w:r>
        <w:rPr>
          <w:rStyle w:val="af1"/>
        </w:rPr>
        <w:annotationRef/>
      </w:r>
      <w:r>
        <w:rPr>
          <w:rFonts w:hint="eastAsia"/>
        </w:rPr>
        <w:t>在介绍方法之前需要加一段总述，说明那些方法适合网格化管理特征如何？然后再分开介绍。</w:t>
      </w:r>
    </w:p>
  </w:comment>
  <w:comment w:id="50" w:author="JAY" w:date="2019-09-03T13:45:00Z" w:initials="J">
    <w:p w14:paraId="2626A53A" w14:textId="151E4A70" w:rsidR="00C2440B" w:rsidRDefault="00C2440B">
      <w:pPr>
        <w:pStyle w:val="a4"/>
      </w:pPr>
      <w:r>
        <w:rPr>
          <w:rStyle w:val="af1"/>
        </w:rPr>
        <w:annotationRef/>
      </w:r>
      <w:r>
        <w:rPr>
          <w:rFonts w:hint="eastAsia"/>
        </w:rPr>
        <w:t>已更改，添加在上一段。</w:t>
      </w:r>
    </w:p>
  </w:comment>
  <w:comment w:id="52" w:author="peit" w:date="2019-09-02T18:30:00Z" w:initials="p">
    <w:p w14:paraId="3F7F7C20" w14:textId="04FAE6E9" w:rsidR="00C2440B" w:rsidRDefault="00C2440B">
      <w:pPr>
        <w:pStyle w:val="a4"/>
      </w:pPr>
      <w:r>
        <w:rPr>
          <w:rStyle w:val="af1"/>
        </w:rPr>
        <w:annotationRef/>
      </w:r>
      <w:r>
        <w:rPr>
          <w:rFonts w:hint="eastAsia"/>
        </w:rPr>
        <w:t>需要给出原始文献</w:t>
      </w:r>
    </w:p>
  </w:comment>
  <w:comment w:id="53" w:author="JAY" w:date="2019-09-03T13:46:00Z" w:initials="J">
    <w:p w14:paraId="50798E82" w14:textId="73D03215" w:rsidR="00C2440B" w:rsidRDefault="00C2440B">
      <w:pPr>
        <w:pStyle w:val="a4"/>
      </w:pPr>
      <w:r>
        <w:rPr>
          <w:rStyle w:val="af1"/>
        </w:rPr>
        <w:annotationRef/>
      </w:r>
      <w:r>
        <w:rPr>
          <w:rFonts w:hint="eastAsia"/>
        </w:rPr>
        <w:t>已更改。</w:t>
      </w:r>
    </w:p>
  </w:comment>
  <w:comment w:id="59" w:author="peit" w:date="2019-09-02T18:32:00Z" w:initials="p">
    <w:p w14:paraId="0D914D6F" w14:textId="68DA7A2D" w:rsidR="00C2440B" w:rsidRDefault="00C2440B">
      <w:pPr>
        <w:pStyle w:val="a4"/>
      </w:pPr>
      <w:r>
        <w:rPr>
          <w:rStyle w:val="af1"/>
        </w:rPr>
        <w:annotationRef/>
      </w:r>
      <w:r>
        <w:rPr>
          <w:rFonts w:hint="eastAsia"/>
        </w:rPr>
        <w:t>此方法介绍过于详细，和前面三种方法不匹配</w:t>
      </w:r>
    </w:p>
  </w:comment>
  <w:comment w:id="60" w:author="JAY" w:date="2019-09-03T13:46:00Z" w:initials="J">
    <w:p w14:paraId="2A464F43" w14:textId="2790A9D6" w:rsidR="00C2440B" w:rsidRDefault="00C2440B">
      <w:pPr>
        <w:pStyle w:val="a4"/>
      </w:pPr>
      <w:r>
        <w:rPr>
          <w:rStyle w:val="af1"/>
        </w:rPr>
        <w:annotationRef/>
      </w:r>
      <w:r>
        <w:rPr>
          <w:rFonts w:hint="eastAsia"/>
        </w:rPr>
        <w:t>已更改，删除原理细节。</w:t>
      </w:r>
    </w:p>
  </w:comment>
  <w:comment w:id="198" w:author="peit" w:date="2019-09-02T18:32:00Z" w:initials="p">
    <w:p w14:paraId="0C60CA0E" w14:textId="10F1CDA8" w:rsidR="00C2440B" w:rsidRDefault="00C2440B">
      <w:pPr>
        <w:pStyle w:val="a4"/>
      </w:pPr>
      <w:r>
        <w:rPr>
          <w:rStyle w:val="af1"/>
        </w:rPr>
        <w:annotationRef/>
      </w:r>
      <w:r>
        <w:rPr>
          <w:rFonts w:hint="eastAsia"/>
        </w:rPr>
        <w:t>小数点保留</w:t>
      </w:r>
      <w:r>
        <w:rPr>
          <w:rFonts w:hint="eastAsia"/>
        </w:rPr>
        <w:t>2</w:t>
      </w:r>
      <w:r>
        <w:rPr>
          <w:rFonts w:hint="eastAsia"/>
        </w:rPr>
        <w:t>位即可。</w:t>
      </w:r>
    </w:p>
  </w:comment>
  <w:comment w:id="199" w:author="JAY" w:date="2019-09-03T13:47:00Z" w:initials="J">
    <w:p w14:paraId="2583451C" w14:textId="5201BBDB" w:rsidR="00C2440B" w:rsidRDefault="00C2440B">
      <w:pPr>
        <w:pStyle w:val="a4"/>
      </w:pPr>
      <w:r>
        <w:rPr>
          <w:rStyle w:val="af1"/>
        </w:rPr>
        <w:annotationRef/>
      </w:r>
      <w:r>
        <w:rPr>
          <w:rFonts w:hint="eastAsia"/>
        </w:rPr>
        <w:t>已更改，保留</w:t>
      </w:r>
      <w:r>
        <w:rPr>
          <w:rFonts w:hint="eastAsia"/>
        </w:rPr>
        <w:t>2</w:t>
      </w:r>
      <w:r>
        <w:rPr>
          <w:rFonts w:hint="eastAsia"/>
        </w:rPr>
        <w:t>位。</w:t>
      </w:r>
    </w:p>
  </w:comment>
  <w:comment w:id="368" w:author="peit" w:date="2019-09-02T18:35:00Z" w:initials="p">
    <w:p w14:paraId="3A438EF1" w14:textId="53A116F2" w:rsidR="00C2440B" w:rsidRDefault="00C2440B">
      <w:pPr>
        <w:pStyle w:val="a4"/>
      </w:pPr>
      <w:r>
        <w:rPr>
          <w:rStyle w:val="af1"/>
        </w:rPr>
        <w:annotationRef/>
      </w:r>
      <w:r>
        <w:rPr>
          <w:rFonts w:hint="eastAsia"/>
        </w:rPr>
        <w:t>根据是什么？不能随便修改方法。</w:t>
      </w:r>
    </w:p>
  </w:comment>
  <w:comment w:id="369" w:author="JAY" w:date="2019-09-03T13:48:00Z" w:initials="J">
    <w:p w14:paraId="761C3A52" w14:textId="359937E2" w:rsidR="00C2440B" w:rsidRDefault="00C2440B">
      <w:pPr>
        <w:pStyle w:val="a4"/>
      </w:pPr>
      <w:r>
        <w:rPr>
          <w:rStyle w:val="af1"/>
        </w:rPr>
        <w:annotationRef/>
      </w:r>
      <w:r>
        <w:rPr>
          <w:rFonts w:hint="eastAsia"/>
        </w:rPr>
        <w:t>已更改，根据添加于上一句。</w:t>
      </w:r>
    </w:p>
  </w:comment>
  <w:comment w:id="391" w:author="peit" w:date="2019-09-02T18:36:00Z" w:initials="p">
    <w:p w14:paraId="65FA281D" w14:textId="4A80F1B3" w:rsidR="00C2440B" w:rsidRDefault="00C2440B">
      <w:pPr>
        <w:pStyle w:val="a4"/>
      </w:pPr>
      <w:r>
        <w:rPr>
          <w:rStyle w:val="af1"/>
        </w:rPr>
        <w:annotationRef/>
      </w:r>
      <w:r>
        <w:rPr>
          <w:rFonts w:hint="eastAsia"/>
        </w:rPr>
        <w:t>图</w:t>
      </w:r>
      <w:r>
        <w:rPr>
          <w:rFonts w:hint="eastAsia"/>
        </w:rPr>
        <w:t>4</w:t>
      </w:r>
      <w:r>
        <w:rPr>
          <w:rFonts w:hint="eastAsia"/>
        </w:rPr>
        <w:t>和</w:t>
      </w:r>
      <w:r>
        <w:rPr>
          <w:rFonts w:hint="eastAsia"/>
        </w:rPr>
        <w:t>2</w:t>
      </w:r>
      <w:r>
        <w:rPr>
          <w:rFonts w:hint="eastAsia"/>
        </w:rPr>
        <w:t>可以合并在一张图中，便于对比。</w:t>
      </w:r>
    </w:p>
  </w:comment>
  <w:comment w:id="392" w:author="JAY" w:date="2019-09-03T14:29:00Z" w:initials="J">
    <w:p w14:paraId="38E080E6" w14:textId="447735A3" w:rsidR="00C2440B" w:rsidRDefault="00C2440B">
      <w:pPr>
        <w:pStyle w:val="a4"/>
      </w:pPr>
      <w:r>
        <w:rPr>
          <w:rStyle w:val="af1"/>
        </w:rPr>
        <w:annotationRef/>
      </w:r>
      <w:r>
        <w:rPr>
          <w:rFonts w:hint="eastAsia"/>
        </w:rPr>
        <w:t>已更改。此处不添加</w:t>
      </w:r>
      <w:r>
        <w:rPr>
          <w:rFonts w:hint="eastAsia"/>
        </w:rPr>
        <w:t>M</w:t>
      </w:r>
      <w:r>
        <w:t>APE</w:t>
      </w:r>
      <w:r>
        <w:rPr>
          <w:rFonts w:hint="eastAsia"/>
        </w:rPr>
        <w:t>值图从而减少图片冗余，</w:t>
      </w:r>
      <w:r>
        <w:rPr>
          <w:rFonts w:hint="eastAsia"/>
        </w:rPr>
        <w:t>M</w:t>
      </w:r>
      <w:r>
        <w:t>APE</w:t>
      </w:r>
      <w:r>
        <w:rPr>
          <w:rFonts w:hint="eastAsia"/>
        </w:rPr>
        <w:t>图放到“</w:t>
      </w:r>
      <w:r>
        <w:rPr>
          <w:rFonts w:hint="eastAsia"/>
        </w:rPr>
        <w:t>4</w:t>
      </w:r>
      <w:r>
        <w:t>.</w:t>
      </w:r>
      <w:r>
        <w:rPr>
          <w:rFonts w:hint="eastAsia"/>
        </w:rPr>
        <w:t>各时间序列模型的对比结果”当中</w:t>
      </w:r>
    </w:p>
  </w:comment>
  <w:comment w:id="400" w:author="peit" w:date="2019-09-02T18:36:00Z" w:initials="p">
    <w:p w14:paraId="56BAA990" w14:textId="6CF0B2FE" w:rsidR="00C2440B" w:rsidRDefault="00C2440B">
      <w:pPr>
        <w:pStyle w:val="a4"/>
      </w:pPr>
      <w:r>
        <w:rPr>
          <w:rStyle w:val="af1"/>
        </w:rPr>
        <w:annotationRef/>
      </w:r>
      <w:r>
        <w:rPr>
          <w:rFonts w:hint="eastAsia"/>
        </w:rPr>
        <w:t>原因为何？</w:t>
      </w:r>
    </w:p>
  </w:comment>
  <w:comment w:id="401" w:author="JAY" w:date="2019-09-03T13:40:00Z" w:initials="J">
    <w:p w14:paraId="3AC7C86D" w14:textId="185C147F" w:rsidR="00C2440B" w:rsidRDefault="00C2440B">
      <w:pPr>
        <w:pStyle w:val="a4"/>
      </w:pPr>
      <w:r>
        <w:rPr>
          <w:rStyle w:val="af1"/>
        </w:rPr>
        <w:annotationRef/>
      </w:r>
      <w:r>
        <w:rPr>
          <w:rFonts w:hint="eastAsia"/>
        </w:rPr>
        <w:t>从实验结果可以看出</w:t>
      </w:r>
      <w:r w:rsidRPr="002371E1">
        <w:rPr>
          <w:rFonts w:ascii="Times New Roman" w:hAnsi="Times New Roman" w:hint="eastAsia"/>
        </w:rPr>
        <w:t>Auto</w:t>
      </w:r>
      <w:r w:rsidRPr="002371E1">
        <w:rPr>
          <w:rFonts w:ascii="Times New Roman" w:hAnsi="Times New Roman"/>
        </w:rPr>
        <w:t>-ARIMA</w:t>
      </w:r>
      <w:r w:rsidRPr="002371E1">
        <w:rPr>
          <w:rFonts w:ascii="Times New Roman" w:hAnsi="Times New Roman" w:hint="eastAsia"/>
        </w:rPr>
        <w:t>仅仅能够预测样本时间序列的趋势</w:t>
      </w:r>
      <w:r>
        <w:rPr>
          <w:rFonts w:ascii="Times New Roman" w:hAnsi="Times New Roman" w:hint="eastAsia"/>
        </w:rPr>
        <w:t>，这是</w:t>
      </w:r>
      <w:r w:rsidRPr="002371E1">
        <w:rPr>
          <w:rFonts w:ascii="Times New Roman" w:hAnsi="Times New Roman" w:hint="eastAsia"/>
        </w:rPr>
        <w:t>Auto</w:t>
      </w:r>
      <w:r w:rsidRPr="002371E1">
        <w:rPr>
          <w:rFonts w:ascii="Times New Roman" w:hAnsi="Times New Roman"/>
        </w:rPr>
        <w:t>-ARIMA</w:t>
      </w:r>
      <w:r>
        <w:rPr>
          <w:rFonts w:ascii="Times New Roman" w:hAnsi="Times New Roman" w:hint="eastAsia"/>
        </w:rPr>
        <w:t>模型的特性。</w:t>
      </w:r>
    </w:p>
  </w:comment>
  <w:comment w:id="430" w:author="peit" w:date="2019-09-02T18:44:00Z" w:initials="p">
    <w:p w14:paraId="64705E3B" w14:textId="218A5FD0" w:rsidR="00C2440B" w:rsidRDefault="00C2440B">
      <w:pPr>
        <w:pStyle w:val="a4"/>
      </w:pPr>
      <w:r>
        <w:rPr>
          <w:rStyle w:val="af1"/>
        </w:rPr>
        <w:annotationRef/>
      </w:r>
      <w:r>
        <w:rPr>
          <w:rFonts w:hint="eastAsia"/>
        </w:rPr>
        <w:t>精简</w:t>
      </w:r>
    </w:p>
  </w:comment>
  <w:comment w:id="431" w:author="JAY" w:date="2019-09-03T15:37:00Z" w:initials="J">
    <w:p w14:paraId="44DF6C0B" w14:textId="5622E49A" w:rsidR="00C2440B" w:rsidRDefault="00C2440B">
      <w:pPr>
        <w:pStyle w:val="a4"/>
      </w:pPr>
      <w:r>
        <w:rPr>
          <w:rStyle w:val="af1"/>
        </w:rPr>
        <w:annotationRef/>
      </w:r>
      <w:r>
        <w:rPr>
          <w:rFonts w:hint="eastAsia"/>
        </w:rPr>
        <w:t>已更改。</w:t>
      </w:r>
    </w:p>
  </w:comment>
  <w:comment w:id="437" w:author="peit" w:date="2019-09-02T18:43:00Z" w:initials="p">
    <w:p w14:paraId="690FA019" w14:textId="50DA5EB6" w:rsidR="00C2440B" w:rsidRDefault="00C2440B">
      <w:pPr>
        <w:pStyle w:val="a4"/>
      </w:pPr>
      <w:r>
        <w:rPr>
          <w:rStyle w:val="af1"/>
        </w:rPr>
        <w:annotationRef/>
      </w:r>
      <w:r>
        <w:rPr>
          <w:rFonts w:hint="eastAsia"/>
        </w:rPr>
        <w:t>这个应该在前面介绍，此处应该只介绍结果。</w:t>
      </w:r>
    </w:p>
  </w:comment>
  <w:comment w:id="438" w:author="JAY" w:date="2019-09-03T14:33:00Z" w:initials="J">
    <w:p w14:paraId="7EA77D01" w14:textId="77777777" w:rsidR="00C2440B" w:rsidRDefault="00C2440B">
      <w:pPr>
        <w:pStyle w:val="a4"/>
      </w:pPr>
      <w:r>
        <w:rPr>
          <w:rStyle w:val="af1"/>
        </w:rPr>
        <w:annotationRef/>
      </w:r>
      <w:r>
        <w:rPr>
          <w:rFonts w:hint="eastAsia"/>
        </w:rPr>
        <w:t>这个网络结构图是针对本实验采用的</w:t>
      </w:r>
      <w:r>
        <w:rPr>
          <w:rFonts w:hint="eastAsia"/>
        </w:rPr>
        <w:t>L</w:t>
      </w:r>
      <w:r>
        <w:t>STM</w:t>
      </w:r>
      <w:r>
        <w:rPr>
          <w:rFonts w:hint="eastAsia"/>
        </w:rPr>
        <w:t>结构，不属于原理而属于实验的一部分，根据实验步骤应该在此处定论其结构</w:t>
      </w:r>
    </w:p>
    <w:p w14:paraId="101C3579" w14:textId="5CB893CB" w:rsidR="00C2440B" w:rsidRDefault="00C2440B">
      <w:pPr>
        <w:pStyle w:val="a4"/>
      </w:pPr>
      <w:r>
        <w:rPr>
          <w:rFonts w:hint="eastAsia"/>
        </w:rPr>
        <w:t>我将图的说明进行了补充，避免了歧义。</w:t>
      </w:r>
    </w:p>
  </w:comment>
  <w:comment w:id="472" w:author="peit" w:date="2019-09-02T18:49:00Z" w:initials="p">
    <w:p w14:paraId="548A8315" w14:textId="32B5A384" w:rsidR="00C2440B" w:rsidRDefault="00C2440B">
      <w:pPr>
        <w:pStyle w:val="a4"/>
      </w:pPr>
      <w:r>
        <w:rPr>
          <w:rStyle w:val="af1"/>
        </w:rPr>
        <w:annotationRef/>
      </w:r>
      <w:r>
        <w:rPr>
          <w:rFonts w:hint="eastAsia"/>
        </w:rPr>
        <w:t>此图可以代替前面各方法的单张图，否则给人冗余的感觉。另外还可以给出平均值。</w:t>
      </w:r>
    </w:p>
    <w:p w14:paraId="73CCD999" w14:textId="77777777" w:rsidR="00C2440B" w:rsidRDefault="00C2440B">
      <w:pPr>
        <w:pStyle w:val="a4"/>
      </w:pPr>
    </w:p>
    <w:p w14:paraId="14C4C124" w14:textId="1220775E" w:rsidR="00C2440B" w:rsidRDefault="00C2440B">
      <w:pPr>
        <w:pStyle w:val="a4"/>
      </w:pPr>
      <w:r>
        <w:rPr>
          <w:rFonts w:hint="eastAsia"/>
        </w:rPr>
        <w:t>此外，如果是严谨的研究，应该给出哪些点预测的误差大和误差小的分析，并尽量给出原因。</w:t>
      </w:r>
    </w:p>
  </w:comment>
  <w:comment w:id="473" w:author="JAY" w:date="2019-09-03T14:51:00Z" w:initials="J">
    <w:p w14:paraId="37DD2796" w14:textId="2AFD46C6" w:rsidR="00C2440B" w:rsidRDefault="00C2440B">
      <w:pPr>
        <w:pStyle w:val="a4"/>
      </w:pPr>
      <w:r>
        <w:rPr>
          <w:rStyle w:val="af1"/>
        </w:rPr>
        <w:annotationRef/>
      </w:r>
      <w:r>
        <w:rPr>
          <w:rFonts w:hint="eastAsia"/>
        </w:rPr>
        <w:t>已将博格斯</w:t>
      </w:r>
      <w:r>
        <w:rPr>
          <w:rFonts w:hint="eastAsia"/>
        </w:rPr>
        <w:t>-</w:t>
      </w:r>
      <w:r>
        <w:rPr>
          <w:rFonts w:hint="eastAsia"/>
        </w:rPr>
        <w:t>詹金斯法的</w:t>
      </w:r>
      <w:r>
        <w:rPr>
          <w:rFonts w:hint="eastAsia"/>
        </w:rPr>
        <w:t>M</w:t>
      </w:r>
      <w:r>
        <w:t>APE</w:t>
      </w:r>
      <w:r>
        <w:rPr>
          <w:rFonts w:hint="eastAsia"/>
        </w:rPr>
        <w:t>图删除，从而减少冗余。</w:t>
      </w:r>
    </w:p>
    <w:p w14:paraId="5190F378" w14:textId="22780399" w:rsidR="00C2440B" w:rsidRDefault="00C2440B">
      <w:pPr>
        <w:pStyle w:val="a4"/>
      </w:pPr>
      <w:r>
        <w:rPr>
          <w:rFonts w:hint="eastAsia"/>
        </w:rPr>
        <w:t>本实验每个站点为单独的预测数据，站点间的数据关联性弱，因此不适合求</w:t>
      </w:r>
      <w:r>
        <w:rPr>
          <w:rFonts w:hint="eastAsia"/>
        </w:rPr>
        <w:t>M</w:t>
      </w:r>
      <w:r>
        <w:t>APE</w:t>
      </w:r>
      <w:r>
        <w:rPr>
          <w:rFonts w:hint="eastAsia"/>
        </w:rPr>
        <w:t>值</w:t>
      </w:r>
    </w:p>
    <w:p w14:paraId="31CD7522" w14:textId="7786C908" w:rsidR="00C2440B" w:rsidRDefault="00C2440B">
      <w:pPr>
        <w:pStyle w:val="a4"/>
      </w:pPr>
      <w:r>
        <w:rPr>
          <w:rFonts w:hint="eastAsia"/>
        </w:rPr>
        <w:t>关于哪些站点的误差大和误差小的分析，这个考虑到了，但从预测结果来看，误差大小与数据本身的特点没有明显的关联，且</w:t>
      </w:r>
      <w:r>
        <w:rPr>
          <w:rFonts w:hint="eastAsia"/>
        </w:rPr>
        <w:t>M</w:t>
      </w:r>
      <w:r>
        <w:t>APE</w:t>
      </w:r>
      <w:r>
        <w:rPr>
          <w:rFonts w:hint="eastAsia"/>
        </w:rPr>
        <w:t>小于</w:t>
      </w:r>
      <w:r>
        <w:rPr>
          <w:rFonts w:hint="eastAsia"/>
        </w:rPr>
        <w:t>1</w:t>
      </w:r>
      <w:r>
        <w:rPr>
          <w:rFonts w:hint="eastAsia"/>
        </w:rPr>
        <w:t>均属于可以接受的范围。</w:t>
      </w:r>
    </w:p>
  </w:comment>
  <w:comment w:id="481" w:author="peit" w:date="2019-09-02T18:46:00Z" w:initials="p">
    <w:p w14:paraId="1809F84D" w14:textId="5A2792FF" w:rsidR="00C2440B" w:rsidRDefault="00C2440B">
      <w:pPr>
        <w:pStyle w:val="a4"/>
      </w:pPr>
      <w:r>
        <w:rPr>
          <w:rStyle w:val="af1"/>
        </w:rPr>
        <w:annotationRef/>
      </w:r>
      <w:r>
        <w:rPr>
          <w:rFonts w:hint="eastAsia"/>
        </w:rPr>
        <w:t>没有吗，要计算相关性！</w:t>
      </w:r>
    </w:p>
  </w:comment>
  <w:comment w:id="482" w:author="JAY" w:date="2019-09-03T13:26:00Z" w:initials="J">
    <w:p w14:paraId="62923914" w14:textId="0979952A" w:rsidR="00C2440B" w:rsidRDefault="00C2440B">
      <w:pPr>
        <w:pStyle w:val="a4"/>
      </w:pPr>
      <w:r>
        <w:rPr>
          <w:rStyle w:val="af1"/>
        </w:rPr>
        <w:annotationRef/>
      </w:r>
      <w:r>
        <w:rPr>
          <w:rFonts w:hint="eastAsia"/>
        </w:rPr>
        <w:t>已更改，消除歧义。</w:t>
      </w:r>
    </w:p>
  </w:comment>
  <w:comment w:id="486" w:author="peit" w:date="2019-09-02T18:47:00Z" w:initials="p">
    <w:p w14:paraId="1A486C69" w14:textId="4985E1A7" w:rsidR="00C2440B" w:rsidRDefault="00C2440B">
      <w:pPr>
        <w:pStyle w:val="a4"/>
      </w:pPr>
      <w:r>
        <w:rPr>
          <w:rStyle w:val="af1"/>
        </w:rPr>
        <w:annotationRef/>
      </w:r>
      <w:r>
        <w:rPr>
          <w:rFonts w:hint="eastAsia"/>
        </w:rPr>
        <w:t>到底是</w:t>
      </w:r>
      <w:r>
        <w:rPr>
          <w:rFonts w:hint="eastAsia"/>
        </w:rPr>
        <w:t xml:space="preserve">forecast </w:t>
      </w:r>
      <w:r>
        <w:rPr>
          <w:rFonts w:hint="eastAsia"/>
        </w:rPr>
        <w:t>还是</w:t>
      </w:r>
      <w:r>
        <w:rPr>
          <w:rFonts w:hint="eastAsia"/>
        </w:rPr>
        <w:t>predict</w:t>
      </w:r>
      <w:r>
        <w:rPr>
          <w:rFonts w:hint="eastAsia"/>
        </w:rPr>
        <w:t>，建议英文要好好校对一下。</w:t>
      </w:r>
    </w:p>
  </w:comment>
  <w:comment w:id="487" w:author="JAY" w:date="2019-09-03T14:36:00Z" w:initials="J">
    <w:p w14:paraId="6B59B5CE" w14:textId="7FF58844" w:rsidR="00C2440B" w:rsidRDefault="00C2440B">
      <w:pPr>
        <w:pStyle w:val="a4"/>
      </w:pPr>
      <w:r>
        <w:rPr>
          <w:rStyle w:val="af1"/>
        </w:rPr>
        <w:annotationRef/>
      </w:r>
      <w:r>
        <w:rPr>
          <w:rFonts w:hint="eastAsia"/>
        </w:rPr>
        <w:t>感谢提醒，已更改为</w:t>
      </w:r>
      <w:r>
        <w:rPr>
          <w:rFonts w:hint="eastAsia"/>
        </w:rPr>
        <w:t>predict</w:t>
      </w:r>
      <w:r>
        <w:rPr>
          <w:rFonts w:hint="eastAsia"/>
        </w:rPr>
        <w:t>。</w:t>
      </w:r>
    </w:p>
  </w:comment>
  <w:comment w:id="497" w:author="peit" w:date="2019-09-02T18:48:00Z" w:initials="p">
    <w:p w14:paraId="302E95F1" w14:textId="262EFDD7" w:rsidR="00C2440B" w:rsidRDefault="00C2440B">
      <w:pPr>
        <w:pStyle w:val="a4"/>
      </w:pPr>
      <w:r>
        <w:rPr>
          <w:rStyle w:val="af1"/>
        </w:rPr>
        <w:annotationRef/>
      </w:r>
      <w:r>
        <w:rPr>
          <w:rFonts w:hint="eastAsia"/>
        </w:rPr>
        <w:t>参考文献格式也要统一。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CBA642" w15:done="0"/>
  <w15:commentEx w15:paraId="75CD69D7" w15:done="0"/>
  <w15:commentEx w15:paraId="3B46F6A9" w15:paraIdParent="75CD69D7" w15:done="0"/>
  <w15:commentEx w15:paraId="03FC30B2" w15:done="0"/>
  <w15:commentEx w15:paraId="63A3FE38" w15:paraIdParent="03FC30B2" w15:done="0"/>
  <w15:commentEx w15:paraId="4B40D220" w15:done="0"/>
  <w15:commentEx w15:paraId="2626A53A" w15:paraIdParent="4B40D220" w15:done="0"/>
  <w15:commentEx w15:paraId="3F7F7C20" w15:done="0"/>
  <w15:commentEx w15:paraId="50798E82" w15:paraIdParent="3F7F7C20" w15:done="0"/>
  <w15:commentEx w15:paraId="0D914D6F" w15:done="0"/>
  <w15:commentEx w15:paraId="2A464F43" w15:paraIdParent="0D914D6F" w15:done="0"/>
  <w15:commentEx w15:paraId="0C60CA0E" w15:done="0"/>
  <w15:commentEx w15:paraId="2583451C" w15:paraIdParent="0C60CA0E" w15:done="0"/>
  <w15:commentEx w15:paraId="3A438EF1" w15:done="0"/>
  <w15:commentEx w15:paraId="761C3A52" w15:paraIdParent="3A438EF1" w15:done="0"/>
  <w15:commentEx w15:paraId="65FA281D" w15:done="0"/>
  <w15:commentEx w15:paraId="38E080E6" w15:paraIdParent="65FA281D" w15:done="0"/>
  <w15:commentEx w15:paraId="56BAA990" w15:done="0"/>
  <w15:commentEx w15:paraId="3AC7C86D" w15:paraIdParent="56BAA990" w15:done="0"/>
  <w15:commentEx w15:paraId="64705E3B" w15:done="0"/>
  <w15:commentEx w15:paraId="44DF6C0B" w15:paraIdParent="64705E3B" w15:done="0"/>
  <w15:commentEx w15:paraId="690FA019" w15:done="0"/>
  <w15:commentEx w15:paraId="101C3579" w15:paraIdParent="690FA019" w15:done="0"/>
  <w15:commentEx w15:paraId="14C4C124" w15:done="0"/>
  <w15:commentEx w15:paraId="31CD7522" w15:paraIdParent="14C4C124" w15:done="0"/>
  <w15:commentEx w15:paraId="1809F84D" w15:done="0"/>
  <w15:commentEx w15:paraId="62923914" w15:paraIdParent="1809F84D" w15:done="0"/>
  <w15:commentEx w15:paraId="1A486C69" w15:done="0"/>
  <w15:commentEx w15:paraId="6B59B5CE" w15:paraIdParent="1A486C69" w15:done="0"/>
  <w15:commentEx w15:paraId="302E95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CBA642" w16cid:durableId="2118F254"/>
  <w16cid:commentId w16cid:paraId="75CD69D7" w16cid:durableId="2118D372"/>
  <w16cid:commentId w16cid:paraId="3B46F6A9" w16cid:durableId="2118F6BD"/>
  <w16cid:commentId w16cid:paraId="03FC30B2" w16cid:durableId="2118D373"/>
  <w16cid:commentId w16cid:paraId="63A3FE38" w16cid:durableId="2118ECE6"/>
  <w16cid:commentId w16cid:paraId="4B40D220" w16cid:durableId="2118D374"/>
  <w16cid:commentId w16cid:paraId="2626A53A" w16cid:durableId="2118ECFD"/>
  <w16cid:commentId w16cid:paraId="3F7F7C20" w16cid:durableId="2118D375"/>
  <w16cid:commentId w16cid:paraId="50798E82" w16cid:durableId="2118ED2A"/>
  <w16cid:commentId w16cid:paraId="0D914D6F" w16cid:durableId="2118D376"/>
  <w16cid:commentId w16cid:paraId="2A464F43" w16cid:durableId="2118ED32"/>
  <w16cid:commentId w16cid:paraId="0C60CA0E" w16cid:durableId="2118D377"/>
  <w16cid:commentId w16cid:paraId="2583451C" w16cid:durableId="2118ED5E"/>
  <w16cid:commentId w16cid:paraId="3A438EF1" w16cid:durableId="2118D378"/>
  <w16cid:commentId w16cid:paraId="761C3A52" w16cid:durableId="2118ED95"/>
  <w16cid:commentId w16cid:paraId="65FA281D" w16cid:durableId="2118D379"/>
  <w16cid:commentId w16cid:paraId="38E080E6" w16cid:durableId="2118F72F"/>
  <w16cid:commentId w16cid:paraId="56BAA990" w16cid:durableId="2118D37A"/>
  <w16cid:commentId w16cid:paraId="3AC7C86D" w16cid:durableId="2118EBD7"/>
  <w16cid:commentId w16cid:paraId="64705E3B" w16cid:durableId="2118D37B"/>
  <w16cid:commentId w16cid:paraId="44DF6C0B" w16cid:durableId="2119074B"/>
  <w16cid:commentId w16cid:paraId="690FA019" w16cid:durableId="2118D37C"/>
  <w16cid:commentId w16cid:paraId="101C3579" w16cid:durableId="2118F822"/>
  <w16cid:commentId w16cid:paraId="14C4C124" w16cid:durableId="2118D37D"/>
  <w16cid:commentId w16cid:paraId="31CD7522" w16cid:durableId="2118FC56"/>
  <w16cid:commentId w16cid:paraId="1809F84D" w16cid:durableId="2118D37E"/>
  <w16cid:commentId w16cid:paraId="62923914" w16cid:durableId="2118E86C"/>
  <w16cid:commentId w16cid:paraId="1A486C69" w16cid:durableId="2118D37F"/>
  <w16cid:commentId w16cid:paraId="6B59B5CE" w16cid:durableId="2118F907"/>
  <w16cid:commentId w16cid:paraId="302E95F1" w16cid:durableId="2118D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A881C" w14:textId="77777777" w:rsidR="00DA0766" w:rsidRDefault="00DA0766">
      <w:r>
        <w:separator/>
      </w:r>
    </w:p>
  </w:endnote>
  <w:endnote w:type="continuationSeparator" w:id="0">
    <w:p w14:paraId="1A7E044B" w14:textId="77777777" w:rsidR="00DA0766" w:rsidRDefault="00DA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行楷">
    <w:altName w:val="宋体"/>
    <w:panose1 w:val="02010800040101010101"/>
    <w:charset w:val="86"/>
    <w:family w:val="auto"/>
    <w:pitch w:val="variable"/>
    <w:sig w:usb0="00000001" w:usb1="080F0000" w:usb2="00000010" w:usb3="00000000" w:csb0="00040000" w:csb1="00000000"/>
  </w:font>
  <w:font w:name="华文仿宋">
    <w:altName w:val="仿宋_GB2312"/>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61E4" w14:textId="51FC708F" w:rsidR="00C2440B" w:rsidRPr="00CB0BD4" w:rsidRDefault="00C2440B" w:rsidP="003856A0">
    <w:pPr>
      <w:ind w:left="1265" w:hangingChars="700" w:hanging="1265"/>
      <w:rPr>
        <w:sz w:val="18"/>
        <w:szCs w:val="18"/>
      </w:rPr>
    </w:pPr>
    <w:r w:rsidRPr="00CB0BD4">
      <w:rPr>
        <w:rFonts w:hint="eastAsia"/>
        <w:b/>
        <w:bCs/>
        <w:sz w:val="18"/>
        <w:szCs w:val="18"/>
      </w:rPr>
      <w:t>第一作者简介：</w:t>
    </w:r>
    <w:r w:rsidRPr="00CB0BD4">
      <w:rPr>
        <w:rFonts w:hint="eastAsia"/>
        <w:sz w:val="18"/>
        <w:szCs w:val="18"/>
      </w:rPr>
      <w:t>陈栾杰（</w:t>
    </w:r>
    <w:r w:rsidRPr="00CB0BD4">
      <w:rPr>
        <w:rFonts w:hint="eastAsia"/>
        <w:sz w:val="18"/>
        <w:szCs w:val="18"/>
      </w:rPr>
      <w:t>1997</w:t>
    </w:r>
    <w:r w:rsidRPr="00CB0BD4">
      <w:rPr>
        <w:sz w:val="18"/>
        <w:szCs w:val="18"/>
      </w:rPr>
      <w:t>-</w:t>
    </w:r>
    <w:r w:rsidRPr="00CB0BD4">
      <w:rPr>
        <w:rFonts w:hint="eastAsia"/>
        <w:sz w:val="18"/>
        <w:szCs w:val="18"/>
      </w:rPr>
      <w:t>），男，汉族，福建泉州人，北京工业大学本科生，主要研究方向为计算机科学与技术</w:t>
    </w:r>
  </w:p>
  <w:p w14:paraId="0BFF8BD7" w14:textId="761CF687" w:rsidR="00C2440B" w:rsidRDefault="00C2440B" w:rsidP="00004DB1">
    <w:pPr>
      <w:ind w:left="1446" w:hangingChars="800" w:hanging="1446"/>
      <w:rPr>
        <w:sz w:val="18"/>
        <w:szCs w:val="18"/>
      </w:rPr>
    </w:pPr>
    <w:r w:rsidRPr="003856A0">
      <w:rPr>
        <w:rFonts w:hint="eastAsia"/>
        <w:b/>
        <w:bCs/>
        <w:sz w:val="18"/>
        <w:szCs w:val="18"/>
      </w:rPr>
      <w:t>※</w:t>
    </w:r>
    <w:r w:rsidRPr="00CB0BD4">
      <w:rPr>
        <w:rFonts w:hint="eastAsia"/>
        <w:b/>
        <w:bCs/>
        <w:sz w:val="18"/>
        <w:szCs w:val="18"/>
      </w:rPr>
      <w:t>通讯作者简介：</w:t>
    </w:r>
    <w:r w:rsidRPr="00CB0BD4">
      <w:rPr>
        <w:rFonts w:hint="eastAsia"/>
        <w:sz w:val="18"/>
        <w:szCs w:val="18"/>
      </w:rPr>
      <w:t>彭玲</w:t>
    </w:r>
    <w:r w:rsidRPr="00CB0BD4">
      <w:rPr>
        <w:rFonts w:hint="eastAsia"/>
        <w:sz w:val="18"/>
        <w:szCs w:val="18"/>
      </w:rPr>
      <w:t>(1965-)</w:t>
    </w:r>
    <w:r w:rsidRPr="00CB0BD4">
      <w:rPr>
        <w:rFonts w:hint="eastAsia"/>
        <w:sz w:val="18"/>
        <w:szCs w:val="18"/>
      </w:rPr>
      <w:t>，女，湖北武汉人，中国科学院空天信息研究院研究员，博士，主要研究方向为遥感影像智能学习、智慧城市时空大数据脉动分析、室内外定位导航</w:t>
    </w:r>
  </w:p>
  <w:p w14:paraId="058DA65C" w14:textId="72068BDD" w:rsidR="00C2440B" w:rsidRPr="003856A0" w:rsidRDefault="00C2440B" w:rsidP="00004DB1">
    <w:pPr>
      <w:ind w:leftChars="700" w:left="1470"/>
      <w:rPr>
        <w:sz w:val="18"/>
        <w:szCs w:val="18"/>
      </w:rPr>
    </w:pPr>
    <w:r w:rsidRPr="00CB0BD4">
      <w:rPr>
        <w:rFonts w:hint="eastAsia"/>
        <w:sz w:val="18"/>
        <w:szCs w:val="18"/>
      </w:rPr>
      <w:t>杨艳英（</w:t>
    </w:r>
    <w:r w:rsidRPr="00CB0BD4">
      <w:rPr>
        <w:rFonts w:hint="eastAsia"/>
        <w:sz w:val="18"/>
        <w:szCs w:val="18"/>
      </w:rPr>
      <w:t>1976-</w:t>
    </w:r>
    <w:r w:rsidRPr="00CB0BD4">
      <w:rPr>
        <w:rFonts w:hint="eastAsia"/>
        <w:sz w:val="18"/>
        <w:szCs w:val="18"/>
      </w:rPr>
      <w:t>），女，山西省忻州县人，北京城市系统工程研究中心城市运行研究部助理研究员，双硕士，主要研究方向为城市管理、城市领域数据分析、城市公共安全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53E41" w14:textId="77777777" w:rsidR="00DA0766" w:rsidRDefault="00DA0766">
      <w:r>
        <w:separator/>
      </w:r>
    </w:p>
  </w:footnote>
  <w:footnote w:type="continuationSeparator" w:id="0">
    <w:p w14:paraId="17C78A32" w14:textId="77777777" w:rsidR="00DA0766" w:rsidRDefault="00DA0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855"/>
    <w:multiLevelType w:val="hybridMultilevel"/>
    <w:tmpl w:val="563CA312"/>
    <w:lvl w:ilvl="0" w:tplc="9AEE015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64B82"/>
    <w:multiLevelType w:val="hybridMultilevel"/>
    <w:tmpl w:val="C4CEADE4"/>
    <w:lvl w:ilvl="0" w:tplc="641265F4">
      <w:start w:val="1"/>
      <w:numFmt w:val="decimal"/>
      <w:pStyle w:val="2"/>
      <w:suff w:val="space"/>
      <w:lvlText w:val="%1."/>
      <w:lvlJc w:val="left"/>
      <w:pPr>
        <w:ind w:left="0" w:firstLine="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B5048"/>
    <w:multiLevelType w:val="hybridMultilevel"/>
    <w:tmpl w:val="60A88EC0"/>
    <w:lvl w:ilvl="0" w:tplc="7F9CF1C8">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F3887"/>
    <w:multiLevelType w:val="hybridMultilevel"/>
    <w:tmpl w:val="E1807646"/>
    <w:lvl w:ilvl="0" w:tplc="E2020D42">
      <w:start w:val="1"/>
      <w:numFmt w:val="decimal"/>
      <w:pStyle w:val="3"/>
      <w:suff w:val="space"/>
      <w:lvlText w:val="（%1）"/>
      <w:lvlJc w:val="left"/>
      <w:pPr>
        <w:ind w:left="0" w:firstLine="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B03200"/>
    <w:multiLevelType w:val="hybridMultilevel"/>
    <w:tmpl w:val="E5C8C7B4"/>
    <w:lvl w:ilvl="0" w:tplc="D66C8A6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31E94"/>
    <w:multiLevelType w:val="hybridMultilevel"/>
    <w:tmpl w:val="AEA6BA38"/>
    <w:lvl w:ilvl="0" w:tplc="A6F8E8FC">
      <w:start w:val="1"/>
      <w:numFmt w:val="decimalEnclosedCircle"/>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1"/>
    <w:lvlOverride w:ilvl="0">
      <w:startOverride w:val="1"/>
    </w:lvlOverride>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一般中文期刊endnote文献格式style文件&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a2wvw0qde2s8efrrl52s0v2tt2z5pwz2sw&quot;&gt;我的EndNote库&lt;record-ids&gt;&lt;item&gt;92&lt;/item&gt;&lt;item&gt;95&lt;/item&gt;&lt;item&gt;96&lt;/item&gt;&lt;item&gt;100&lt;/item&gt;&lt;item&gt;101&lt;/item&gt;&lt;item&gt;102&lt;/item&gt;&lt;item&gt;103&lt;/item&gt;&lt;item&gt;104&lt;/item&gt;&lt;item&gt;105&lt;/item&gt;&lt;item&gt;106&lt;/item&gt;&lt;item&gt;107&lt;/item&gt;&lt;item&gt;108&lt;/item&gt;&lt;item&gt;109&lt;/item&gt;&lt;item&gt;110&lt;/item&gt;&lt;item&gt;111&lt;/item&gt;&lt;item&gt;112&lt;/item&gt;&lt;/record-ids&gt;&lt;/item&gt;&lt;/Libraries&gt;"/>
    <w:docVar w:name="NE.Ref{00197714-CEB3-4798-9BD2-4C1E17537F7E}" w:val=" ADDIN NE.Ref.{00197714-CEB3-4798-9BD2-4C1E17537F7E}&lt;Citation&gt;&lt;Group&gt;&lt;References&gt;&lt;Item&gt;&lt;ID&gt;406&lt;/ID&gt;&lt;UID&gt;{027DE639-8F2A-4CAC-A95E-731406D21CE7}&lt;/UID&gt;&lt;Title&gt;Show and tell: A neural image caption generator&lt;/Title&gt;&lt;Template&gt;Conference Proceedings&lt;/Template&gt;&lt;Star&gt;0&lt;/Star&gt;&lt;Tag&gt;0&lt;/Tag&gt;&lt;Author&gt;Vinyals, Oriol; Toshev, Alexander; Bengio, Samy; Erhan, Dumitru&lt;/Author&gt;&lt;Year&gt;2015&lt;/Year&gt;&lt;Details&gt;&lt;_pages&gt;3156-3164&lt;/_pages&gt;&lt;_secondary_title&gt;Proceedings of the IEEE Conference on Computer Vision and Pattern Recognition&lt;/_secondary_title&gt;&lt;_created&gt;61696307&lt;/_created&gt;&lt;_modified&gt;61696307&lt;/_modified&gt;&lt;/Details&gt;&lt;Extra&gt;&lt;DBUID&gt;{F96A950B-833F-4880-A151-76DA2D6A2879}&lt;/DBUID&gt;&lt;/Extra&gt;&lt;/Item&gt;&lt;/References&gt;&lt;/Group&gt;&lt;/Citation&gt;_x000a_"/>
    <w:docVar w:name="NE.Ref{0C6BC05E-DBF9-4C63-9B00-ABA870983DEE}" w:val=" ADDIN NE.Ref.{0C6BC05E-DBF9-4C63-9B00-ABA870983DEE}&lt;Citation&gt;&lt;Group&gt;&lt;References&gt;&lt;Item&gt;&lt;ID&gt;409&lt;/ID&gt;&lt;UID&gt;{D7007BFB-204A-4DD9-88CE-1623A4A27C90}&lt;/UID&gt;&lt;Title&gt;人工神经网络原理及仿真实例&lt;/Title&gt;&lt;Template&gt;Book&lt;/Template&gt;&lt;Star&gt;0&lt;/Star&gt;&lt;Tag&gt;0&lt;/Tag&gt;&lt;Author&gt;高隽&lt;/Author&gt;&lt;Year&gt;2003&lt;/Year&gt;&lt;Details&gt;&lt;_created&gt;61696314&lt;/_created&gt;&lt;_modified&gt;61696314&lt;/_modified&gt;&lt;_publisher&gt;机械工业出版社&lt;/_publisher&gt;&lt;_translated_author&gt;Gao, Juan&lt;/_translated_author&gt;&lt;/Details&gt;&lt;Extra&gt;&lt;DBUID&gt;{F96A950B-833F-4880-A151-76DA2D6A2879}&lt;/DBUID&gt;&lt;/Extra&gt;&lt;/Item&gt;&lt;/References&gt;&lt;/Group&gt;&lt;/Citation&gt;_x000a_"/>
    <w:docVar w:name="NE.Ref{15C8381B-D0D9-4742-9746-35C011541B28}" w:val=" ADDIN NE.Ref.{15C8381B-D0D9-4742-9746-35C011541B28}&lt;Citation&gt;&lt;Group&gt;&lt;References&gt;&lt;Item&gt;&lt;ID&gt;399&lt;/ID&gt;&lt;UID&gt;{359DE404-03FC-453E-91A2-DB8265318254}&lt;/UID&gt;&lt;Title&gt;Analysis of freeway traffic time-series data by using Box-Jenkins techniques&lt;/Title&gt;&lt;Template&gt;Book&lt;/Template&gt;&lt;Star&gt;0&lt;/Star&gt;&lt;Tag&gt;0&lt;/Tag&gt;&lt;Author&gt;Ahmed, Mohammed S; Cook, Allen R&lt;/Author&gt;&lt;Year&gt;1979&lt;/Year&gt;&lt;Details&gt;&lt;_created&gt;61696285&lt;/_created&gt;&lt;_isbn&gt;0309029724&lt;/_isbn&gt;&lt;_modified&gt;61696285&lt;/_modified&gt;&lt;/Details&gt;&lt;Extra&gt;&lt;DBUID&gt;{F96A950B-833F-4880-A151-76DA2D6A2879}&lt;/DBUID&gt;&lt;/Extra&gt;&lt;/Item&gt;&lt;/References&gt;&lt;/Group&gt;&lt;/Citation&gt;_x000a_"/>
    <w:docVar w:name="NE.Ref{1C4E8551-D04E-4989-A304-DA170B6CAC3C}" w:val=" ADDIN NE.Ref.{1C4E8551-D04E-4989-A304-DA170B6CAC3C}&lt;Citation&gt;&lt;Group&gt;&lt;References&gt;&lt;Item&gt;&lt;ID&gt;414&lt;/ID&gt;&lt;UID&gt;{80318031-DAC7-4BAF-BDCE-4A3FA869DA0D}&lt;/UID&gt;&lt;Title&gt;A neural probabilistic language model&lt;/Title&gt;&lt;Template&gt;Journal Article&lt;/Template&gt;&lt;Star&gt;0&lt;/Star&gt;&lt;Tag&gt;0&lt;/Tag&gt;&lt;Author&gt;Bengio, Yoshua; Ducharme, Réjean; Vincent, Pascal; Jauvin, Christian&lt;/Author&gt;&lt;Year&gt;2003&lt;/Year&gt;&lt;Details&gt;&lt;_collection_scope&gt;EI;SCIE;&lt;/_collection_scope&gt;&lt;_created&gt;61696327&lt;/_created&gt;&lt;_issue&gt;Feb&lt;/_issue&gt;&lt;_journal&gt;Journal of machine learning research&lt;/_journal&gt;&lt;_modified&gt;61705322&lt;/_modified&gt;&lt;_pages&gt;1137-1155&lt;/_pages&gt;&lt;_volume&gt;3&lt;/_volume&gt;&lt;/Details&gt;&lt;Extra&gt;&lt;DBUID&gt;{F96A950B-833F-4880-A151-76DA2D6A2879}&lt;/DBUID&gt;&lt;/Extra&gt;&lt;/Item&gt;&lt;/References&gt;&lt;/Group&gt;&lt;/Citation&gt;_x000a_"/>
    <w:docVar w:name="NE.Ref{1D7DE963-602F-4D9F-86A3-58D59A74AB38}" w:val=" ADDIN NE.Ref.{1D7DE963-602F-4D9F-86A3-58D59A74AB38}&lt;Citation&gt;&lt;Group&gt;&lt;References&gt;&lt;Item&gt;&lt;ID&gt;421&lt;/ID&gt;&lt;UID&gt;{BAB5D15B-9452-44F4-84A7-48D4225C6594}&lt;/UID&gt;&lt;Title&gt;Traffic flow prediction with Long Short-Term Memory Networks (LSTMs)&lt;/Title&gt;&lt;Template&gt;Conference Proceedings&lt;/Template&gt;&lt;Star&gt;0&lt;/Star&gt;&lt;Tag&gt;0&lt;/Tag&gt;&lt;Author&gt;Shao, Hongxin; Soong, Boon-Hee&lt;/Author&gt;&lt;Year&gt;2016&lt;/Year&gt;&lt;Details&gt;&lt;_created&gt;61705327&lt;/_created&gt;&lt;_isbn&gt;1509025979&lt;/_isbn&gt;&lt;_modified&gt;61705327&lt;/_modified&gt;&lt;_pages&gt;2986-2989&lt;/_pages&gt;&lt;_publisher&gt;IEEE&lt;/_publisher&gt;&lt;_secondary_title&gt;Region 10 Conference (TENCON), 2016 IEEE&lt;/_secondary_title&gt;&lt;/Details&gt;&lt;Extra&gt;&lt;DBUID&gt;{F96A950B-833F-4880-A151-76DA2D6A2879}&lt;/DBUID&gt;&lt;/Extra&gt;&lt;/Item&gt;&lt;/References&gt;&lt;/Group&gt;&lt;/Citation&gt;_x000a_"/>
    <w:docVar w:name="NE.Ref{284B486B-3AD9-4765-B8F8-EE8D8FEE56E4}" w:val=" ADDIN NE.Ref.{284B486B-3AD9-4765-B8F8-EE8D8FEE56E4}&lt;Citation&gt;&lt;Group&gt;&lt;References&gt;&lt;Item&gt;&lt;ID&gt;405&lt;/ID&gt;&lt;UID&gt;{B37952EC-F535-4F24-9498-91CCCA6D1072}&lt;/UID&gt;&lt;Title&gt;基于 ARIMA-LSTM 的架空线状态数据挖掘&lt;/Title&gt;&lt;Template&gt;Thesis&lt;/Template&gt;&lt;Star&gt;0&lt;/Star&gt;&lt;Tag&gt;0&lt;/Tag&gt;&lt;Author&gt;钟令枢&lt;/Author&gt;&lt;Year&gt;2016&lt;/Year&gt;&lt;Details&gt;&lt;_publisher&gt;华南理工大学&lt;/_publisher&gt;&lt;_created&gt;61696303&lt;/_created&gt;&lt;_modified&gt;61696303&lt;/_modified&gt;&lt;_translated_author&gt;Zhong, Lingshu&lt;/_translated_author&gt;&lt;/Details&gt;&lt;Extra&gt;&lt;DBUID&gt;{F96A950B-833F-4880-A151-76DA2D6A2879}&lt;/DBUID&gt;&lt;/Extra&gt;&lt;/Item&gt;&lt;/References&gt;&lt;/Group&gt;&lt;/Citation&gt;_x000a_"/>
    <w:docVar w:name="NE.Ref{31113778-0050-4910-93DC-97B7812F304A}" w:val=" ADDIN NE.Ref.{31113778-0050-4910-93DC-97B7812F304A}&lt;Citation&gt;&lt;Group&gt;&lt;References&gt;&lt;Item&gt;&lt;ID&gt;411&lt;/ID&gt;&lt;UID&gt;{F98B04EF-0488-4606-9388-12E9BE5B81E3}&lt;/UID&gt;&lt;Title&gt;基于循环神经网络的语音识别模型&lt;/Title&gt;&lt;Template&gt;Journal Article&lt;/Template&gt;&lt;Star&gt;0&lt;/Star&gt;&lt;Tag&gt;0&lt;/Tag&gt;&lt;Author&gt;朱小燕; 王昱; 徐伟&lt;/Author&gt;&lt;Year&gt;2001&lt;/Year&gt;&lt;Details&gt;&lt;_collection_scope&gt;中国科技核心期刊;中文核心期刊;CSCD;EI;&lt;/_collection_scope&gt;&lt;_created&gt;61696322&lt;/_created&gt;&lt;_issue&gt;2&lt;/_issue&gt;&lt;_journal&gt;计算机学报&lt;/_journal&gt;&lt;_modified&gt;61696322&lt;/_modified&gt;&lt;_pages&gt;213-218&lt;/_pages&gt;&lt;_volume&gt;24&lt;/_volume&gt;&lt;_translated_author&gt;Zhu, Xiaoyan;Wang, Yu;Xu, Wei&lt;/_translated_author&gt;&lt;/Details&gt;&lt;Extra&gt;&lt;DBUID&gt;{F96A950B-833F-4880-A151-76DA2D6A2879}&lt;/DBUID&gt;&lt;/Extra&gt;&lt;/Item&gt;&lt;/References&gt;&lt;/Group&gt;&lt;Group&gt;&lt;References&gt;&lt;Item&gt;&lt;ID&gt;412&lt;/ID&gt;&lt;UID&gt;{820CBA57-9356-461C-B7FE-94157F052E67}&lt;/UID&gt;&lt;Title&gt;Speech recognition using neural networks&lt;/Title&gt;&lt;Template&gt;Thesis&lt;/Template&gt;&lt;Star&gt;0&lt;/Star&gt;&lt;Tag&gt;0&lt;/Tag&gt;&lt;Author&gt;Tebelskis, Joe&lt;/Author&gt;&lt;Year&gt;1995&lt;/Year&gt;&lt;Details&gt;&lt;_created&gt;61696325&lt;/_created&gt;&lt;_modified&gt;61696325&lt;/_modified&gt;&lt;_publisher&gt;Siemens AG&lt;/_publisher&gt;&lt;/Details&gt;&lt;Extra&gt;&lt;DBUID&gt;{F96A950B-833F-4880-A151-76DA2D6A2879}&lt;/DBUID&gt;&lt;/Extra&gt;&lt;/Item&gt;&lt;/References&gt;&lt;/Group&gt;&lt;/Citation&gt;_x000a_"/>
    <w:docVar w:name="NE.Ref{319E800A-28B7-4F61-BE01-65FB30746B31}" w:val=" ADDIN NE.Ref.{319E800A-28B7-4F61-BE01-65FB30746B31}&lt;Citation&gt;&lt;Group&gt;&lt;References&gt;&lt;Item&gt;&lt;ID&gt;408&lt;/ID&gt;&lt;UID&gt;{6B07A49B-8D26-4B83-A0E0-B9219DAF6C70}&lt;/UID&gt;&lt;Title&gt;Sequence to sequence learning with neural networks&lt;/Title&gt;&lt;Template&gt;Conference Proceedings&lt;/Template&gt;&lt;Star&gt;0&lt;/Star&gt;&lt;Tag&gt;0&lt;/Tag&gt;&lt;Author&gt;Sutskever, Ilya; Vinyals, Oriol; Le, Quoc V&lt;/Author&gt;&lt;Year&gt;2014&lt;/Year&gt;&lt;Details&gt;&lt;_pages&gt;3104-3112&lt;/_pages&gt;&lt;_secondary_title&gt;Advances in neural information processing systems&lt;/_secondary_title&gt;&lt;_created&gt;61696310&lt;/_created&gt;&lt;_modified&gt;61696310&lt;/_modified&gt;&lt;/Details&gt;&lt;Extra&gt;&lt;DBUID&gt;{F96A950B-833F-4880-A151-76DA2D6A2879}&lt;/DBUID&gt;&lt;/Extra&gt;&lt;/Item&gt;&lt;/References&gt;&lt;/Group&gt;&lt;/Citation&gt;_x000a_"/>
    <w:docVar w:name="NE.Ref{3BE6F7F7-4C63-4DF3-A49C-8C78B041CD29}" w:val=" ADDIN NE.Ref.{3BE6F7F7-4C63-4DF3-A49C-8C78B041CD29}&lt;Citation&gt;&lt;Group&gt;&lt;References&gt;&lt;Item&gt;&lt;ID&gt;403&lt;/ID&gt;&lt;UID&gt;{4B71EBE4-A940-4173-A391-42A18E5DA7C2}&lt;/UID&gt;&lt;Title&gt;基于 LSTM 的发电机组污染物排放预测研究&lt;/Title&gt;&lt;Template&gt;Journal Article&lt;/Template&gt;&lt;Star&gt;0&lt;/Star&gt;&lt;Tag&gt;0&lt;/Tag&gt;&lt;Author&gt;杨训政; 柯余洋; 梁肖; 熊焰&lt;/Author&gt;&lt;Year&gt;2016&lt;/Year&gt;&lt;Details&gt;&lt;_isbn&gt;1000-3886&lt;/_isbn&gt;&lt;_issue&gt;2016 年 05&lt;/_issue&gt;&lt;_journal&gt;电气自动化&lt;/_journal&gt;&lt;_pages&gt;22-25&lt;/_pages&gt;&lt;_created&gt;61696297&lt;/_created&gt;&lt;_modified&gt;61696297&lt;/_modified&gt;&lt;_collection_scope&gt;中国科技核心期刊;&lt;/_collection_scope&gt;&lt;_translated_author&gt;Yang, Xunzheng;Ke, Yuyang;Liang, Xiao;Xiong, Yan&lt;/_translated_author&gt;&lt;/Details&gt;&lt;Extra&gt;&lt;DBUID&gt;{F96A950B-833F-4880-A151-76DA2D6A2879}&lt;/DBUID&gt;&lt;/Extra&gt;&lt;/Item&gt;&lt;/References&gt;&lt;/Group&gt;&lt;/Citation&gt;_x000a_"/>
    <w:docVar w:name="NE.Ref{4DFF21A0-F09D-4AA2-BBD6-3FD09B2C5021}" w:val=" ADDIN NE.Ref.{4DFF21A0-F09D-4AA2-BBD6-3FD09B2C5021}&lt;Citation&gt;&lt;Group&gt;&lt;References&gt;&lt;Item&gt;&lt;ID&gt;422&lt;/ID&gt;&lt;UID&gt;{95FA211C-43C0-47AE-B9EF-25719A2A33BF}&lt;/UID&gt;&lt;Title&gt;Short-term traffic flow forecasting with spatial-temporal correlation in a hybrid deep learning framework&lt;/Title&gt;&lt;Template&gt;Journal Article&lt;/Template&gt;&lt;Star&gt;0&lt;/Star&gt;&lt;Tag&gt;0&lt;/Tag&gt;&lt;Author&gt;Wu, Yuankai; Tan, Huachun&lt;/Author&gt;&lt;Year&gt;2016&lt;/Year&gt;&lt;Details&gt;&lt;_created&gt;61705328&lt;/_created&gt;&lt;_journal&gt;arXiv preprint arXiv:1612.01022&lt;/_journal&gt;&lt;_modified&gt;61705328&lt;/_modified&gt;&lt;/Details&gt;&lt;Extra&gt;&lt;DBUID&gt;{F96A950B-833F-4880-A151-76DA2D6A2879}&lt;/DBUID&gt;&lt;/Extra&gt;&lt;/Item&gt;&lt;/References&gt;&lt;/Group&gt;&lt;/Citation&gt;_x000a_"/>
    <w:docVar w:name="NE.Ref{52E5CD70-4755-44F9-94B0-AB41C588D580}" w:val=" ADDIN NE.Ref.{52E5CD70-4755-44F9-94B0-AB41C588D580}&lt;Citation&gt;&lt;Group&gt;&lt;References&gt;&lt;Item&gt;&lt;ID&gt;398&lt;/ID&gt;&lt;UID&gt;{CC123FFD-6684-410D-A449-EC5C9C5E49B5}&lt;/UID&gt;&lt;Title&gt;Travel time prediction using k nearest neighbor method with combined data from vehicle detector system and automatic toll collection system&lt;/Title&gt;&lt;Template&gt;Journal Article&lt;/Template&gt;&lt;Star&gt;0&lt;/Star&gt;&lt;Tag&gt;0&lt;/Tag&gt;&lt;Author&gt;Myung, Jiwon; Kim, Dong-Kyu; Kho, Seung-Young; Park, Chang-Ho&lt;/Author&gt;&lt;Year&gt;2011&lt;/Year&gt;&lt;Details&gt;&lt;_created&gt;61696284&lt;/_created&gt;&lt;_impact_factor&gt;   0.522&lt;/_impact_factor&gt;&lt;_isbn&gt;0361-1981&lt;/_isbn&gt;&lt;_issue&gt;2256&lt;/_issue&gt;&lt;_journal&gt;Transportation Research Record: Journal of the Transportation Research Board&lt;/_journal&gt;&lt;_modified&gt;61696290&lt;/_modified&gt;&lt;_pages&gt;51-59&lt;/_pages&gt;&lt;/Details&gt;&lt;Extra&gt;&lt;DBUID&gt;{F96A950B-833F-4880-A151-76DA2D6A2879}&lt;/DBUID&gt;&lt;/Extra&gt;&lt;/Item&gt;&lt;/References&gt;&lt;/Group&gt;&lt;/Citation&gt;_x000a_"/>
    <w:docVar w:name="NE.Ref{5D209994-C950-4A4C-B73F-46A894E6B4F9}" w:val=" ADDIN NE.Ref.{5D209994-C950-4A4C-B73F-46A894E6B4F9}&lt;Citation&gt;&lt;Group&gt;&lt;References&gt;&lt;Item&gt;&lt;ID&gt;404&lt;/ID&gt;&lt;UID&gt;{42DD8324-05A7-4F76-AC64-30F9BA207393}&lt;/UID&gt;&lt;Title&gt;基于LSTM网络的序列标注中文分词法&lt;/Title&gt;&lt;Template&gt;Journal Article&lt;/Template&gt;&lt;Star&gt;0&lt;/Star&gt;&lt;Tag&gt;0&lt;/Tag&gt;&lt;Author&gt;任智慧; 徐浩煜; 封松林; 周晗; 施俊&lt;/Author&gt;&lt;Year&gt;2017&lt;/Year&gt;&lt;Details&gt;&lt;_author_adr&gt;上海大学 通信与信息工程学院；中国科学院上海高等研究院；中国科学院大学&lt;/_author_adr&gt;&lt;_call_num&gt;51-1196/TP&lt;/_call_num&gt;&lt;_isbn&gt;1001-3695&lt;/_isbn&gt;&lt;_issue&gt;05&lt;/_issue&gt;&lt;_journal&gt;计算机应用研究&lt;/_journal&gt;&lt;_keywords&gt;中文分词;LSTM;字嵌入&lt;/_keywords&gt;&lt;_pages&gt;1-6&lt;/_pages&gt;&lt;_created&gt;61696302&lt;/_created&gt;&lt;_modified&gt;61696302&lt;/_modified&gt;&lt;_collection_scope&gt;中国科技核心期刊;中文核心期刊;CSCD;&lt;/_collection_scope&gt;&lt;_translated_author&gt;Ren, Zhihui;Xu, Haoyu;Feng, Songlin;Zhou, Han;Shi, Jun&lt;/_translated_author&gt;&lt;/Details&gt;&lt;Extra&gt;&lt;DBUID&gt;{F96A950B-833F-4880-A151-76DA2D6A2879}&lt;/DBUID&gt;&lt;/Extra&gt;&lt;/Item&gt;&lt;/References&gt;&lt;/Group&gt;&lt;/Citation&gt;_x000a_"/>
    <w:docVar w:name="NE.Ref{5FD85D48-628F-442A-A64B-C974ED29D60C}" w:val=" ADDIN NE.Ref.{5FD85D48-628F-442A-A64B-C974ED29D60C}&lt;Citation&gt;&lt;Group&gt;&lt;References&gt;&lt;Item&gt;&lt;ID&gt;410&lt;/ID&gt;&lt;UID&gt;{CB2F6399-CC2E-4A8F-B563-35F763DD90AD}&lt;/UID&gt;&lt;Title&gt;Learning internal representations by error propagation&lt;/Title&gt;&lt;Template&gt;Report&lt;/Template&gt;&lt;Star&gt;0&lt;/Star&gt;&lt;Tag&gt;0&lt;/Tag&gt;&lt;Author&gt;Rumelhart, David E; Hinton, Geoffrey E; Williams, Ronald J&lt;/Author&gt;&lt;Year&gt;1985&lt;/Year&gt;&lt;Details&gt;&lt;_created&gt;61696321&lt;/_created&gt;&lt;_modified&gt;61696321&lt;/_modified&gt;&lt;_publisher&gt;DTIC Document&lt;/_publisher&gt;&lt;/Details&gt;&lt;Extra&gt;&lt;DBUID&gt;{F96A950B-833F-4880-A151-76DA2D6A2879}&lt;/DBUID&gt;&lt;/Extra&gt;&lt;/Item&gt;&lt;/References&gt;&lt;/Group&gt;&lt;/Citation&gt;_x000a_"/>
    <w:docVar w:name="NE.Ref{71C5C964-CE44-429A-915F-95C3FC5C5085}" w:val=" ADDIN NE.Ref.{71C5C964-CE44-429A-915F-95C3FC5C5085}&lt;Citation&gt;&lt;Group&gt;&lt;References&gt;&lt;Item&gt;&lt;ID&gt;456&lt;/ID&gt;&lt;UID&gt;{F2CD1888-39C4-439C-9580-31D782D5F68F}&lt;/UID&gt;&lt;Title&gt;Large-scale transportation network congestion evolution prediction using deep learning theory&lt;/Title&gt;&lt;Template&gt;Journal Article&lt;/Template&gt;&lt;Star&gt;0&lt;/Star&gt;&lt;Tag&gt;0&lt;/Tag&gt;&lt;Author&gt;Ma, X; Yu, H; Wang, Y; Wang, Y&lt;/Author&gt;&lt;Year&gt;2015&lt;/Year&gt;&lt;Details&gt;&lt;_collection_scope&gt;SCIE;&lt;/_collection_scope&gt;&lt;_created&gt;61905019&lt;/_created&gt;&lt;_impact_factor&gt;   3.057&lt;/_impact_factor&gt;&lt;_issue&gt;3&lt;/_issue&gt;&lt;_journal&gt;Plos One&lt;/_journal&gt;&lt;_modified&gt;61905019&lt;/_modified&gt;&lt;_pages&gt;e0119044&lt;/_pages&gt;&lt;_volume&gt;10&lt;/_volume&gt;&lt;/Details&gt;&lt;Extra&gt;&lt;DBUID&gt;{F96A950B-833F-4880-A151-76DA2D6A2879}&lt;/DBUID&gt;&lt;/Extra&gt;&lt;/Item&gt;&lt;/References&gt;&lt;/Group&gt;&lt;Group&gt;&lt;References&gt;&lt;Item&gt;&lt;ID&gt;457&lt;/ID&gt;&lt;UID&gt;{4471594B-195B-460D-A2FB-4B7815F0A1BC}&lt;/UID&gt;&lt;Title&gt;Long short-term memory neural network for traffic speed prediction using remote microwave sensor data&lt;/Title&gt;&lt;Template&gt;Journal Article&lt;/Template&gt;&lt;Star&gt;0&lt;/Star&gt;&lt;Tag&gt;0&lt;/Tag&gt;&lt;Author&gt;Ma, Xiaolei; Tao, Zhimin; Wang, Yinhai; Yu, Haiyang; Wang, Yunpeng&lt;/Author&gt;&lt;Year&gt;2015&lt;/Year&gt;&lt;Details&gt;&lt;_created&gt;61905020&lt;/_created&gt;&lt;_journal&gt;Transportation Research Part C Emerging Technologies&lt;/_journal&gt;&lt;_modified&gt;61905020&lt;/_modified&gt;&lt;_pages&gt;187-197&lt;/_pages&gt;&lt;_volume&gt;54&lt;/_volume&gt;&lt;/Details&gt;&lt;Extra&gt;&lt;DBUID&gt;{F96A950B-833F-4880-A151-76DA2D6A2879}&lt;/DBUID&gt;&lt;/Extra&gt;&lt;/Item&gt;&lt;/References&gt;&lt;/Group&gt;&lt;/Citation&gt;_x000a_"/>
    <w:docVar w:name="NE.Ref{891A01BB-9598-4BFF-867A-17F497ACE90D}" w:val=" ADDIN NE.Ref.{891A01BB-9598-4BFF-867A-17F497ACE90D}&lt;Citation&gt;&lt;Group&gt;&lt;References&gt;&lt;Item&gt;&lt;ID&gt;402&lt;/ID&gt;&lt;UID&gt;{E211C9D5-DFBB-4DD0-A841-3967181B8963}&lt;/UID&gt;&lt;Title&gt;基于GSO-BP神经网络的城市轨道交通客流量短时间预测&lt;/Title&gt;&lt;Template&gt;Journal Article&lt;/Template&gt;&lt;Star&gt;0&lt;/Star&gt;&lt;Tag&gt;0&lt;/Tag&gt;&lt;Author&gt;唐秋生; 程鹏; 李娜&lt;/Author&gt;&lt;Year&gt;2017&lt;/Year&gt;&lt;Details&gt;&lt;_author_adr&gt;重庆交通大学交通运输学院;&lt;/_author_adr&gt;&lt;_call_num&gt;23-1443/U&lt;/_call_num&gt;&lt;_created&gt;61696291&lt;/_created&gt;&lt;_isbn&gt;1008-5696&lt;/_isbn&gt;&lt;_issue&gt;01&lt;/_issue&gt;&lt;_journal&gt;交通科技与经济&lt;/_journal&gt;&lt;_keywords&gt;城市轨道交通;神经网络;萤火虫算法;客流量预测;Matlab仿真&lt;/_keywords&gt;&lt;_modified&gt;61696291&lt;/_modified&gt;&lt;_pages&gt;1-4+63&lt;/_pages&gt;&lt;_translated_author&gt;Tang, Qiusheng;Cheng, Peng;Li, Na&lt;/_translated_author&gt;&lt;/Details&gt;&lt;Extra&gt;&lt;DBUID&gt;{F96A950B-833F-4880-A151-76DA2D6A2879}&lt;/DBUID&gt;&lt;/Extra&gt;&lt;/Item&gt;&lt;/References&gt;&lt;/Group&gt;&lt;/Citation&gt;_x000a_"/>
    <w:docVar w:name="NE.Ref{8EEAAC4F-C67D-4506-9F1F-332640F86FA1}" w:val=" ADDIN NE.Ref.{8EEAAC4F-C67D-4506-9F1F-332640F86FA1}&lt;Citation&gt;&lt;Group&gt;&lt;References&gt;&lt;Item&gt;&lt;ID&gt;420&lt;/ID&gt;&lt;UID&gt;{EABD8118-E3D7-45E2-90B8-54AA05913376}&lt;/UID&gt;&lt;Title&gt;LSTM network: a deep learning approach for short-term traffic forecast&lt;/Title&gt;&lt;Template&gt;Journal Article&lt;/Template&gt;&lt;Star&gt;0&lt;/Star&gt;&lt;Tag&gt;0&lt;/Tag&gt;&lt;Author&gt;Zhao, Zheng; Chen, Weihai; Wu, Xingming; Chen, Peter CY; Liu, Jingmeng&lt;/Author&gt;&lt;Year&gt;2017&lt;/Year&gt;&lt;Details&gt;&lt;_collection_scope&gt;EI;SCIE;&lt;/_collection_scope&gt;&lt;_created&gt;61705325&lt;/_created&gt;&lt;_isbn&gt;1751-9578&lt;/_isbn&gt;&lt;_issue&gt;2&lt;/_issue&gt;&lt;_journal&gt;IET Intelligent Transport Systems&lt;/_journal&gt;&lt;_modified&gt;61705325&lt;/_modified&gt;&lt;_pages&gt;68-75&lt;/_pages&gt;&lt;_volume&gt;11&lt;/_volume&gt;&lt;/Details&gt;&lt;Extra&gt;&lt;DBUID&gt;{F96A950B-833F-4880-A151-76DA2D6A2879}&lt;/DBUID&gt;&lt;/Extra&gt;&lt;/Item&gt;&lt;/References&gt;&lt;/Group&gt;&lt;/Citation&gt;_x000a_"/>
    <w:docVar w:name="NE.Ref{8F1A8857-8939-4C19-9F4A-3417CC8FF7F7}" w:val=" ADDIN NE.Ref.{8F1A8857-8939-4C19-9F4A-3417CC8FF7F7}&lt;Citation&gt;&lt;Group&gt;&lt;References&gt;&lt;Item&gt;&lt;ID&gt;416&lt;/ID&gt;&lt;UID&gt;{306502D3-B167-466E-9EF8-DD954E58AF90}&lt;/UID&gt;&lt;Title&gt;Long short-term memory&lt;/Title&gt;&lt;Template&gt;Journal Article&lt;/Template&gt;&lt;Star&gt;0&lt;/Star&gt;&lt;Tag&gt;0&lt;/Tag&gt;&lt;Author&gt;Hochreiter, Sepp; Schmidhuber, Jürgen&lt;/Author&gt;&lt;Year&gt;1997&lt;/Year&gt;&lt;Details&gt;&lt;_collection_scope&gt;SCI;SCIE;&lt;/_collection_scope&gt;&lt;_created&gt;61696330&lt;/_created&gt;&lt;_issue&gt;8&lt;/_issue&gt;&lt;_journal&gt;Neural computation&lt;/_journal&gt;&lt;_modified&gt;61696333&lt;/_modified&gt;&lt;_pages&gt;1735-1780&lt;/_pages&gt;&lt;_volume&gt;9&lt;/_volume&gt;&lt;/Details&gt;&lt;Extra&gt;&lt;DBUID&gt;{F96A950B-833F-4880-A151-76DA2D6A2879}&lt;/DBUID&gt;&lt;/Extra&gt;&lt;/Item&gt;&lt;/References&gt;&lt;/Group&gt;&lt;/Citation&gt;_x000a_"/>
    <w:docVar w:name="NE.Ref{9EE5BB61-ED96-440B-A560-11E38C91BA7A}" w:val=" ADDIN NE.Ref.{9EE5BB61-ED96-440B-A560-11E38C91BA7A}&lt;Citation&gt;&lt;Group&gt;&lt;References&gt;&lt;Item&gt;&lt;ID&gt;397&lt;/ID&gt;&lt;UID&gt;{8842B68F-DAE7-4429-A853-D06C95F87735}&lt;/UID&gt;&lt;Title&gt;A simple and effective method for predicting travel times on freeways&lt;/Title&gt;&lt;Template&gt;Journal Article&lt;/Template&gt;&lt;Star&gt;0&lt;/Star&gt;&lt;Tag&gt;0&lt;/Tag&gt;&lt;Author&gt;Rice, John; Van Zwet, Erik&lt;/Author&gt;&lt;Year&gt;2004&lt;/Year&gt;&lt;Details&gt;&lt;_collection_scope&gt;EI;SCI;SCIE;&lt;/_collection_scope&gt;&lt;_created&gt;61696283&lt;/_created&gt;&lt;_impact_factor&gt;   2.534&lt;/_impact_factor&gt;&lt;_isbn&gt;1524-9050&lt;/_isbn&gt;&lt;_issue&gt;3&lt;/_issue&gt;&lt;_journal&gt;IEEE Transactions on Intelligent Transportation Systems&lt;/_journal&gt;&lt;_modified&gt;61696283&lt;/_modified&gt;&lt;_pages&gt;200-207&lt;/_pages&gt;&lt;_volume&gt;5&lt;/_volume&gt;&lt;/Details&gt;&lt;Extra&gt;&lt;DBUID&gt;{F96A950B-833F-4880-A151-76DA2D6A2879}&lt;/DBUID&gt;&lt;/Extra&gt;&lt;/Item&gt;&lt;/References&gt;&lt;/Group&gt;&lt;/Citation&gt;_x000a_"/>
    <w:docVar w:name="NE.Ref{AB7F74E1-82BF-4614-8A06-1A6928E0665C}" w:val=" ADDIN NE.Ref.{AB7F74E1-82BF-4614-8A06-1A6928E0665C}&lt;Citation&gt;&lt;Group&gt;&lt;References&gt;&lt;Item&gt;&lt;ID&gt;455&lt;/ID&gt;&lt;UID&gt;{BC001E07-3246-47EE-B94E-41D8949DEF2A}&lt;/UID&gt;&lt;Title&gt;Traffic Flow Prediction With Big Data: A Deep Learning Approach&lt;/Title&gt;&lt;Template&gt;Journal Article&lt;/Template&gt;&lt;Star&gt;0&lt;/Star&gt;&lt;Tag&gt;0&lt;/Tag&gt;&lt;Author&gt;Lv, Yisheng; Duan, Yanjie; Kang, Wenwen; Li, Zhengxi; Wang, Fei Yue&lt;/Author&gt;&lt;Year&gt;2015&lt;/Year&gt;&lt;Details&gt;&lt;_issue&gt;2&lt;/_issue&gt;&lt;_journal&gt;IEEE Transactions on Intelligent Transportation Systems&lt;/_journal&gt;&lt;_pages&gt;865-873&lt;/_pages&gt;&lt;_volume&gt;16&lt;/_volume&gt;&lt;_created&gt;61905018&lt;/_created&gt;&lt;_modified&gt;61905018&lt;/_modified&gt;&lt;_collection_scope&gt;EI;SCI;SCIE;&lt;/_collection_scope&gt;&lt;/Details&gt;&lt;Extra&gt;&lt;DBUID&gt;{F96A950B-833F-4880-A151-76DA2D6A2879}&lt;/DBUID&gt;&lt;/Extra&gt;&lt;/Item&gt;&lt;/References&gt;&lt;/Group&gt;&lt;/Citation&gt;_x000a_"/>
    <w:docVar w:name="NE.Ref{B71BC86A-8E13-4E7D-AB3E-B49259D22D1D}" w:val=" ADDIN NE.Ref.{B71BC86A-8E13-4E7D-AB3E-B49259D22D1D}&lt;Citation&gt;&lt;Group&gt;&lt;References&gt;&lt;Item&gt;&lt;ID&gt;413&lt;/ID&gt;&lt;UID&gt;{646FA99C-36EB-461F-808F-364F5684F09F}&lt;/UID&gt;&lt;Title&gt;基于循环神经网络的传感器漂移补偿方法&lt;/Title&gt;&lt;Template&gt;Journal Article&lt;/Template&gt;&lt;Star&gt;0&lt;/Star&gt;&lt;Tag&gt;0&lt;/Tag&gt;&lt;Author&gt;沈文炜; 施惠昌&lt;/Author&gt;&lt;Year&gt;2010&lt;/Year&gt;&lt;Details&gt;&lt;_collection_scope&gt;中国科技核心期刊;中文核心期刊;CSCD;&lt;/_collection_scope&gt;&lt;_created&gt;61696326&lt;/_created&gt;&lt;_isbn&gt;1007-130X&lt;/_isbn&gt;&lt;_issue&gt;12&lt;/_issue&gt;&lt;_journal&gt;计算机工程与科学&lt;/_journal&gt;&lt;_modified&gt;61696326&lt;/_modified&gt;&lt;_pages&gt;95-96&lt;/_pages&gt;&lt;_volume&gt;27&lt;/_volume&gt;&lt;_translated_author&gt;Shen, Wenwei;Shi, Huichang&lt;/_translated_author&gt;&lt;/Details&gt;&lt;Extra&gt;&lt;DBUID&gt;{F96A950B-833F-4880-A151-76DA2D6A2879}&lt;/DBUID&gt;&lt;/Extra&gt;&lt;/Item&gt;&lt;/References&gt;&lt;/Group&gt;&lt;/Citation&gt;_x000a_"/>
    <w:docVar w:name="NE.Ref{C178BEEF-4CC5-4771-A68E-E4C55D3857FD}" w:val=" ADDIN NE.Ref.{C178BEEF-4CC5-4771-A68E-E4C55D3857FD}&lt;Citation&gt;&lt;Group&gt;&lt;References&gt;&lt;Item&gt;&lt;ID&gt;407&lt;/ID&gt;&lt;UID&gt;{2222292B-E398-4960-B498-6A296B56F2AE}&lt;/UID&gt;&lt;Title&gt;Speech recognition with deep recurrent neural networks&lt;/Title&gt;&lt;Template&gt;Conference Proceedings&lt;/Template&gt;&lt;Star&gt;0&lt;/Star&gt;&lt;Tag&gt;0&lt;/Tag&gt;&lt;Author&gt;Graves, Alex; Mohamed, Abdel-rahman; Hinton, Geoffrey&lt;/Author&gt;&lt;Year&gt;2013&lt;/Year&gt;&lt;Details&gt;&lt;_isbn&gt;1479903566&lt;/_isbn&gt;&lt;_pages&gt;6645-6649&lt;/_pages&gt;&lt;_publisher&gt;IEEE&lt;/_publisher&gt;&lt;_secondary_title&gt;Acoustics, speech and signal processing (icassp), 2013 ieee international conference on&lt;/_secondary_title&gt;&lt;_created&gt;61696309&lt;/_created&gt;&lt;_modified&gt;61696309&lt;/_modified&gt;&lt;/Details&gt;&lt;Extra&gt;&lt;DBUID&gt;{F96A950B-833F-4880-A151-76DA2D6A2879}&lt;/DBUID&gt;&lt;/Extra&gt;&lt;/Item&gt;&lt;/References&gt;&lt;/Group&gt;&lt;/Citation&gt;_x000a_"/>
    <w:docVar w:name="NE.Ref{C7CC3C48-4196-40D3-B3EC-7F428EBEFC1D}" w:val=" ADDIN NE.Ref.{C7CC3C48-4196-40D3-B3EC-7F428EBEFC1D}&lt;Citation&gt;&lt;Group&gt;&lt;References&gt;&lt;Item&gt;&lt;ID&gt;416&lt;/ID&gt;&lt;UID&gt;{306502D3-B167-466E-9EF8-DD954E58AF90}&lt;/UID&gt;&lt;Title&gt;Long short-term memory&lt;/Title&gt;&lt;Template&gt;Journal Article&lt;/Template&gt;&lt;Star&gt;0&lt;/Star&gt;&lt;Tag&gt;0&lt;/Tag&gt;&lt;Author&gt;Hochreiter, Sepp; Schmidhuber, Jürgen&lt;/Author&gt;&lt;Year&gt;1997&lt;/Year&gt;&lt;Details&gt;&lt;_collection_scope&gt;SCI;SCIE;&lt;/_collection_scope&gt;&lt;_created&gt;61696330&lt;/_created&gt;&lt;_issue&gt;8&lt;/_issue&gt;&lt;_journal&gt;Neural computation&lt;/_journal&gt;&lt;_modified&gt;61696333&lt;/_modified&gt;&lt;_pages&gt;1735-1780&lt;/_pages&gt;&lt;_volume&gt;9&lt;/_volume&gt;&lt;/Details&gt;&lt;Extra&gt;&lt;DBUID&gt;{F96A950B-833F-4880-A151-76DA2D6A2879}&lt;/DBUID&gt;&lt;/Extra&gt;&lt;/Item&gt;&lt;/References&gt;&lt;/Group&gt;&lt;/Citation&gt;_x000a_"/>
    <w:docVar w:name="NE.Ref{CCB73B46-9004-4874-84AE-41BB24BFB5A7}" w:val=" ADDIN NE.Ref.{CCB73B46-9004-4874-84AE-41BB24BFB5A7}&lt;Citation&gt;&lt;Group&gt;&lt;References&gt;&lt;Item&gt;&lt;ID&gt;418&lt;/ID&gt;&lt;UID&gt;{FA6D3E07-1282-49D9-9D99-F8865C00EF12}&lt;/UID&gt;&lt;Title&gt;Supervised Sequence Labelling with Recurrent Neural Networks&lt;/Title&gt;&lt;Template&gt;Book&lt;/Template&gt;&lt;Star&gt;0&lt;/Star&gt;&lt;Tag&gt;0&lt;/Tag&gt;&lt;Author&gt;Graves, Alex&lt;/Author&gt;&lt;Year&gt;2012&lt;/Year&gt;&lt;Details&gt;&lt;_created&gt;61696332&lt;/_created&gt;&lt;_modified&gt;61696332&lt;/_modified&gt;&lt;_publisher&gt;Springer Berlin Heidelberg&lt;/_publisher&gt;&lt;/Details&gt;&lt;Extra&gt;&lt;DBUID&gt;{F96A950B-833F-4880-A151-76DA2D6A2879}&lt;/DBUID&gt;&lt;/Extra&gt;&lt;/Item&gt;&lt;/References&gt;&lt;/Group&gt;&lt;/Citation&gt;_x000a_"/>
    <w:docVar w:name="NE.Ref{D3B1F8D7-37FD-4377-84BE-9DD9C12F2B91}" w:val=" ADDIN NE.Ref.{D3B1F8D7-37FD-4377-84BE-9DD9C12F2B91}&lt;Citation&gt;&lt;Group&gt;&lt;References&gt;&lt;Item&gt;&lt;ID&gt;415&lt;/ID&gt;&lt;UID&gt;{A309C48C-904F-4573-98F6-0B18098CA1D3}&lt;/UID&gt;&lt;Title&gt;Using LSTM and GRU neural network methods for traffic flow prediction&lt;/Title&gt;&lt;Template&gt;Conference Proceedings&lt;/Template&gt;&lt;Star&gt;0&lt;/Star&gt;&lt;Tag&gt;0&lt;/Tag&gt;&lt;Author&gt;Fu, Rui; Zhang, Zuo; Li, Li&lt;/Author&gt;&lt;Year&gt;2016&lt;/Year&gt;&lt;Details&gt;&lt;_created&gt;61696329&lt;/_created&gt;&lt;_isbn&gt;150904423X&lt;/_isbn&gt;&lt;_modified&gt;61696329&lt;/_modified&gt;&lt;_pages&gt;324-328&lt;/_pages&gt;&lt;_publisher&gt;IEEE&lt;/_publisher&gt;&lt;_secondary_title&gt;Chinese Association of Automation (YAC), Youth Academic Annual Conference of&lt;/_secondary_title&gt;&lt;/Details&gt;&lt;Extra&gt;&lt;DBUID&gt;{F96A950B-833F-4880-A151-76DA2D6A2879}&lt;/DBUID&gt;&lt;/Extra&gt;&lt;/Item&gt;&lt;/References&gt;&lt;/Group&gt;&lt;/Citation&gt;_x000a_"/>
    <w:docVar w:name="NE.Ref{DFBF4071-487A-496D-8E0F-9B91624844E9}" w:val=" ADDIN NE.Ref.{DFBF4071-487A-496D-8E0F-9B91624844E9}&lt;Citation&gt;&lt;Group&gt;&lt;References&gt;&lt;Item&gt;&lt;ID&gt;396&lt;/ID&gt;&lt;UID&gt;{A2AC2B97-0014-4F3B-8196-C429A33E74A9}&lt;/UID&gt;&lt;Title&gt;物流需求预测中移动平均法应用分析&lt;/Title&gt;&lt;Template&gt;Journal Article&lt;/Template&gt;&lt;Star&gt;0&lt;/Star&gt;&lt;Tag&gt;0&lt;/Tag&gt;&lt;Author&gt;李琦&lt;/Author&gt;&lt;Year&gt;2011&lt;/Year&gt;&lt;Details&gt;&lt;_created&gt;61696282&lt;/_created&gt;&lt;_issue&gt;2&lt;/_issue&gt;&lt;_journal&gt;中国商贸&lt;/_journal&gt;&lt;_modified&gt;61696282&lt;/_modified&gt;&lt;_pages&gt;139-140&lt;/_pages&gt;&lt;_translated_author&gt;Li, Qi&lt;/_translated_author&gt;&lt;/Details&gt;&lt;Extra&gt;&lt;DBUID&gt;{F96A950B-833F-4880-A151-76DA2D6A2879}&lt;/DBUID&gt;&lt;/Extra&gt;&lt;/Item&gt;&lt;/References&gt;&lt;/Group&gt;&lt;/Citation&gt;_x000a_"/>
    <w:docVar w:name="NE.Ref{E53D4621-E74A-401C-B7E6-E5838C193AE6}" w:val=" ADDIN NE.Ref.{E53D4621-E74A-401C-B7E6-E5838C193AE6}&lt;Citation&gt;&lt;Group&gt;&lt;References&gt;&lt;Item&gt;&lt;ID&gt;400&lt;/ID&gt;&lt;UID&gt;{3CAF7797-F473-483C-AE75-2AA9BA17AB88}&lt;/UID&gt;&lt;Title&gt;公路短时车流量预测模型研究&lt;/Title&gt;&lt;Template&gt;Journal Article&lt;/Template&gt;&lt;Star&gt;0&lt;/Star&gt;&lt;Tag&gt;0&lt;/Tag&gt;&lt;Author&gt;宋子房&lt;/Author&gt;&lt;Year&gt;2014&lt;/Year&gt;&lt;Details&gt;&lt;_collection_scope&gt;CSSCI;&lt;/_collection_scope&gt;&lt;_created&gt;61696286&lt;/_created&gt;&lt;_issue&gt;4&lt;/_issue&gt;&lt;_journal&gt;科学决策&lt;/_journal&gt;&lt;_modified&gt;61696286&lt;/_modified&gt;&lt;_translated_author&gt;Song, Zifang&lt;/_translated_author&gt;&lt;/Details&gt;&lt;Extra&gt;&lt;DBUID&gt;{F96A950B-833F-4880-A151-76DA2D6A2879}&lt;/DBUID&gt;&lt;/Extra&gt;&lt;/Item&gt;&lt;/References&gt;&lt;/Group&gt;&lt;/Citation&gt;_x000a_"/>
    <w:docVar w:name="NE.Ref{F755EB11-6F81-41CB-AC0F-0A0EA6487194}" w:val=" ADDIN NE.Ref.{F755EB11-6F81-41CB-AC0F-0A0EA6487194}&lt;Citation&gt;&lt;Group&gt;&lt;References&gt;&lt;Item&gt;&lt;ID&gt;419&lt;/ID&gt;&lt;UID&gt;{79F731BA-E49F-4D39-B037-27DC9BDB55EB}&lt;/UID&gt;&lt;Title&gt;Predicting Short-Term Traffic Flow by Long Short-Term Memory Recurrent Neural Network&lt;/Title&gt;&lt;Template&gt;Conference Proceedings&lt;/Template&gt;&lt;Star&gt;0&lt;/Star&gt;&lt;Tag&gt;0&lt;/Tag&gt;&lt;Author&gt;Tian, Yongxue; Pan, Li&lt;/Author&gt;&lt;Year&gt;2015&lt;/Year&gt;&lt;Details&gt;&lt;_created&gt;61705324&lt;/_created&gt;&lt;_isbn&gt;150901893X&lt;/_isbn&gt;&lt;_modified&gt;61705324&lt;/_modified&gt;&lt;_pages&gt;153-158&lt;/_pages&gt;&lt;_publisher&gt;IEEE&lt;/_publisher&gt;&lt;_secondary_title&gt;Smart City/SocialCom/SustainCom (SmartCity), 2015 IEEE International Conference on&lt;/_secondary_title&gt;&lt;/Details&gt;&lt;Extra&gt;&lt;DBUID&gt;{F96A950B-833F-4880-A151-76DA2D6A2879}&lt;/DBUID&gt;&lt;/Extra&gt;&lt;/Item&gt;&lt;/References&gt;&lt;/Group&gt;&lt;/Citation&gt;_x000a_"/>
    <w:docVar w:name="ne_docsoft" w:val="MSWord"/>
    <w:docVar w:name="ne_docversion" w:val="NoteExpress 2.0"/>
    <w:docVar w:name="ne_stylename" w:val="武汉大学博士论文"/>
  </w:docVars>
  <w:rsids>
    <w:rsidRoot w:val="006E35C3"/>
    <w:rsid w:val="00004DB1"/>
    <w:rsid w:val="00005AB7"/>
    <w:rsid w:val="000137D7"/>
    <w:rsid w:val="00013AE6"/>
    <w:rsid w:val="00015AC5"/>
    <w:rsid w:val="000213E2"/>
    <w:rsid w:val="000236A9"/>
    <w:rsid w:val="00025B1A"/>
    <w:rsid w:val="000307DD"/>
    <w:rsid w:val="00030997"/>
    <w:rsid w:val="00030E77"/>
    <w:rsid w:val="0003457C"/>
    <w:rsid w:val="00035B3E"/>
    <w:rsid w:val="00040C35"/>
    <w:rsid w:val="0004182D"/>
    <w:rsid w:val="00043A05"/>
    <w:rsid w:val="00050A3A"/>
    <w:rsid w:val="00051CAD"/>
    <w:rsid w:val="000534C5"/>
    <w:rsid w:val="00053D19"/>
    <w:rsid w:val="00054C91"/>
    <w:rsid w:val="00055CB8"/>
    <w:rsid w:val="000566E9"/>
    <w:rsid w:val="00056B56"/>
    <w:rsid w:val="000600BE"/>
    <w:rsid w:val="00062E46"/>
    <w:rsid w:val="00064BC4"/>
    <w:rsid w:val="0006758B"/>
    <w:rsid w:val="00070D86"/>
    <w:rsid w:val="00072160"/>
    <w:rsid w:val="000758B8"/>
    <w:rsid w:val="000779EF"/>
    <w:rsid w:val="000826BA"/>
    <w:rsid w:val="00082E0E"/>
    <w:rsid w:val="00083848"/>
    <w:rsid w:val="00086F51"/>
    <w:rsid w:val="000923B4"/>
    <w:rsid w:val="000925D0"/>
    <w:rsid w:val="00092C93"/>
    <w:rsid w:val="000935A1"/>
    <w:rsid w:val="000960F7"/>
    <w:rsid w:val="000A1558"/>
    <w:rsid w:val="000A1BD3"/>
    <w:rsid w:val="000A25A9"/>
    <w:rsid w:val="000A3E72"/>
    <w:rsid w:val="000A49C4"/>
    <w:rsid w:val="000B5D07"/>
    <w:rsid w:val="000B6024"/>
    <w:rsid w:val="000B7D25"/>
    <w:rsid w:val="000C15BA"/>
    <w:rsid w:val="000C188F"/>
    <w:rsid w:val="000C1BA4"/>
    <w:rsid w:val="000C353E"/>
    <w:rsid w:val="000C3D53"/>
    <w:rsid w:val="000D2015"/>
    <w:rsid w:val="000D3408"/>
    <w:rsid w:val="000D3627"/>
    <w:rsid w:val="000D4637"/>
    <w:rsid w:val="000D5FD5"/>
    <w:rsid w:val="000D7A06"/>
    <w:rsid w:val="000E083F"/>
    <w:rsid w:val="000E093B"/>
    <w:rsid w:val="000E547B"/>
    <w:rsid w:val="000F18A2"/>
    <w:rsid w:val="000F2432"/>
    <w:rsid w:val="000F249F"/>
    <w:rsid w:val="000F2D9D"/>
    <w:rsid w:val="000F4224"/>
    <w:rsid w:val="00104712"/>
    <w:rsid w:val="00105318"/>
    <w:rsid w:val="00105D2D"/>
    <w:rsid w:val="00111381"/>
    <w:rsid w:val="00114107"/>
    <w:rsid w:val="001141BC"/>
    <w:rsid w:val="00115D37"/>
    <w:rsid w:val="00123FEC"/>
    <w:rsid w:val="00136F00"/>
    <w:rsid w:val="001413E6"/>
    <w:rsid w:val="00142F51"/>
    <w:rsid w:val="001430CB"/>
    <w:rsid w:val="00147C1C"/>
    <w:rsid w:val="00150844"/>
    <w:rsid w:val="001578DA"/>
    <w:rsid w:val="00161705"/>
    <w:rsid w:val="00163412"/>
    <w:rsid w:val="00166472"/>
    <w:rsid w:val="00173BF0"/>
    <w:rsid w:val="00174096"/>
    <w:rsid w:val="00174EDE"/>
    <w:rsid w:val="001857B2"/>
    <w:rsid w:val="001858FA"/>
    <w:rsid w:val="001872EB"/>
    <w:rsid w:val="00187BBD"/>
    <w:rsid w:val="00192EB5"/>
    <w:rsid w:val="00194AA8"/>
    <w:rsid w:val="00197089"/>
    <w:rsid w:val="001A0D0C"/>
    <w:rsid w:val="001A4069"/>
    <w:rsid w:val="001A6580"/>
    <w:rsid w:val="001A6F7F"/>
    <w:rsid w:val="001B2490"/>
    <w:rsid w:val="001B63B5"/>
    <w:rsid w:val="001B6B8F"/>
    <w:rsid w:val="001B79A5"/>
    <w:rsid w:val="001C10DD"/>
    <w:rsid w:val="001C1EC5"/>
    <w:rsid w:val="001C20F8"/>
    <w:rsid w:val="001C3C76"/>
    <w:rsid w:val="001D1839"/>
    <w:rsid w:val="001D1F30"/>
    <w:rsid w:val="001D2D41"/>
    <w:rsid w:val="001D4B81"/>
    <w:rsid w:val="001D4FC4"/>
    <w:rsid w:val="001D69B8"/>
    <w:rsid w:val="001E210A"/>
    <w:rsid w:val="001E524C"/>
    <w:rsid w:val="001E64D7"/>
    <w:rsid w:val="001F3853"/>
    <w:rsid w:val="001F72B8"/>
    <w:rsid w:val="001F7AAF"/>
    <w:rsid w:val="00200C74"/>
    <w:rsid w:val="00203C12"/>
    <w:rsid w:val="002060E7"/>
    <w:rsid w:val="002070CA"/>
    <w:rsid w:val="002207C2"/>
    <w:rsid w:val="00220C7B"/>
    <w:rsid w:val="00224085"/>
    <w:rsid w:val="002243B8"/>
    <w:rsid w:val="00225550"/>
    <w:rsid w:val="002260D5"/>
    <w:rsid w:val="002273ED"/>
    <w:rsid w:val="00230C73"/>
    <w:rsid w:val="002325DD"/>
    <w:rsid w:val="002371E1"/>
    <w:rsid w:val="002377A1"/>
    <w:rsid w:val="002447EB"/>
    <w:rsid w:val="00244A41"/>
    <w:rsid w:val="00244BB9"/>
    <w:rsid w:val="00244F3E"/>
    <w:rsid w:val="002451D5"/>
    <w:rsid w:val="002454DC"/>
    <w:rsid w:val="00250DCF"/>
    <w:rsid w:val="00254897"/>
    <w:rsid w:val="0026198B"/>
    <w:rsid w:val="00261B6B"/>
    <w:rsid w:val="0027158A"/>
    <w:rsid w:val="00272F91"/>
    <w:rsid w:val="00275355"/>
    <w:rsid w:val="00275D0A"/>
    <w:rsid w:val="00275E5B"/>
    <w:rsid w:val="002778E3"/>
    <w:rsid w:val="002803F0"/>
    <w:rsid w:val="0028204A"/>
    <w:rsid w:val="00282DCE"/>
    <w:rsid w:val="00284A01"/>
    <w:rsid w:val="00286874"/>
    <w:rsid w:val="00290A9B"/>
    <w:rsid w:val="00295720"/>
    <w:rsid w:val="002969CA"/>
    <w:rsid w:val="002A2708"/>
    <w:rsid w:val="002A39EE"/>
    <w:rsid w:val="002B00A6"/>
    <w:rsid w:val="002B1781"/>
    <w:rsid w:val="002B5BE7"/>
    <w:rsid w:val="002B6F54"/>
    <w:rsid w:val="002B6F85"/>
    <w:rsid w:val="002C0291"/>
    <w:rsid w:val="002C1AC0"/>
    <w:rsid w:val="002C456B"/>
    <w:rsid w:val="002C4B0A"/>
    <w:rsid w:val="002C4F84"/>
    <w:rsid w:val="002C723A"/>
    <w:rsid w:val="002C7AC4"/>
    <w:rsid w:val="002D1155"/>
    <w:rsid w:val="002D1935"/>
    <w:rsid w:val="002D3E32"/>
    <w:rsid w:val="002D6E90"/>
    <w:rsid w:val="002E29E8"/>
    <w:rsid w:val="002E5A9E"/>
    <w:rsid w:val="002E656B"/>
    <w:rsid w:val="002E78F7"/>
    <w:rsid w:val="002F04F3"/>
    <w:rsid w:val="002F0D25"/>
    <w:rsid w:val="002F18AD"/>
    <w:rsid w:val="002F50EF"/>
    <w:rsid w:val="002F5433"/>
    <w:rsid w:val="002F7B79"/>
    <w:rsid w:val="002F7F28"/>
    <w:rsid w:val="0030054B"/>
    <w:rsid w:val="0030137F"/>
    <w:rsid w:val="00301764"/>
    <w:rsid w:val="00306050"/>
    <w:rsid w:val="00311578"/>
    <w:rsid w:val="003122E7"/>
    <w:rsid w:val="003171FE"/>
    <w:rsid w:val="003217CA"/>
    <w:rsid w:val="00330910"/>
    <w:rsid w:val="00334090"/>
    <w:rsid w:val="00335080"/>
    <w:rsid w:val="003358B2"/>
    <w:rsid w:val="00336B84"/>
    <w:rsid w:val="0033776C"/>
    <w:rsid w:val="0034153E"/>
    <w:rsid w:val="00342743"/>
    <w:rsid w:val="00342949"/>
    <w:rsid w:val="00342F33"/>
    <w:rsid w:val="00343858"/>
    <w:rsid w:val="00345B68"/>
    <w:rsid w:val="00345CF8"/>
    <w:rsid w:val="0034617E"/>
    <w:rsid w:val="0034761D"/>
    <w:rsid w:val="00351962"/>
    <w:rsid w:val="00354F56"/>
    <w:rsid w:val="003563B8"/>
    <w:rsid w:val="0035748C"/>
    <w:rsid w:val="00364A81"/>
    <w:rsid w:val="00367856"/>
    <w:rsid w:val="0037013D"/>
    <w:rsid w:val="00370ACA"/>
    <w:rsid w:val="00371168"/>
    <w:rsid w:val="00371970"/>
    <w:rsid w:val="00381997"/>
    <w:rsid w:val="003856A0"/>
    <w:rsid w:val="00386D69"/>
    <w:rsid w:val="00391390"/>
    <w:rsid w:val="00391C77"/>
    <w:rsid w:val="00395292"/>
    <w:rsid w:val="0039677C"/>
    <w:rsid w:val="003973EF"/>
    <w:rsid w:val="003A1169"/>
    <w:rsid w:val="003A1F1D"/>
    <w:rsid w:val="003A31A9"/>
    <w:rsid w:val="003B060E"/>
    <w:rsid w:val="003B3FB5"/>
    <w:rsid w:val="003B492F"/>
    <w:rsid w:val="003B52EC"/>
    <w:rsid w:val="003B6E9C"/>
    <w:rsid w:val="003C0E93"/>
    <w:rsid w:val="003C342E"/>
    <w:rsid w:val="003C408A"/>
    <w:rsid w:val="003C543E"/>
    <w:rsid w:val="003C6858"/>
    <w:rsid w:val="003D1384"/>
    <w:rsid w:val="003D2F5D"/>
    <w:rsid w:val="003D5A3B"/>
    <w:rsid w:val="003D6880"/>
    <w:rsid w:val="003D74C1"/>
    <w:rsid w:val="003D7DC8"/>
    <w:rsid w:val="003E197A"/>
    <w:rsid w:val="003E2512"/>
    <w:rsid w:val="003E27EB"/>
    <w:rsid w:val="003E4F4F"/>
    <w:rsid w:val="003E6322"/>
    <w:rsid w:val="003F18F4"/>
    <w:rsid w:val="003F1DD9"/>
    <w:rsid w:val="003F3F2D"/>
    <w:rsid w:val="003F50E0"/>
    <w:rsid w:val="00403C06"/>
    <w:rsid w:val="00403F8A"/>
    <w:rsid w:val="00410231"/>
    <w:rsid w:val="004103BB"/>
    <w:rsid w:val="0041121A"/>
    <w:rsid w:val="00411DB1"/>
    <w:rsid w:val="0041439F"/>
    <w:rsid w:val="0041526C"/>
    <w:rsid w:val="00415952"/>
    <w:rsid w:val="00421BA5"/>
    <w:rsid w:val="00425C19"/>
    <w:rsid w:val="00432445"/>
    <w:rsid w:val="0043249D"/>
    <w:rsid w:val="004339A0"/>
    <w:rsid w:val="00434699"/>
    <w:rsid w:val="00440F40"/>
    <w:rsid w:val="0044117C"/>
    <w:rsid w:val="00442806"/>
    <w:rsid w:val="00442A89"/>
    <w:rsid w:val="0045365C"/>
    <w:rsid w:val="00454954"/>
    <w:rsid w:val="00455228"/>
    <w:rsid w:val="004555F2"/>
    <w:rsid w:val="004606DF"/>
    <w:rsid w:val="0046713C"/>
    <w:rsid w:val="00470D1B"/>
    <w:rsid w:val="0047505E"/>
    <w:rsid w:val="00475442"/>
    <w:rsid w:val="004759EC"/>
    <w:rsid w:val="004879A6"/>
    <w:rsid w:val="00497B66"/>
    <w:rsid w:val="004A1A60"/>
    <w:rsid w:val="004A20E7"/>
    <w:rsid w:val="004A3086"/>
    <w:rsid w:val="004B0550"/>
    <w:rsid w:val="004B0D1B"/>
    <w:rsid w:val="004B18D4"/>
    <w:rsid w:val="004B2816"/>
    <w:rsid w:val="004B5937"/>
    <w:rsid w:val="004C5736"/>
    <w:rsid w:val="004C60CF"/>
    <w:rsid w:val="004D03E4"/>
    <w:rsid w:val="004D1C00"/>
    <w:rsid w:val="004D229E"/>
    <w:rsid w:val="004D3AC4"/>
    <w:rsid w:val="004D3B50"/>
    <w:rsid w:val="004D4B44"/>
    <w:rsid w:val="004D7864"/>
    <w:rsid w:val="004E20DA"/>
    <w:rsid w:val="004E282C"/>
    <w:rsid w:val="004E41D8"/>
    <w:rsid w:val="004E71EE"/>
    <w:rsid w:val="004E7BBC"/>
    <w:rsid w:val="004F19EF"/>
    <w:rsid w:val="004F3D24"/>
    <w:rsid w:val="004F4C85"/>
    <w:rsid w:val="004F7217"/>
    <w:rsid w:val="00500776"/>
    <w:rsid w:val="00502BFF"/>
    <w:rsid w:val="00505D26"/>
    <w:rsid w:val="005112D5"/>
    <w:rsid w:val="00512A86"/>
    <w:rsid w:val="00514529"/>
    <w:rsid w:val="005150DD"/>
    <w:rsid w:val="005171B9"/>
    <w:rsid w:val="005177B4"/>
    <w:rsid w:val="00517A10"/>
    <w:rsid w:val="00517A2C"/>
    <w:rsid w:val="00522C41"/>
    <w:rsid w:val="00527AB3"/>
    <w:rsid w:val="00544713"/>
    <w:rsid w:val="0055494E"/>
    <w:rsid w:val="0056001B"/>
    <w:rsid w:val="005653E4"/>
    <w:rsid w:val="00567156"/>
    <w:rsid w:val="00570A1C"/>
    <w:rsid w:val="0057441D"/>
    <w:rsid w:val="00582859"/>
    <w:rsid w:val="0058480D"/>
    <w:rsid w:val="00585E29"/>
    <w:rsid w:val="005876B4"/>
    <w:rsid w:val="00587FF1"/>
    <w:rsid w:val="0059008E"/>
    <w:rsid w:val="005902D2"/>
    <w:rsid w:val="00591487"/>
    <w:rsid w:val="00597B99"/>
    <w:rsid w:val="005A2477"/>
    <w:rsid w:val="005A6B01"/>
    <w:rsid w:val="005B17B0"/>
    <w:rsid w:val="005B3822"/>
    <w:rsid w:val="005B4AA2"/>
    <w:rsid w:val="005C2982"/>
    <w:rsid w:val="005C40A4"/>
    <w:rsid w:val="005C5555"/>
    <w:rsid w:val="005C6C3D"/>
    <w:rsid w:val="005D461B"/>
    <w:rsid w:val="005D6DFD"/>
    <w:rsid w:val="005E5FE6"/>
    <w:rsid w:val="005E6CFC"/>
    <w:rsid w:val="005E72BD"/>
    <w:rsid w:val="005E7ACC"/>
    <w:rsid w:val="005E7BBC"/>
    <w:rsid w:val="005F1828"/>
    <w:rsid w:val="005F231D"/>
    <w:rsid w:val="005F5B07"/>
    <w:rsid w:val="005F6AB4"/>
    <w:rsid w:val="0060331F"/>
    <w:rsid w:val="00610164"/>
    <w:rsid w:val="00610B31"/>
    <w:rsid w:val="0061131B"/>
    <w:rsid w:val="00614198"/>
    <w:rsid w:val="00615DC9"/>
    <w:rsid w:val="00617114"/>
    <w:rsid w:val="00617974"/>
    <w:rsid w:val="006216E2"/>
    <w:rsid w:val="00621B12"/>
    <w:rsid w:val="00622CEB"/>
    <w:rsid w:val="00632761"/>
    <w:rsid w:val="00632803"/>
    <w:rsid w:val="006348D2"/>
    <w:rsid w:val="00634D2D"/>
    <w:rsid w:val="00640EDD"/>
    <w:rsid w:val="00641B25"/>
    <w:rsid w:val="00641B69"/>
    <w:rsid w:val="0064436A"/>
    <w:rsid w:val="006448D9"/>
    <w:rsid w:val="0064789E"/>
    <w:rsid w:val="00652B4C"/>
    <w:rsid w:val="006555A9"/>
    <w:rsid w:val="00663F8C"/>
    <w:rsid w:val="00666258"/>
    <w:rsid w:val="00666838"/>
    <w:rsid w:val="0067002F"/>
    <w:rsid w:val="00670689"/>
    <w:rsid w:val="006709C6"/>
    <w:rsid w:val="00670D67"/>
    <w:rsid w:val="00673881"/>
    <w:rsid w:val="006776B9"/>
    <w:rsid w:val="00683336"/>
    <w:rsid w:val="00694E20"/>
    <w:rsid w:val="00695D44"/>
    <w:rsid w:val="0069640A"/>
    <w:rsid w:val="006A6C0D"/>
    <w:rsid w:val="006B14FC"/>
    <w:rsid w:val="006B17D2"/>
    <w:rsid w:val="006B5829"/>
    <w:rsid w:val="006B6189"/>
    <w:rsid w:val="006B6F98"/>
    <w:rsid w:val="006C0AA5"/>
    <w:rsid w:val="006C15BD"/>
    <w:rsid w:val="006C459F"/>
    <w:rsid w:val="006C4A1D"/>
    <w:rsid w:val="006C4EB7"/>
    <w:rsid w:val="006C5167"/>
    <w:rsid w:val="006C51D2"/>
    <w:rsid w:val="006D5C6C"/>
    <w:rsid w:val="006D62EE"/>
    <w:rsid w:val="006D71B5"/>
    <w:rsid w:val="006E35C3"/>
    <w:rsid w:val="006E3EF1"/>
    <w:rsid w:val="006E4D54"/>
    <w:rsid w:val="006E643B"/>
    <w:rsid w:val="006F16F1"/>
    <w:rsid w:val="006F3231"/>
    <w:rsid w:val="006F3449"/>
    <w:rsid w:val="006F6525"/>
    <w:rsid w:val="007009E5"/>
    <w:rsid w:val="00701454"/>
    <w:rsid w:val="00702887"/>
    <w:rsid w:val="00702A3B"/>
    <w:rsid w:val="00704A11"/>
    <w:rsid w:val="00713B0E"/>
    <w:rsid w:val="00713C2F"/>
    <w:rsid w:val="00715D1B"/>
    <w:rsid w:val="007162E2"/>
    <w:rsid w:val="00721D79"/>
    <w:rsid w:val="00722342"/>
    <w:rsid w:val="007233FD"/>
    <w:rsid w:val="00723A1E"/>
    <w:rsid w:val="0072451F"/>
    <w:rsid w:val="00724945"/>
    <w:rsid w:val="0073000D"/>
    <w:rsid w:val="00733970"/>
    <w:rsid w:val="00741B6F"/>
    <w:rsid w:val="007429DE"/>
    <w:rsid w:val="00750244"/>
    <w:rsid w:val="00750920"/>
    <w:rsid w:val="00754295"/>
    <w:rsid w:val="00762265"/>
    <w:rsid w:val="0076282E"/>
    <w:rsid w:val="00764B2A"/>
    <w:rsid w:val="00766145"/>
    <w:rsid w:val="007673F0"/>
    <w:rsid w:val="00772875"/>
    <w:rsid w:val="007739AC"/>
    <w:rsid w:val="00774774"/>
    <w:rsid w:val="007808C2"/>
    <w:rsid w:val="00780CAD"/>
    <w:rsid w:val="00782143"/>
    <w:rsid w:val="00784907"/>
    <w:rsid w:val="00784B79"/>
    <w:rsid w:val="00787644"/>
    <w:rsid w:val="007972F7"/>
    <w:rsid w:val="007978C2"/>
    <w:rsid w:val="007A4434"/>
    <w:rsid w:val="007A4AEA"/>
    <w:rsid w:val="007A6E9C"/>
    <w:rsid w:val="007A7C32"/>
    <w:rsid w:val="007B06CB"/>
    <w:rsid w:val="007B1EAE"/>
    <w:rsid w:val="007B2242"/>
    <w:rsid w:val="007B2D1A"/>
    <w:rsid w:val="007B43FC"/>
    <w:rsid w:val="007B67C4"/>
    <w:rsid w:val="007B7600"/>
    <w:rsid w:val="007C0F6F"/>
    <w:rsid w:val="007C15C6"/>
    <w:rsid w:val="007C2592"/>
    <w:rsid w:val="007C6835"/>
    <w:rsid w:val="007C6900"/>
    <w:rsid w:val="007D03EE"/>
    <w:rsid w:val="007D0AF4"/>
    <w:rsid w:val="007D442B"/>
    <w:rsid w:val="007E089F"/>
    <w:rsid w:val="007E0B9D"/>
    <w:rsid w:val="007E0E03"/>
    <w:rsid w:val="007E304C"/>
    <w:rsid w:val="007E654C"/>
    <w:rsid w:val="007E7BB4"/>
    <w:rsid w:val="007F25C8"/>
    <w:rsid w:val="007F3DF7"/>
    <w:rsid w:val="007F67F2"/>
    <w:rsid w:val="00801D9E"/>
    <w:rsid w:val="00804783"/>
    <w:rsid w:val="00805787"/>
    <w:rsid w:val="00806E7F"/>
    <w:rsid w:val="00811390"/>
    <w:rsid w:val="00811556"/>
    <w:rsid w:val="00812393"/>
    <w:rsid w:val="008232C5"/>
    <w:rsid w:val="0082379B"/>
    <w:rsid w:val="008265A2"/>
    <w:rsid w:val="008279A9"/>
    <w:rsid w:val="00827C83"/>
    <w:rsid w:val="00832127"/>
    <w:rsid w:val="00834078"/>
    <w:rsid w:val="008346E3"/>
    <w:rsid w:val="00835133"/>
    <w:rsid w:val="00843749"/>
    <w:rsid w:val="0084576C"/>
    <w:rsid w:val="00847F9D"/>
    <w:rsid w:val="00852D3A"/>
    <w:rsid w:val="00857860"/>
    <w:rsid w:val="008612C1"/>
    <w:rsid w:val="00862403"/>
    <w:rsid w:val="00866729"/>
    <w:rsid w:val="00867F83"/>
    <w:rsid w:val="00873D1B"/>
    <w:rsid w:val="008743AE"/>
    <w:rsid w:val="0087483A"/>
    <w:rsid w:val="008748ED"/>
    <w:rsid w:val="008749F9"/>
    <w:rsid w:val="00874C32"/>
    <w:rsid w:val="0087733D"/>
    <w:rsid w:val="0088271F"/>
    <w:rsid w:val="00883D92"/>
    <w:rsid w:val="0089099E"/>
    <w:rsid w:val="00892F9E"/>
    <w:rsid w:val="008940BB"/>
    <w:rsid w:val="00897E8A"/>
    <w:rsid w:val="008A4913"/>
    <w:rsid w:val="008B0281"/>
    <w:rsid w:val="008B6663"/>
    <w:rsid w:val="008C050B"/>
    <w:rsid w:val="008C0EBD"/>
    <w:rsid w:val="008D41C8"/>
    <w:rsid w:val="008D44EC"/>
    <w:rsid w:val="008D6204"/>
    <w:rsid w:val="008D7B14"/>
    <w:rsid w:val="008E184F"/>
    <w:rsid w:val="008E1FBA"/>
    <w:rsid w:val="008E2911"/>
    <w:rsid w:val="008E446B"/>
    <w:rsid w:val="008E6005"/>
    <w:rsid w:val="008F0A26"/>
    <w:rsid w:val="008F5E22"/>
    <w:rsid w:val="008F6751"/>
    <w:rsid w:val="00900407"/>
    <w:rsid w:val="00901142"/>
    <w:rsid w:val="00901237"/>
    <w:rsid w:val="00902A0E"/>
    <w:rsid w:val="00905605"/>
    <w:rsid w:val="00911696"/>
    <w:rsid w:val="0091182C"/>
    <w:rsid w:val="00914571"/>
    <w:rsid w:val="009146A3"/>
    <w:rsid w:val="00915BA3"/>
    <w:rsid w:val="00921E25"/>
    <w:rsid w:val="009228E9"/>
    <w:rsid w:val="00922B6C"/>
    <w:rsid w:val="00927411"/>
    <w:rsid w:val="0093001E"/>
    <w:rsid w:val="00931524"/>
    <w:rsid w:val="0093635C"/>
    <w:rsid w:val="00936EB4"/>
    <w:rsid w:val="00936ECE"/>
    <w:rsid w:val="00940C5B"/>
    <w:rsid w:val="00941CBF"/>
    <w:rsid w:val="00951521"/>
    <w:rsid w:val="00955C31"/>
    <w:rsid w:val="00960C1D"/>
    <w:rsid w:val="00960E33"/>
    <w:rsid w:val="00961197"/>
    <w:rsid w:val="00962FBE"/>
    <w:rsid w:val="0096329A"/>
    <w:rsid w:val="0096721C"/>
    <w:rsid w:val="00974095"/>
    <w:rsid w:val="00975E92"/>
    <w:rsid w:val="00977945"/>
    <w:rsid w:val="009806E9"/>
    <w:rsid w:val="00982E8C"/>
    <w:rsid w:val="009832E0"/>
    <w:rsid w:val="0098406C"/>
    <w:rsid w:val="00985852"/>
    <w:rsid w:val="00986DFD"/>
    <w:rsid w:val="00990AC9"/>
    <w:rsid w:val="0099279D"/>
    <w:rsid w:val="00996E74"/>
    <w:rsid w:val="00997515"/>
    <w:rsid w:val="009A145C"/>
    <w:rsid w:val="009A3454"/>
    <w:rsid w:val="009A4CA1"/>
    <w:rsid w:val="009A53A6"/>
    <w:rsid w:val="009A6605"/>
    <w:rsid w:val="009B1FE8"/>
    <w:rsid w:val="009B3651"/>
    <w:rsid w:val="009B4AAA"/>
    <w:rsid w:val="009B5D28"/>
    <w:rsid w:val="009C2EBF"/>
    <w:rsid w:val="009D176F"/>
    <w:rsid w:val="009D24A6"/>
    <w:rsid w:val="009D36D8"/>
    <w:rsid w:val="009E0209"/>
    <w:rsid w:val="009E1529"/>
    <w:rsid w:val="009E3F43"/>
    <w:rsid w:val="009E6570"/>
    <w:rsid w:val="009E7AC8"/>
    <w:rsid w:val="009F1AE5"/>
    <w:rsid w:val="009F6E11"/>
    <w:rsid w:val="00A00227"/>
    <w:rsid w:val="00A00ED0"/>
    <w:rsid w:val="00A02295"/>
    <w:rsid w:val="00A04E45"/>
    <w:rsid w:val="00A1684D"/>
    <w:rsid w:val="00A20919"/>
    <w:rsid w:val="00A23627"/>
    <w:rsid w:val="00A31603"/>
    <w:rsid w:val="00A323DC"/>
    <w:rsid w:val="00A338AA"/>
    <w:rsid w:val="00A33EE7"/>
    <w:rsid w:val="00A422EC"/>
    <w:rsid w:val="00A459D9"/>
    <w:rsid w:val="00A45FA0"/>
    <w:rsid w:val="00A50F2D"/>
    <w:rsid w:val="00A54FA4"/>
    <w:rsid w:val="00A55204"/>
    <w:rsid w:val="00A57909"/>
    <w:rsid w:val="00A57A39"/>
    <w:rsid w:val="00A61184"/>
    <w:rsid w:val="00A63084"/>
    <w:rsid w:val="00A6705E"/>
    <w:rsid w:val="00A714F7"/>
    <w:rsid w:val="00A736B0"/>
    <w:rsid w:val="00A73E7A"/>
    <w:rsid w:val="00A81DB3"/>
    <w:rsid w:val="00A8254A"/>
    <w:rsid w:val="00A84258"/>
    <w:rsid w:val="00A9110B"/>
    <w:rsid w:val="00A97E27"/>
    <w:rsid w:val="00AA0B4C"/>
    <w:rsid w:val="00AA15AE"/>
    <w:rsid w:val="00AB2519"/>
    <w:rsid w:val="00AB4060"/>
    <w:rsid w:val="00AB50BE"/>
    <w:rsid w:val="00AB6F38"/>
    <w:rsid w:val="00AB7684"/>
    <w:rsid w:val="00AC084F"/>
    <w:rsid w:val="00AC2E02"/>
    <w:rsid w:val="00AC773E"/>
    <w:rsid w:val="00AD00C6"/>
    <w:rsid w:val="00AD0158"/>
    <w:rsid w:val="00AD3E46"/>
    <w:rsid w:val="00AE1419"/>
    <w:rsid w:val="00AE3174"/>
    <w:rsid w:val="00AE36AD"/>
    <w:rsid w:val="00AE460A"/>
    <w:rsid w:val="00AF0E93"/>
    <w:rsid w:val="00AF1AA2"/>
    <w:rsid w:val="00AF4E87"/>
    <w:rsid w:val="00AF5B24"/>
    <w:rsid w:val="00AF5F25"/>
    <w:rsid w:val="00AF6236"/>
    <w:rsid w:val="00AF78E7"/>
    <w:rsid w:val="00B00225"/>
    <w:rsid w:val="00B01F59"/>
    <w:rsid w:val="00B0213D"/>
    <w:rsid w:val="00B07A6C"/>
    <w:rsid w:val="00B106E2"/>
    <w:rsid w:val="00B115A3"/>
    <w:rsid w:val="00B12D4F"/>
    <w:rsid w:val="00B1317F"/>
    <w:rsid w:val="00B13E93"/>
    <w:rsid w:val="00B16203"/>
    <w:rsid w:val="00B22EB9"/>
    <w:rsid w:val="00B23FFC"/>
    <w:rsid w:val="00B2631B"/>
    <w:rsid w:val="00B27AC0"/>
    <w:rsid w:val="00B30BC6"/>
    <w:rsid w:val="00B32622"/>
    <w:rsid w:val="00B36908"/>
    <w:rsid w:val="00B37129"/>
    <w:rsid w:val="00B41CD8"/>
    <w:rsid w:val="00B4313B"/>
    <w:rsid w:val="00B445D0"/>
    <w:rsid w:val="00B545A8"/>
    <w:rsid w:val="00B63E12"/>
    <w:rsid w:val="00B70A15"/>
    <w:rsid w:val="00B73F70"/>
    <w:rsid w:val="00B75943"/>
    <w:rsid w:val="00B76648"/>
    <w:rsid w:val="00B843D1"/>
    <w:rsid w:val="00B8658B"/>
    <w:rsid w:val="00B865A1"/>
    <w:rsid w:val="00B87D77"/>
    <w:rsid w:val="00B9037B"/>
    <w:rsid w:val="00B92FB2"/>
    <w:rsid w:val="00B94507"/>
    <w:rsid w:val="00B978F2"/>
    <w:rsid w:val="00BA17BF"/>
    <w:rsid w:val="00BA386B"/>
    <w:rsid w:val="00BA3C0F"/>
    <w:rsid w:val="00BA3CCD"/>
    <w:rsid w:val="00BB4F36"/>
    <w:rsid w:val="00BB5EFB"/>
    <w:rsid w:val="00BB61F9"/>
    <w:rsid w:val="00BB6BC7"/>
    <w:rsid w:val="00BC0400"/>
    <w:rsid w:val="00BC0EDB"/>
    <w:rsid w:val="00BC3206"/>
    <w:rsid w:val="00BC5889"/>
    <w:rsid w:val="00BC7C0A"/>
    <w:rsid w:val="00BC7E4F"/>
    <w:rsid w:val="00BD0DB1"/>
    <w:rsid w:val="00BD2E51"/>
    <w:rsid w:val="00BD35AD"/>
    <w:rsid w:val="00BD3963"/>
    <w:rsid w:val="00BD68DE"/>
    <w:rsid w:val="00BE0575"/>
    <w:rsid w:val="00BE0DEE"/>
    <w:rsid w:val="00BE109B"/>
    <w:rsid w:val="00BE39D6"/>
    <w:rsid w:val="00BE6FFE"/>
    <w:rsid w:val="00BF07BB"/>
    <w:rsid w:val="00BF2210"/>
    <w:rsid w:val="00BF38A0"/>
    <w:rsid w:val="00BF6955"/>
    <w:rsid w:val="00BF6DE2"/>
    <w:rsid w:val="00C004A2"/>
    <w:rsid w:val="00C01055"/>
    <w:rsid w:val="00C01510"/>
    <w:rsid w:val="00C0202E"/>
    <w:rsid w:val="00C12045"/>
    <w:rsid w:val="00C16057"/>
    <w:rsid w:val="00C1645A"/>
    <w:rsid w:val="00C16897"/>
    <w:rsid w:val="00C2440B"/>
    <w:rsid w:val="00C25074"/>
    <w:rsid w:val="00C26EA5"/>
    <w:rsid w:val="00C27902"/>
    <w:rsid w:val="00C31E79"/>
    <w:rsid w:val="00C323D4"/>
    <w:rsid w:val="00C32A36"/>
    <w:rsid w:val="00C3523A"/>
    <w:rsid w:val="00C40015"/>
    <w:rsid w:val="00C40BFD"/>
    <w:rsid w:val="00C41845"/>
    <w:rsid w:val="00C43681"/>
    <w:rsid w:val="00C44514"/>
    <w:rsid w:val="00C44A31"/>
    <w:rsid w:val="00C4509E"/>
    <w:rsid w:val="00C45E24"/>
    <w:rsid w:val="00C5028C"/>
    <w:rsid w:val="00C50767"/>
    <w:rsid w:val="00C523A8"/>
    <w:rsid w:val="00C53516"/>
    <w:rsid w:val="00C53AE5"/>
    <w:rsid w:val="00C603F7"/>
    <w:rsid w:val="00C61594"/>
    <w:rsid w:val="00C62E2D"/>
    <w:rsid w:val="00C63755"/>
    <w:rsid w:val="00C63B6E"/>
    <w:rsid w:val="00C65065"/>
    <w:rsid w:val="00C653F9"/>
    <w:rsid w:val="00C71BAF"/>
    <w:rsid w:val="00C75EBE"/>
    <w:rsid w:val="00C765F9"/>
    <w:rsid w:val="00C80C2D"/>
    <w:rsid w:val="00C813D3"/>
    <w:rsid w:val="00C872FA"/>
    <w:rsid w:val="00C87D98"/>
    <w:rsid w:val="00C9221F"/>
    <w:rsid w:val="00C94582"/>
    <w:rsid w:val="00C97B49"/>
    <w:rsid w:val="00CA1ADC"/>
    <w:rsid w:val="00CA2927"/>
    <w:rsid w:val="00CA2A32"/>
    <w:rsid w:val="00CA654C"/>
    <w:rsid w:val="00CA6C47"/>
    <w:rsid w:val="00CB0BD4"/>
    <w:rsid w:val="00CB1479"/>
    <w:rsid w:val="00CB1F33"/>
    <w:rsid w:val="00CB574A"/>
    <w:rsid w:val="00CB5E24"/>
    <w:rsid w:val="00CC06A9"/>
    <w:rsid w:val="00CC24FF"/>
    <w:rsid w:val="00CC28F9"/>
    <w:rsid w:val="00CC4E19"/>
    <w:rsid w:val="00CC6E99"/>
    <w:rsid w:val="00CD15D2"/>
    <w:rsid w:val="00CD397A"/>
    <w:rsid w:val="00CD74E1"/>
    <w:rsid w:val="00CE336C"/>
    <w:rsid w:val="00CE5F80"/>
    <w:rsid w:val="00CF4FCD"/>
    <w:rsid w:val="00CF5E12"/>
    <w:rsid w:val="00D000F1"/>
    <w:rsid w:val="00D0450A"/>
    <w:rsid w:val="00D0496B"/>
    <w:rsid w:val="00D11646"/>
    <w:rsid w:val="00D12789"/>
    <w:rsid w:val="00D1343F"/>
    <w:rsid w:val="00D17DA5"/>
    <w:rsid w:val="00D2276F"/>
    <w:rsid w:val="00D24943"/>
    <w:rsid w:val="00D26804"/>
    <w:rsid w:val="00D26E13"/>
    <w:rsid w:val="00D27BB3"/>
    <w:rsid w:val="00D3088D"/>
    <w:rsid w:val="00D3297F"/>
    <w:rsid w:val="00D3461C"/>
    <w:rsid w:val="00D4255A"/>
    <w:rsid w:val="00D42F56"/>
    <w:rsid w:val="00D448C3"/>
    <w:rsid w:val="00D448F7"/>
    <w:rsid w:val="00D45474"/>
    <w:rsid w:val="00D46B70"/>
    <w:rsid w:val="00D5122E"/>
    <w:rsid w:val="00D51948"/>
    <w:rsid w:val="00D523C8"/>
    <w:rsid w:val="00D53B3F"/>
    <w:rsid w:val="00D56D77"/>
    <w:rsid w:val="00D57405"/>
    <w:rsid w:val="00D60761"/>
    <w:rsid w:val="00D61DB5"/>
    <w:rsid w:val="00D62896"/>
    <w:rsid w:val="00D6664C"/>
    <w:rsid w:val="00D7141B"/>
    <w:rsid w:val="00D73072"/>
    <w:rsid w:val="00D74CE7"/>
    <w:rsid w:val="00D764E8"/>
    <w:rsid w:val="00D814EC"/>
    <w:rsid w:val="00D8380C"/>
    <w:rsid w:val="00D84838"/>
    <w:rsid w:val="00D863C4"/>
    <w:rsid w:val="00D86FFE"/>
    <w:rsid w:val="00D87EBE"/>
    <w:rsid w:val="00D92C80"/>
    <w:rsid w:val="00D93D79"/>
    <w:rsid w:val="00D94B98"/>
    <w:rsid w:val="00D95AD6"/>
    <w:rsid w:val="00D95DCF"/>
    <w:rsid w:val="00D95FDB"/>
    <w:rsid w:val="00DA0766"/>
    <w:rsid w:val="00DA2AA4"/>
    <w:rsid w:val="00DA2DC7"/>
    <w:rsid w:val="00DA5DF1"/>
    <w:rsid w:val="00DA67A3"/>
    <w:rsid w:val="00DB23E0"/>
    <w:rsid w:val="00DB5074"/>
    <w:rsid w:val="00DB54FB"/>
    <w:rsid w:val="00DB6078"/>
    <w:rsid w:val="00DC4164"/>
    <w:rsid w:val="00DC4BB6"/>
    <w:rsid w:val="00DC7B33"/>
    <w:rsid w:val="00DD5379"/>
    <w:rsid w:val="00DD6A8C"/>
    <w:rsid w:val="00DD7CD2"/>
    <w:rsid w:val="00DE0DC3"/>
    <w:rsid w:val="00DE5460"/>
    <w:rsid w:val="00DE7A92"/>
    <w:rsid w:val="00DF01D3"/>
    <w:rsid w:val="00DF1D89"/>
    <w:rsid w:val="00DF2E24"/>
    <w:rsid w:val="00DF2F60"/>
    <w:rsid w:val="00DF6D4B"/>
    <w:rsid w:val="00E0790A"/>
    <w:rsid w:val="00E10FEE"/>
    <w:rsid w:val="00E13780"/>
    <w:rsid w:val="00E14438"/>
    <w:rsid w:val="00E14531"/>
    <w:rsid w:val="00E241E7"/>
    <w:rsid w:val="00E35765"/>
    <w:rsid w:val="00E361DC"/>
    <w:rsid w:val="00E36E4D"/>
    <w:rsid w:val="00E36EC4"/>
    <w:rsid w:val="00E4163B"/>
    <w:rsid w:val="00E52CE7"/>
    <w:rsid w:val="00E56186"/>
    <w:rsid w:val="00E561CE"/>
    <w:rsid w:val="00E6365A"/>
    <w:rsid w:val="00E65774"/>
    <w:rsid w:val="00E67750"/>
    <w:rsid w:val="00E7120F"/>
    <w:rsid w:val="00E71989"/>
    <w:rsid w:val="00E71ECE"/>
    <w:rsid w:val="00E73FE9"/>
    <w:rsid w:val="00E74A67"/>
    <w:rsid w:val="00E75F09"/>
    <w:rsid w:val="00E80A5C"/>
    <w:rsid w:val="00E81C19"/>
    <w:rsid w:val="00E84AD9"/>
    <w:rsid w:val="00E91366"/>
    <w:rsid w:val="00E91BD6"/>
    <w:rsid w:val="00E93A74"/>
    <w:rsid w:val="00E977CD"/>
    <w:rsid w:val="00E97CFD"/>
    <w:rsid w:val="00EA0622"/>
    <w:rsid w:val="00EA18FE"/>
    <w:rsid w:val="00EA4CA3"/>
    <w:rsid w:val="00EA55BA"/>
    <w:rsid w:val="00EB5466"/>
    <w:rsid w:val="00EB5A52"/>
    <w:rsid w:val="00EB79E1"/>
    <w:rsid w:val="00EC0CD5"/>
    <w:rsid w:val="00EC0ED0"/>
    <w:rsid w:val="00EC117C"/>
    <w:rsid w:val="00EC2FAD"/>
    <w:rsid w:val="00EC4607"/>
    <w:rsid w:val="00EC486B"/>
    <w:rsid w:val="00EC5038"/>
    <w:rsid w:val="00EC633C"/>
    <w:rsid w:val="00EC645A"/>
    <w:rsid w:val="00EC6A13"/>
    <w:rsid w:val="00EC7CE1"/>
    <w:rsid w:val="00ED5044"/>
    <w:rsid w:val="00ED577A"/>
    <w:rsid w:val="00EE1473"/>
    <w:rsid w:val="00EE17E9"/>
    <w:rsid w:val="00EE1BC9"/>
    <w:rsid w:val="00EE34B2"/>
    <w:rsid w:val="00EE42E2"/>
    <w:rsid w:val="00EE4B38"/>
    <w:rsid w:val="00EF322E"/>
    <w:rsid w:val="00EF4950"/>
    <w:rsid w:val="00F00A5B"/>
    <w:rsid w:val="00F03702"/>
    <w:rsid w:val="00F03EB0"/>
    <w:rsid w:val="00F07A46"/>
    <w:rsid w:val="00F13000"/>
    <w:rsid w:val="00F13891"/>
    <w:rsid w:val="00F21C78"/>
    <w:rsid w:val="00F21FE0"/>
    <w:rsid w:val="00F25D6C"/>
    <w:rsid w:val="00F270D1"/>
    <w:rsid w:val="00F304A4"/>
    <w:rsid w:val="00F307CC"/>
    <w:rsid w:val="00F345A8"/>
    <w:rsid w:val="00F35F69"/>
    <w:rsid w:val="00F37A73"/>
    <w:rsid w:val="00F414AE"/>
    <w:rsid w:val="00F4241F"/>
    <w:rsid w:val="00F4607F"/>
    <w:rsid w:val="00F5096E"/>
    <w:rsid w:val="00F509C6"/>
    <w:rsid w:val="00F51C7E"/>
    <w:rsid w:val="00F5296E"/>
    <w:rsid w:val="00F52F46"/>
    <w:rsid w:val="00F52FDB"/>
    <w:rsid w:val="00F53953"/>
    <w:rsid w:val="00F548C9"/>
    <w:rsid w:val="00F5625F"/>
    <w:rsid w:val="00F563AA"/>
    <w:rsid w:val="00F6367A"/>
    <w:rsid w:val="00F65147"/>
    <w:rsid w:val="00F653A6"/>
    <w:rsid w:val="00F65482"/>
    <w:rsid w:val="00F65A06"/>
    <w:rsid w:val="00F67378"/>
    <w:rsid w:val="00F701FA"/>
    <w:rsid w:val="00F74C74"/>
    <w:rsid w:val="00F76A6D"/>
    <w:rsid w:val="00F77848"/>
    <w:rsid w:val="00F7796A"/>
    <w:rsid w:val="00F81852"/>
    <w:rsid w:val="00F81E4F"/>
    <w:rsid w:val="00F86989"/>
    <w:rsid w:val="00F926F8"/>
    <w:rsid w:val="00F92F30"/>
    <w:rsid w:val="00F93429"/>
    <w:rsid w:val="00F963D4"/>
    <w:rsid w:val="00F9666D"/>
    <w:rsid w:val="00F96E52"/>
    <w:rsid w:val="00F96F97"/>
    <w:rsid w:val="00FA2FB7"/>
    <w:rsid w:val="00FA3E68"/>
    <w:rsid w:val="00FA51C5"/>
    <w:rsid w:val="00FA78F3"/>
    <w:rsid w:val="00FB0291"/>
    <w:rsid w:val="00FB35E0"/>
    <w:rsid w:val="00FC2449"/>
    <w:rsid w:val="00FC26B3"/>
    <w:rsid w:val="00FC3BDD"/>
    <w:rsid w:val="00FE0690"/>
    <w:rsid w:val="00FE1B37"/>
    <w:rsid w:val="00FE357A"/>
    <w:rsid w:val="00FE3954"/>
    <w:rsid w:val="00FE3B96"/>
    <w:rsid w:val="00FE5F21"/>
    <w:rsid w:val="00FE670B"/>
    <w:rsid w:val="00FF14F1"/>
    <w:rsid w:val="00FF1AF3"/>
    <w:rsid w:val="00FF3FF3"/>
    <w:rsid w:val="00FF456D"/>
    <w:rsid w:val="00FF5E79"/>
    <w:rsid w:val="3A742D34"/>
    <w:rsid w:val="5AFF18BB"/>
    <w:rsid w:val="61376C4F"/>
    <w:rsid w:val="7479447D"/>
    <w:rsid w:val="74E12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ACD535"/>
  <w14:defaultImageDpi w14:val="32767"/>
  <w15:docId w15:val="{B99A5955-2DD9-4323-9A84-FB04EFEA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CD74E1"/>
    <w:pPr>
      <w:numPr>
        <w:numId w:val="3"/>
      </w:numPr>
      <w:spacing w:before="340" w:after="330"/>
      <w:outlineLvl w:val="0"/>
    </w:pPr>
    <w:rPr>
      <w:b/>
      <w:bCs/>
      <w:kern w:val="44"/>
      <w:sz w:val="24"/>
      <w:szCs w:val="44"/>
    </w:rPr>
  </w:style>
  <w:style w:type="paragraph" w:styleId="2">
    <w:name w:val="heading 2"/>
    <w:basedOn w:val="a"/>
    <w:next w:val="a"/>
    <w:link w:val="20"/>
    <w:uiPriority w:val="9"/>
    <w:unhideWhenUsed/>
    <w:qFormat/>
    <w:rsid w:val="00E35765"/>
    <w:pPr>
      <w:numPr>
        <w:numId w:val="4"/>
      </w:numPr>
      <w:spacing w:before="260" w:after="260"/>
      <w:outlineLvl w:val="1"/>
    </w:pPr>
    <w:rPr>
      <w:rFonts w:asciiTheme="majorHAnsi" w:eastAsiaTheme="majorEastAsia" w:hAnsiTheme="majorHAnsi" w:cstheme="majorBidi"/>
      <w:bCs/>
      <w:szCs w:val="32"/>
    </w:rPr>
  </w:style>
  <w:style w:type="paragraph" w:styleId="3">
    <w:name w:val="heading 3"/>
    <w:basedOn w:val="a"/>
    <w:next w:val="a"/>
    <w:link w:val="30"/>
    <w:uiPriority w:val="9"/>
    <w:unhideWhenUsed/>
    <w:qFormat/>
    <w:rsid w:val="00E35765"/>
    <w:pPr>
      <w:numPr>
        <w:numId w:val="6"/>
      </w:numPr>
      <w:spacing w:before="260" w:after="260" w:line="415" w:lineRule="auto"/>
      <w:outlineLvl w:val="2"/>
    </w:pPr>
    <w:rPr>
      <w:bCs/>
      <w:szCs w:val="32"/>
    </w:rPr>
  </w:style>
  <w:style w:type="paragraph" w:styleId="4">
    <w:name w:val="heading 4"/>
    <w:basedOn w:val="a"/>
    <w:next w:val="a"/>
    <w:link w:val="40"/>
    <w:uiPriority w:val="9"/>
    <w:unhideWhenUsed/>
    <w:qFormat/>
    <w:rsid w:val="003E27EB"/>
    <w:pPr>
      <w:spacing w:before="280" w:after="290" w:line="377" w:lineRule="auto"/>
      <w:outlineLvl w:val="3"/>
    </w:pPr>
    <w:rPr>
      <w:rFonts w:asciiTheme="majorHAnsi" w:eastAsiaTheme="majorEastAsia" w:hAnsiTheme="majorHAnsi" w:cstheme="majorBidi"/>
      <w:bCs/>
      <w:szCs w:val="28"/>
    </w:rPr>
  </w:style>
  <w:style w:type="paragraph" w:styleId="5">
    <w:name w:val="heading 5"/>
    <w:basedOn w:val="a"/>
    <w:next w:val="a"/>
    <w:link w:val="50"/>
    <w:uiPriority w:val="9"/>
    <w:unhideWhenUsed/>
    <w:qFormat/>
    <w:rsid w:val="00CB0B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uiPriority w:val="99"/>
    <w:semiHidden/>
    <w:unhideWhenUsed/>
    <w:qFormat/>
    <w:pPr>
      <w:snapToGrid w:val="0"/>
      <w:jc w:val="left"/>
    </w:pPr>
    <w:rPr>
      <w:sz w:val="18"/>
      <w:szCs w:val="18"/>
    </w:rPr>
  </w:style>
  <w:style w:type="paragraph" w:styleId="af">
    <w:name w:val="Title"/>
    <w:basedOn w:val="a"/>
    <w:next w:val="a"/>
    <w:link w:val="af0"/>
    <w:uiPriority w:val="10"/>
    <w:qFormat/>
    <w:pPr>
      <w:spacing w:before="240" w:after="60"/>
      <w:jc w:val="center"/>
      <w:outlineLvl w:val="0"/>
    </w:pPr>
    <w:rPr>
      <w:rFonts w:asciiTheme="majorHAnsi" w:eastAsia="宋体" w:hAnsiTheme="majorHAnsi" w:cstheme="majorBidi"/>
      <w:b/>
      <w:bCs/>
      <w:sz w:val="32"/>
      <w:szCs w:val="32"/>
    </w:rPr>
  </w:style>
  <w:style w:type="character" w:styleId="af1">
    <w:name w:val="annotation reference"/>
    <w:basedOn w:val="a0"/>
    <w:uiPriority w:val="99"/>
    <w:semiHidden/>
    <w:unhideWhenUsed/>
    <w:rPr>
      <w:sz w:val="21"/>
      <w:szCs w:val="21"/>
    </w:rPr>
  </w:style>
  <w:style w:type="character" w:styleId="af2">
    <w:name w:val="footnote reference"/>
    <w:basedOn w:val="a0"/>
    <w:uiPriority w:val="99"/>
    <w:semiHidden/>
    <w:unhideWhenUsed/>
    <w:qFormat/>
    <w:rPr>
      <w:vertAlign w:val="superscript"/>
    </w:rPr>
  </w:style>
  <w:style w:type="table" w:styleId="af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D74E1"/>
    <w:rPr>
      <w:rFonts w:asciiTheme="minorHAnsi" w:eastAsiaTheme="minorEastAsia" w:hAnsiTheme="minorHAnsi" w:cstheme="minorBidi"/>
      <w:b/>
      <w:bCs/>
      <w:kern w:val="44"/>
      <w:sz w:val="24"/>
      <w:szCs w:val="44"/>
    </w:rPr>
  </w:style>
  <w:style w:type="character" w:customStyle="1" w:styleId="20">
    <w:name w:val="标题 2 字符"/>
    <w:basedOn w:val="a0"/>
    <w:link w:val="2"/>
    <w:uiPriority w:val="9"/>
    <w:qFormat/>
    <w:rsid w:val="00F65147"/>
    <w:rPr>
      <w:rFonts w:asciiTheme="majorHAnsi" w:eastAsiaTheme="majorEastAsia" w:hAnsiTheme="majorHAnsi" w:cstheme="majorBidi"/>
      <w:bCs/>
      <w:kern w:val="2"/>
      <w:sz w:val="21"/>
      <w:szCs w:val="32"/>
    </w:rPr>
  </w:style>
  <w:style w:type="character" w:styleId="af4">
    <w:name w:val="Placeholder Text"/>
    <w:basedOn w:val="a0"/>
    <w:uiPriority w:val="99"/>
    <w:semiHidden/>
    <w:rPr>
      <w:color w:val="808080"/>
    </w:rPr>
  </w:style>
  <w:style w:type="character" w:customStyle="1" w:styleId="30">
    <w:name w:val="标题 3 字符"/>
    <w:basedOn w:val="a0"/>
    <w:link w:val="3"/>
    <w:uiPriority w:val="9"/>
    <w:qFormat/>
    <w:rsid w:val="00E35765"/>
    <w:rPr>
      <w:rFonts w:asciiTheme="minorHAnsi" w:eastAsiaTheme="minorEastAsia" w:hAnsiTheme="minorHAnsi" w:cstheme="minorBidi"/>
      <w:bCs/>
      <w:kern w:val="2"/>
      <w:sz w:val="21"/>
      <w:szCs w:val="32"/>
    </w:rPr>
  </w:style>
  <w:style w:type="character" w:customStyle="1" w:styleId="af0">
    <w:name w:val="标题 字符"/>
    <w:basedOn w:val="a0"/>
    <w:link w:val="af"/>
    <w:uiPriority w:val="10"/>
    <w:qFormat/>
    <w:rPr>
      <w:rFonts w:asciiTheme="majorHAnsi" w:eastAsia="宋体" w:hAnsiTheme="majorHAnsi" w:cstheme="majorBidi"/>
      <w:b/>
      <w:bCs/>
      <w:sz w:val="32"/>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e">
    <w:name w:val="脚注文本 字符"/>
    <w:basedOn w:val="a0"/>
    <w:link w:val="ad"/>
    <w:uiPriority w:val="99"/>
    <w:semiHidden/>
    <w:qFormat/>
    <w:rPr>
      <w:sz w:val="18"/>
      <w:szCs w:val="18"/>
    </w:rPr>
  </w:style>
  <w:style w:type="paragraph" w:customStyle="1" w:styleId="CharCharCharCharCharChar">
    <w:name w:val="Char Char Char Char Char Char"/>
    <w:basedOn w:val="a"/>
    <w:pPr>
      <w:widowControl/>
      <w:spacing w:after="160" w:line="240" w:lineRule="exact"/>
      <w:jc w:val="left"/>
    </w:pPr>
    <w:rPr>
      <w:rFonts w:ascii="Arial" w:eastAsia="Times New Roman" w:hAnsi="Arial" w:cs="Verdana"/>
      <w:b/>
      <w:kern w:val="0"/>
      <w:sz w:val="24"/>
      <w:szCs w:val="24"/>
      <w:lang w:eastAsia="en-US"/>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paragraph" w:customStyle="1" w:styleId="CharCharCharCharCharChar1">
    <w:name w:val="Char Char Char Char Char Char1"/>
    <w:basedOn w:val="a"/>
    <w:pPr>
      <w:widowControl/>
      <w:spacing w:after="160" w:line="240" w:lineRule="exact"/>
      <w:jc w:val="left"/>
    </w:pPr>
    <w:rPr>
      <w:rFonts w:ascii="Arial" w:eastAsia="Times New Roman" w:hAnsi="Arial" w:cs="Verdana"/>
      <w:b/>
      <w:kern w:val="0"/>
      <w:sz w:val="24"/>
      <w:szCs w:val="24"/>
      <w:lang w:eastAsia="en-US"/>
    </w:rPr>
  </w:style>
  <w:style w:type="paragraph" w:customStyle="1" w:styleId="EndNoteBibliographyTitle">
    <w:name w:val="EndNote Bibliography Title"/>
    <w:basedOn w:val="a"/>
    <w:link w:val="EndNoteBibliographyTitle0"/>
    <w:rsid w:val="0041121A"/>
    <w:pPr>
      <w:jc w:val="center"/>
    </w:pPr>
    <w:rPr>
      <w:rFonts w:ascii="Calibri" w:hAnsi="Calibri"/>
      <w:noProof/>
      <w:sz w:val="20"/>
    </w:rPr>
  </w:style>
  <w:style w:type="character" w:customStyle="1" w:styleId="EndNoteBibliographyTitle0">
    <w:name w:val="EndNote Bibliography Title 字符"/>
    <w:basedOn w:val="a0"/>
    <w:link w:val="EndNoteBibliographyTitle"/>
    <w:rsid w:val="0041121A"/>
    <w:rPr>
      <w:rFonts w:ascii="Calibri" w:eastAsiaTheme="minorEastAsia" w:hAnsi="Calibri" w:cstheme="minorBidi"/>
      <w:noProof/>
      <w:kern w:val="2"/>
      <w:szCs w:val="22"/>
    </w:rPr>
  </w:style>
  <w:style w:type="paragraph" w:customStyle="1" w:styleId="EndNoteBibliography">
    <w:name w:val="EndNote Bibliography"/>
    <w:basedOn w:val="a"/>
    <w:link w:val="EndNoteBibliography0"/>
    <w:rsid w:val="0041121A"/>
    <w:pPr>
      <w:jc w:val="left"/>
    </w:pPr>
    <w:rPr>
      <w:rFonts w:ascii="Calibri" w:hAnsi="Calibri"/>
      <w:noProof/>
      <w:sz w:val="20"/>
    </w:rPr>
  </w:style>
  <w:style w:type="character" w:customStyle="1" w:styleId="EndNoteBibliography0">
    <w:name w:val="EndNote Bibliography 字符"/>
    <w:basedOn w:val="a0"/>
    <w:link w:val="EndNoteBibliography"/>
    <w:rsid w:val="0041121A"/>
    <w:rPr>
      <w:rFonts w:ascii="Calibri" w:eastAsiaTheme="minorEastAsia" w:hAnsi="Calibri" w:cstheme="minorBidi"/>
      <w:noProof/>
      <w:kern w:val="2"/>
      <w:szCs w:val="22"/>
    </w:rPr>
  </w:style>
  <w:style w:type="character" w:customStyle="1" w:styleId="40">
    <w:name w:val="标题 4 字符"/>
    <w:basedOn w:val="a0"/>
    <w:link w:val="4"/>
    <w:uiPriority w:val="9"/>
    <w:rsid w:val="003E27EB"/>
    <w:rPr>
      <w:rFonts w:asciiTheme="majorHAnsi" w:eastAsiaTheme="majorEastAsia" w:hAnsiTheme="majorHAnsi" w:cstheme="majorBidi"/>
      <w:bCs/>
      <w:kern w:val="2"/>
      <w:sz w:val="21"/>
      <w:szCs w:val="28"/>
    </w:rPr>
  </w:style>
  <w:style w:type="paragraph" w:styleId="af5">
    <w:name w:val="List Paragraph"/>
    <w:basedOn w:val="a"/>
    <w:uiPriority w:val="99"/>
    <w:rsid w:val="002778E3"/>
    <w:pPr>
      <w:ind w:firstLineChars="200" w:firstLine="420"/>
    </w:pPr>
  </w:style>
  <w:style w:type="character" w:customStyle="1" w:styleId="50">
    <w:name w:val="标题 5 字符"/>
    <w:basedOn w:val="a0"/>
    <w:link w:val="5"/>
    <w:uiPriority w:val="9"/>
    <w:rsid w:val="00CB0BD4"/>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10656">
      <w:bodyDiv w:val="1"/>
      <w:marLeft w:val="0"/>
      <w:marRight w:val="0"/>
      <w:marTop w:val="0"/>
      <w:marBottom w:val="0"/>
      <w:divBdr>
        <w:top w:val="none" w:sz="0" w:space="0" w:color="auto"/>
        <w:left w:val="none" w:sz="0" w:space="0" w:color="auto"/>
        <w:bottom w:val="none" w:sz="0" w:space="0" w:color="auto"/>
        <w:right w:val="none" w:sz="0" w:space="0" w:color="auto"/>
      </w:divBdr>
    </w:div>
    <w:div w:id="440153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3E116-2641-45A1-A5A4-9CF91732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4261</Words>
  <Characters>24291</Characters>
  <Application>Microsoft Office Word</Application>
  <DocSecurity>0</DocSecurity>
  <Lines>202</Lines>
  <Paragraphs>56</Paragraphs>
  <ScaleCrop>false</ScaleCrop>
  <Company>Lenovo</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gaosheng Li</dc:creator>
  <cp:lastModifiedBy>JAY</cp:lastModifiedBy>
  <cp:revision>74</cp:revision>
  <dcterms:created xsi:type="dcterms:W3CDTF">2019-09-02T10:10:00Z</dcterms:created>
  <dcterms:modified xsi:type="dcterms:W3CDTF">2019-09-03T10:26:00Z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